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8FF1" w14:textId="77777777" w:rsidR="002C26E0" w:rsidRDefault="002C26E0" w:rsidP="00B466CE">
      <w:pPr>
        <w:spacing w:after="0"/>
        <w:jc w:val="center"/>
        <w:rPr>
          <w:rFonts w:cs="Arial"/>
          <w:b/>
          <w:sz w:val="28"/>
          <w:szCs w:val="28"/>
        </w:rPr>
      </w:pPr>
    </w:p>
    <w:p w14:paraId="0131AB4E" w14:textId="77777777" w:rsidR="002C26E0" w:rsidRDefault="002C26E0" w:rsidP="00B466CE">
      <w:pPr>
        <w:spacing w:after="0"/>
        <w:jc w:val="center"/>
        <w:rPr>
          <w:rFonts w:cs="Arial"/>
          <w:b/>
          <w:sz w:val="28"/>
          <w:szCs w:val="28"/>
        </w:rPr>
      </w:pPr>
    </w:p>
    <w:p w14:paraId="36C2DDDA" w14:textId="000006F5" w:rsidR="003646A4" w:rsidRPr="00DC755C" w:rsidRDefault="005204C0" w:rsidP="00B466CE">
      <w:pPr>
        <w:spacing w:after="0"/>
        <w:jc w:val="center"/>
        <w:rPr>
          <w:rFonts w:cs="Arial"/>
          <w:b/>
          <w:sz w:val="28"/>
          <w:szCs w:val="28"/>
        </w:rPr>
      </w:pPr>
      <w:r w:rsidRPr="00DC755C">
        <w:rPr>
          <w:rFonts w:cs="Arial"/>
          <w:b/>
          <w:sz w:val="28"/>
          <w:szCs w:val="28"/>
        </w:rPr>
        <w:t xml:space="preserve">RFB for </w:t>
      </w:r>
      <w:bookmarkStart w:id="0" w:name="_Hlk178254208"/>
      <w:r w:rsidR="004A1CF1">
        <w:rPr>
          <w:rFonts w:cs="Arial"/>
          <w:b/>
          <w:sz w:val="28"/>
          <w:szCs w:val="28"/>
        </w:rPr>
        <w:t>Artificial Intelligence Solution</w:t>
      </w:r>
      <w:r w:rsidR="005159E6">
        <w:rPr>
          <w:rFonts w:cs="Arial"/>
          <w:b/>
          <w:sz w:val="28"/>
          <w:szCs w:val="28"/>
        </w:rPr>
        <w:t>s</w:t>
      </w:r>
      <w:r w:rsidR="00D5087F" w:rsidRPr="00DC755C">
        <w:rPr>
          <w:rFonts w:cs="Arial"/>
          <w:b/>
          <w:sz w:val="28"/>
          <w:szCs w:val="28"/>
        </w:rPr>
        <w:t xml:space="preserve"> – </w:t>
      </w:r>
      <w:r w:rsidR="003646A4" w:rsidRPr="00DC755C">
        <w:rPr>
          <w:rFonts w:cs="Arial"/>
          <w:b/>
          <w:sz w:val="28"/>
          <w:szCs w:val="28"/>
        </w:rPr>
        <w:t>T</w:t>
      </w:r>
      <w:r w:rsidR="00D5087F" w:rsidRPr="00DC755C">
        <w:rPr>
          <w:rFonts w:cs="Arial"/>
          <w:b/>
          <w:sz w:val="28"/>
          <w:szCs w:val="28"/>
        </w:rPr>
        <w:t>ender</w:t>
      </w:r>
      <w:r w:rsidR="005159E6">
        <w:rPr>
          <w:rFonts w:cs="Arial"/>
          <w:b/>
          <w:sz w:val="28"/>
          <w:szCs w:val="28"/>
        </w:rPr>
        <w:t>#</w:t>
      </w:r>
      <w:r w:rsidR="003646A4" w:rsidRPr="00DC755C">
        <w:rPr>
          <w:rFonts w:cs="Arial"/>
          <w:b/>
          <w:sz w:val="28"/>
          <w:szCs w:val="28"/>
        </w:rPr>
        <w:t xml:space="preserve"> </w:t>
      </w:r>
      <w:r w:rsidR="004A1CF1">
        <w:rPr>
          <w:rFonts w:cs="Arial"/>
          <w:b/>
          <w:sz w:val="28"/>
          <w:szCs w:val="28"/>
        </w:rPr>
        <w:t>20123</w:t>
      </w:r>
    </w:p>
    <w:bookmarkEnd w:id="0"/>
    <w:p w14:paraId="17300D50" w14:textId="77777777" w:rsidR="00D653CD" w:rsidRDefault="00D653CD" w:rsidP="00B466CE">
      <w:pPr>
        <w:spacing w:after="0"/>
        <w:jc w:val="center"/>
        <w:rPr>
          <w:rFonts w:cs="Arial"/>
          <w:b/>
        </w:rPr>
      </w:pPr>
    </w:p>
    <w:p w14:paraId="0CD7A6EB" w14:textId="2340C444" w:rsidR="00B466CE" w:rsidRPr="00D653CD" w:rsidRDefault="0019641D" w:rsidP="00B466CE">
      <w:pPr>
        <w:spacing w:after="0"/>
        <w:jc w:val="center"/>
        <w:rPr>
          <w:rFonts w:cs="Arial"/>
          <w:b/>
        </w:rPr>
      </w:pPr>
      <w:r>
        <w:rPr>
          <w:rFonts w:cs="Arial"/>
          <w:b/>
        </w:rPr>
        <w:t>ATTACHMENT</w:t>
      </w:r>
      <w:r w:rsidR="00735DA9" w:rsidRPr="00D653CD">
        <w:rPr>
          <w:rFonts w:cs="Arial"/>
          <w:b/>
        </w:rPr>
        <w:t xml:space="preserve"> </w:t>
      </w:r>
      <w:r w:rsidR="00401D85">
        <w:rPr>
          <w:rFonts w:cs="Arial"/>
          <w:b/>
        </w:rPr>
        <w:t>3</w:t>
      </w:r>
      <w:r w:rsidR="00B160C9" w:rsidRPr="00D653CD">
        <w:rPr>
          <w:rFonts w:cs="Arial"/>
          <w:b/>
        </w:rPr>
        <w:t xml:space="preserve"> </w:t>
      </w:r>
      <w:r w:rsidR="008D60E4">
        <w:rPr>
          <w:rFonts w:cs="Arial"/>
          <w:b/>
        </w:rPr>
        <w:t>–</w:t>
      </w:r>
      <w:r w:rsidR="00B160C9" w:rsidRPr="00D653CD">
        <w:rPr>
          <w:rFonts w:cs="Arial"/>
          <w:b/>
        </w:rPr>
        <w:t xml:space="preserve"> </w:t>
      </w:r>
      <w:r>
        <w:rPr>
          <w:rFonts w:cs="Arial"/>
          <w:b/>
        </w:rPr>
        <w:t>TERMS AND CONDITIONS</w:t>
      </w:r>
    </w:p>
    <w:p w14:paraId="0AE843F6" w14:textId="312B40E2" w:rsidR="00B160C9" w:rsidRPr="00FE6D11" w:rsidRDefault="00B160C9" w:rsidP="00101D01">
      <w:pPr>
        <w:rPr>
          <w:rFonts w:cs="Arial"/>
          <w:bCs/>
        </w:rPr>
      </w:pPr>
    </w:p>
    <w:sdt>
      <w:sdtPr>
        <w:rPr>
          <w:rFonts w:cs="Arial"/>
          <w:b/>
        </w:rPr>
        <w:id w:val="-379704770"/>
        <w:docPartObj>
          <w:docPartGallery w:val="Table of Contents"/>
          <w:docPartUnique/>
        </w:docPartObj>
      </w:sdtPr>
      <w:sdtEndPr>
        <w:rPr>
          <w:rFonts w:cs="Times New Roman"/>
          <w:bCs/>
          <w:noProof/>
        </w:rPr>
      </w:sdtEndPr>
      <w:sdtContent>
        <w:p w14:paraId="0B83EA65" w14:textId="77777777" w:rsidR="00B160C9" w:rsidRDefault="00B160C9" w:rsidP="00B160C9">
          <w:pPr>
            <w:jc w:val="center"/>
            <w:rPr>
              <w:rFonts w:cs="Arial"/>
              <w:b/>
            </w:rPr>
          </w:pPr>
          <w:r w:rsidRPr="00200939">
            <w:rPr>
              <w:rFonts w:cs="Arial"/>
              <w:b/>
            </w:rPr>
            <w:t>TABLE OF CONTENTS</w:t>
          </w:r>
        </w:p>
        <w:p w14:paraId="12ECC3A8" w14:textId="555B6EB9" w:rsidR="00183E68" w:rsidRDefault="00B160C9">
          <w:pPr>
            <w:pStyle w:val="TOC1"/>
            <w:tabs>
              <w:tab w:val="left" w:pos="440"/>
              <w:tab w:val="right" w:leader="dot" w:pos="9638"/>
            </w:tabs>
            <w:rPr>
              <w:rFonts w:asciiTheme="minorHAnsi" w:eastAsiaTheme="minorEastAsia" w:hAnsiTheme="minorHAnsi" w:cstheme="minorBidi"/>
              <w:b w:val="0"/>
              <w:bCs w:val="0"/>
              <w:caps w:val="0"/>
              <w:noProof/>
              <w:kern w:val="2"/>
              <w:sz w:val="22"/>
              <w:szCs w:val="22"/>
              <w:lang w:eastAsia="en-CA"/>
              <w14:ligatures w14:val="standardContextual"/>
            </w:rPr>
          </w:pPr>
          <w:r w:rsidRPr="00B5679C">
            <w:rPr>
              <w:rFonts w:cs="Arial"/>
              <w:b w:val="0"/>
              <w:bCs w:val="0"/>
            </w:rPr>
            <w:fldChar w:fldCharType="begin"/>
          </w:r>
          <w:r w:rsidRPr="00B5679C">
            <w:rPr>
              <w:rFonts w:cs="Arial"/>
            </w:rPr>
            <w:instrText xml:space="preserve"> TOC \o "1-3" \h \z \u </w:instrText>
          </w:r>
          <w:r w:rsidRPr="00B5679C">
            <w:rPr>
              <w:rFonts w:cs="Arial"/>
              <w:b w:val="0"/>
              <w:bCs w:val="0"/>
            </w:rPr>
            <w:fldChar w:fldCharType="separate"/>
          </w:r>
          <w:hyperlink w:anchor="_Toc182473880" w:history="1">
            <w:r w:rsidR="00183E68" w:rsidRPr="00917820">
              <w:rPr>
                <w:rStyle w:val="Hyperlink"/>
                <w:noProof/>
              </w:rPr>
              <w:t>1</w:t>
            </w:r>
            <w:r w:rsidR="00183E68">
              <w:rPr>
                <w:rFonts w:asciiTheme="minorHAnsi" w:eastAsiaTheme="minorEastAsia" w:hAnsiTheme="minorHAnsi" w:cstheme="minorBidi"/>
                <w:b w:val="0"/>
                <w:bCs w:val="0"/>
                <w:caps w:val="0"/>
                <w:noProof/>
                <w:kern w:val="2"/>
                <w:sz w:val="22"/>
                <w:szCs w:val="22"/>
                <w:lang w:eastAsia="en-CA"/>
                <w14:ligatures w14:val="standardContextual"/>
              </w:rPr>
              <w:tab/>
            </w:r>
            <w:r w:rsidR="00183E68" w:rsidRPr="00917820">
              <w:rPr>
                <w:rStyle w:val="Hyperlink"/>
                <w:rFonts w:cs="Arial"/>
                <w:noProof/>
              </w:rPr>
              <w:t>TERMS AND CONDITIONS</w:t>
            </w:r>
            <w:r w:rsidR="00183E68">
              <w:rPr>
                <w:noProof/>
                <w:webHidden/>
              </w:rPr>
              <w:tab/>
            </w:r>
            <w:r w:rsidR="00183E68">
              <w:rPr>
                <w:noProof/>
                <w:webHidden/>
              </w:rPr>
              <w:fldChar w:fldCharType="begin"/>
            </w:r>
            <w:r w:rsidR="00183E68">
              <w:rPr>
                <w:noProof/>
                <w:webHidden/>
              </w:rPr>
              <w:instrText xml:space="preserve"> PAGEREF _Toc182473880 \h </w:instrText>
            </w:r>
            <w:r w:rsidR="00183E68">
              <w:rPr>
                <w:noProof/>
                <w:webHidden/>
              </w:rPr>
            </w:r>
            <w:r w:rsidR="00183E68">
              <w:rPr>
                <w:noProof/>
                <w:webHidden/>
              </w:rPr>
              <w:fldChar w:fldCharType="separate"/>
            </w:r>
            <w:r w:rsidR="00183E68">
              <w:rPr>
                <w:noProof/>
                <w:webHidden/>
              </w:rPr>
              <w:t>3</w:t>
            </w:r>
            <w:r w:rsidR="00183E68">
              <w:rPr>
                <w:noProof/>
                <w:webHidden/>
              </w:rPr>
              <w:fldChar w:fldCharType="end"/>
            </w:r>
          </w:hyperlink>
        </w:p>
        <w:p w14:paraId="201AAF31" w14:textId="798B4EF6"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881" w:history="1">
            <w:r w:rsidRPr="00917820">
              <w:rPr>
                <w:rStyle w:val="Hyperlink"/>
                <w:rFonts w:cs="Arial"/>
                <w:noProof/>
              </w:rPr>
              <w:t>1.1</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Bidder Representations and Warranties</w:t>
            </w:r>
            <w:r>
              <w:rPr>
                <w:noProof/>
                <w:webHidden/>
              </w:rPr>
              <w:tab/>
            </w:r>
            <w:r>
              <w:rPr>
                <w:noProof/>
                <w:webHidden/>
              </w:rPr>
              <w:fldChar w:fldCharType="begin"/>
            </w:r>
            <w:r>
              <w:rPr>
                <w:noProof/>
                <w:webHidden/>
              </w:rPr>
              <w:instrText xml:space="preserve"> PAGEREF _Toc182473881 \h </w:instrText>
            </w:r>
            <w:r>
              <w:rPr>
                <w:noProof/>
                <w:webHidden/>
              </w:rPr>
            </w:r>
            <w:r>
              <w:rPr>
                <w:noProof/>
                <w:webHidden/>
              </w:rPr>
              <w:fldChar w:fldCharType="separate"/>
            </w:r>
            <w:r>
              <w:rPr>
                <w:noProof/>
                <w:webHidden/>
              </w:rPr>
              <w:t>3</w:t>
            </w:r>
            <w:r>
              <w:rPr>
                <w:noProof/>
                <w:webHidden/>
              </w:rPr>
              <w:fldChar w:fldCharType="end"/>
            </w:r>
          </w:hyperlink>
        </w:p>
        <w:p w14:paraId="3ABFB641" w14:textId="3772D9C1"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882" w:history="1">
            <w:r w:rsidRPr="00917820">
              <w:rPr>
                <w:rStyle w:val="Hyperlink"/>
                <w:rFonts w:cs="Arial"/>
                <w:noProof/>
              </w:rPr>
              <w:t>1.2</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General Instructions and Requirements</w:t>
            </w:r>
            <w:r>
              <w:rPr>
                <w:noProof/>
                <w:webHidden/>
              </w:rPr>
              <w:tab/>
            </w:r>
            <w:r>
              <w:rPr>
                <w:noProof/>
                <w:webHidden/>
              </w:rPr>
              <w:fldChar w:fldCharType="begin"/>
            </w:r>
            <w:r>
              <w:rPr>
                <w:noProof/>
                <w:webHidden/>
              </w:rPr>
              <w:instrText xml:space="preserve"> PAGEREF _Toc182473882 \h </w:instrText>
            </w:r>
            <w:r>
              <w:rPr>
                <w:noProof/>
                <w:webHidden/>
              </w:rPr>
            </w:r>
            <w:r>
              <w:rPr>
                <w:noProof/>
                <w:webHidden/>
              </w:rPr>
              <w:fldChar w:fldCharType="separate"/>
            </w:r>
            <w:r>
              <w:rPr>
                <w:noProof/>
                <w:webHidden/>
              </w:rPr>
              <w:t>3</w:t>
            </w:r>
            <w:r>
              <w:rPr>
                <w:noProof/>
                <w:webHidden/>
              </w:rPr>
              <w:fldChar w:fldCharType="end"/>
            </w:r>
          </w:hyperlink>
        </w:p>
        <w:p w14:paraId="67BFB214" w14:textId="275307D1"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3" w:history="1">
            <w:r w:rsidRPr="00917820">
              <w:rPr>
                <w:rStyle w:val="Hyperlink"/>
                <w:b/>
                <w:noProof/>
              </w:rPr>
              <w:t>1.2.1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Bidders to Follow Instructions</w:t>
            </w:r>
            <w:r>
              <w:rPr>
                <w:noProof/>
                <w:webHidden/>
              </w:rPr>
              <w:tab/>
            </w:r>
            <w:r>
              <w:rPr>
                <w:noProof/>
                <w:webHidden/>
              </w:rPr>
              <w:fldChar w:fldCharType="begin"/>
            </w:r>
            <w:r>
              <w:rPr>
                <w:noProof/>
                <w:webHidden/>
              </w:rPr>
              <w:instrText xml:space="preserve"> PAGEREF _Toc182473883 \h </w:instrText>
            </w:r>
            <w:r>
              <w:rPr>
                <w:noProof/>
                <w:webHidden/>
              </w:rPr>
            </w:r>
            <w:r>
              <w:rPr>
                <w:noProof/>
                <w:webHidden/>
              </w:rPr>
              <w:fldChar w:fldCharType="separate"/>
            </w:r>
            <w:r>
              <w:rPr>
                <w:noProof/>
                <w:webHidden/>
              </w:rPr>
              <w:t>3</w:t>
            </w:r>
            <w:r>
              <w:rPr>
                <w:noProof/>
                <w:webHidden/>
              </w:rPr>
              <w:fldChar w:fldCharType="end"/>
            </w:r>
          </w:hyperlink>
        </w:p>
        <w:p w14:paraId="401F9AA2" w14:textId="7F553E80"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4" w:history="1">
            <w:r w:rsidRPr="00917820">
              <w:rPr>
                <w:rStyle w:val="Hyperlink"/>
                <w:b/>
                <w:noProof/>
              </w:rPr>
              <w:t>1.2.2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Conditional Bids May be Disqualified</w:t>
            </w:r>
            <w:r>
              <w:rPr>
                <w:noProof/>
                <w:webHidden/>
              </w:rPr>
              <w:tab/>
            </w:r>
            <w:r>
              <w:rPr>
                <w:noProof/>
                <w:webHidden/>
              </w:rPr>
              <w:fldChar w:fldCharType="begin"/>
            </w:r>
            <w:r>
              <w:rPr>
                <w:noProof/>
                <w:webHidden/>
              </w:rPr>
              <w:instrText xml:space="preserve"> PAGEREF _Toc182473884 \h </w:instrText>
            </w:r>
            <w:r>
              <w:rPr>
                <w:noProof/>
                <w:webHidden/>
              </w:rPr>
            </w:r>
            <w:r>
              <w:rPr>
                <w:noProof/>
                <w:webHidden/>
              </w:rPr>
              <w:fldChar w:fldCharType="separate"/>
            </w:r>
            <w:r>
              <w:rPr>
                <w:noProof/>
                <w:webHidden/>
              </w:rPr>
              <w:t>3</w:t>
            </w:r>
            <w:r>
              <w:rPr>
                <w:noProof/>
                <w:webHidden/>
              </w:rPr>
              <w:fldChar w:fldCharType="end"/>
            </w:r>
          </w:hyperlink>
        </w:p>
        <w:p w14:paraId="177C0BE0" w14:textId="6A0A4BAA"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5" w:history="1">
            <w:r w:rsidRPr="00917820">
              <w:rPr>
                <w:rStyle w:val="Hyperlink"/>
                <w:b/>
                <w:noProof/>
              </w:rPr>
              <w:t>1.2.3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Bids in English</w:t>
            </w:r>
            <w:r>
              <w:rPr>
                <w:noProof/>
                <w:webHidden/>
              </w:rPr>
              <w:tab/>
            </w:r>
            <w:r>
              <w:rPr>
                <w:noProof/>
                <w:webHidden/>
              </w:rPr>
              <w:fldChar w:fldCharType="begin"/>
            </w:r>
            <w:r>
              <w:rPr>
                <w:noProof/>
                <w:webHidden/>
              </w:rPr>
              <w:instrText xml:space="preserve"> PAGEREF _Toc182473885 \h </w:instrText>
            </w:r>
            <w:r>
              <w:rPr>
                <w:noProof/>
                <w:webHidden/>
              </w:rPr>
            </w:r>
            <w:r>
              <w:rPr>
                <w:noProof/>
                <w:webHidden/>
              </w:rPr>
              <w:fldChar w:fldCharType="separate"/>
            </w:r>
            <w:r>
              <w:rPr>
                <w:noProof/>
                <w:webHidden/>
              </w:rPr>
              <w:t>4</w:t>
            </w:r>
            <w:r>
              <w:rPr>
                <w:noProof/>
                <w:webHidden/>
              </w:rPr>
              <w:fldChar w:fldCharType="end"/>
            </w:r>
          </w:hyperlink>
        </w:p>
        <w:p w14:paraId="0CE04DBF" w14:textId="35E906F5"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6" w:history="1">
            <w:r w:rsidRPr="00917820">
              <w:rPr>
                <w:rStyle w:val="Hyperlink"/>
                <w:b/>
                <w:noProof/>
              </w:rPr>
              <w:t>1.2.4</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Supply Ontario’s Information in RFB Only an Estimate</w:t>
            </w:r>
            <w:r>
              <w:rPr>
                <w:noProof/>
                <w:webHidden/>
              </w:rPr>
              <w:tab/>
            </w:r>
            <w:r>
              <w:rPr>
                <w:noProof/>
                <w:webHidden/>
              </w:rPr>
              <w:fldChar w:fldCharType="begin"/>
            </w:r>
            <w:r>
              <w:rPr>
                <w:noProof/>
                <w:webHidden/>
              </w:rPr>
              <w:instrText xml:space="preserve"> PAGEREF _Toc182473886 \h </w:instrText>
            </w:r>
            <w:r>
              <w:rPr>
                <w:noProof/>
                <w:webHidden/>
              </w:rPr>
            </w:r>
            <w:r>
              <w:rPr>
                <w:noProof/>
                <w:webHidden/>
              </w:rPr>
              <w:fldChar w:fldCharType="separate"/>
            </w:r>
            <w:r>
              <w:rPr>
                <w:noProof/>
                <w:webHidden/>
              </w:rPr>
              <w:t>4</w:t>
            </w:r>
            <w:r>
              <w:rPr>
                <w:noProof/>
                <w:webHidden/>
              </w:rPr>
              <w:fldChar w:fldCharType="end"/>
            </w:r>
          </w:hyperlink>
        </w:p>
        <w:p w14:paraId="141342CD" w14:textId="72051FFE"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7" w:history="1">
            <w:r w:rsidRPr="00917820">
              <w:rPr>
                <w:rStyle w:val="Hyperlink"/>
                <w:b/>
                <w:noProof/>
              </w:rPr>
              <w:t>1.2.5</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Bidders Shall Bear Their Own Costs</w:t>
            </w:r>
            <w:r>
              <w:rPr>
                <w:noProof/>
                <w:webHidden/>
              </w:rPr>
              <w:tab/>
            </w:r>
            <w:r>
              <w:rPr>
                <w:noProof/>
                <w:webHidden/>
              </w:rPr>
              <w:fldChar w:fldCharType="begin"/>
            </w:r>
            <w:r>
              <w:rPr>
                <w:noProof/>
                <w:webHidden/>
              </w:rPr>
              <w:instrText xml:space="preserve"> PAGEREF _Toc182473887 \h </w:instrText>
            </w:r>
            <w:r>
              <w:rPr>
                <w:noProof/>
                <w:webHidden/>
              </w:rPr>
            </w:r>
            <w:r>
              <w:rPr>
                <w:noProof/>
                <w:webHidden/>
              </w:rPr>
              <w:fldChar w:fldCharType="separate"/>
            </w:r>
            <w:r>
              <w:rPr>
                <w:noProof/>
                <w:webHidden/>
              </w:rPr>
              <w:t>4</w:t>
            </w:r>
            <w:r>
              <w:rPr>
                <w:noProof/>
                <w:webHidden/>
              </w:rPr>
              <w:fldChar w:fldCharType="end"/>
            </w:r>
          </w:hyperlink>
        </w:p>
        <w:p w14:paraId="41F65E9B" w14:textId="495BE600"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8" w:history="1">
            <w:r w:rsidRPr="00917820">
              <w:rPr>
                <w:rStyle w:val="Hyperlink"/>
                <w:b/>
                <w:noProof/>
              </w:rPr>
              <w:t>1.2.6</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No Guarantee of Volume of Work or Exclusivity of Contract</w:t>
            </w:r>
            <w:r>
              <w:rPr>
                <w:noProof/>
                <w:webHidden/>
              </w:rPr>
              <w:tab/>
            </w:r>
            <w:r>
              <w:rPr>
                <w:noProof/>
                <w:webHidden/>
              </w:rPr>
              <w:fldChar w:fldCharType="begin"/>
            </w:r>
            <w:r>
              <w:rPr>
                <w:noProof/>
                <w:webHidden/>
              </w:rPr>
              <w:instrText xml:space="preserve"> PAGEREF _Toc182473888 \h </w:instrText>
            </w:r>
            <w:r>
              <w:rPr>
                <w:noProof/>
                <w:webHidden/>
              </w:rPr>
            </w:r>
            <w:r>
              <w:rPr>
                <w:noProof/>
                <w:webHidden/>
              </w:rPr>
              <w:fldChar w:fldCharType="separate"/>
            </w:r>
            <w:r>
              <w:rPr>
                <w:noProof/>
                <w:webHidden/>
              </w:rPr>
              <w:t>4</w:t>
            </w:r>
            <w:r>
              <w:rPr>
                <w:noProof/>
                <w:webHidden/>
              </w:rPr>
              <w:fldChar w:fldCharType="end"/>
            </w:r>
          </w:hyperlink>
        </w:p>
        <w:p w14:paraId="239839A0" w14:textId="3424157F"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89" w:history="1">
            <w:r w:rsidRPr="00917820">
              <w:rPr>
                <w:rStyle w:val="Hyperlink"/>
                <w:b/>
                <w:noProof/>
              </w:rPr>
              <w:t>1.2.7</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RFB Terms</w:t>
            </w:r>
            <w:r>
              <w:rPr>
                <w:noProof/>
                <w:webHidden/>
              </w:rPr>
              <w:tab/>
            </w:r>
            <w:r>
              <w:rPr>
                <w:noProof/>
                <w:webHidden/>
              </w:rPr>
              <w:fldChar w:fldCharType="begin"/>
            </w:r>
            <w:r>
              <w:rPr>
                <w:noProof/>
                <w:webHidden/>
              </w:rPr>
              <w:instrText xml:space="preserve"> PAGEREF _Toc182473889 \h </w:instrText>
            </w:r>
            <w:r>
              <w:rPr>
                <w:noProof/>
                <w:webHidden/>
              </w:rPr>
            </w:r>
            <w:r>
              <w:rPr>
                <w:noProof/>
                <w:webHidden/>
              </w:rPr>
              <w:fldChar w:fldCharType="separate"/>
            </w:r>
            <w:r>
              <w:rPr>
                <w:noProof/>
                <w:webHidden/>
              </w:rPr>
              <w:t>4</w:t>
            </w:r>
            <w:r>
              <w:rPr>
                <w:noProof/>
                <w:webHidden/>
              </w:rPr>
              <w:fldChar w:fldCharType="end"/>
            </w:r>
          </w:hyperlink>
        </w:p>
        <w:p w14:paraId="21E77662" w14:textId="7A34352C"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0" w:history="1">
            <w:r w:rsidRPr="00917820">
              <w:rPr>
                <w:rStyle w:val="Hyperlink"/>
                <w:b/>
                <w:noProof/>
              </w:rPr>
              <w:t>1.2.8</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Accessibility Obligations</w:t>
            </w:r>
            <w:r>
              <w:rPr>
                <w:noProof/>
                <w:webHidden/>
              </w:rPr>
              <w:tab/>
            </w:r>
            <w:r>
              <w:rPr>
                <w:noProof/>
                <w:webHidden/>
              </w:rPr>
              <w:fldChar w:fldCharType="begin"/>
            </w:r>
            <w:r>
              <w:rPr>
                <w:noProof/>
                <w:webHidden/>
              </w:rPr>
              <w:instrText xml:space="preserve"> PAGEREF _Toc182473890 \h </w:instrText>
            </w:r>
            <w:r>
              <w:rPr>
                <w:noProof/>
                <w:webHidden/>
              </w:rPr>
            </w:r>
            <w:r>
              <w:rPr>
                <w:noProof/>
                <w:webHidden/>
              </w:rPr>
              <w:fldChar w:fldCharType="separate"/>
            </w:r>
            <w:r>
              <w:rPr>
                <w:noProof/>
                <w:webHidden/>
              </w:rPr>
              <w:t>4</w:t>
            </w:r>
            <w:r>
              <w:rPr>
                <w:noProof/>
                <w:webHidden/>
              </w:rPr>
              <w:fldChar w:fldCharType="end"/>
            </w:r>
          </w:hyperlink>
        </w:p>
        <w:p w14:paraId="47B55D7A" w14:textId="15ED2240"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1" w:history="1">
            <w:r w:rsidRPr="00917820">
              <w:rPr>
                <w:rStyle w:val="Hyperlink"/>
                <w:b/>
                <w:noProof/>
              </w:rPr>
              <w:t>1.2.9</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Trade Agreements</w:t>
            </w:r>
            <w:r>
              <w:rPr>
                <w:noProof/>
                <w:webHidden/>
              </w:rPr>
              <w:tab/>
            </w:r>
            <w:r>
              <w:rPr>
                <w:noProof/>
                <w:webHidden/>
              </w:rPr>
              <w:fldChar w:fldCharType="begin"/>
            </w:r>
            <w:r>
              <w:rPr>
                <w:noProof/>
                <w:webHidden/>
              </w:rPr>
              <w:instrText xml:space="preserve"> PAGEREF _Toc182473891 \h </w:instrText>
            </w:r>
            <w:r>
              <w:rPr>
                <w:noProof/>
                <w:webHidden/>
              </w:rPr>
            </w:r>
            <w:r>
              <w:rPr>
                <w:noProof/>
                <w:webHidden/>
              </w:rPr>
              <w:fldChar w:fldCharType="separate"/>
            </w:r>
            <w:r>
              <w:rPr>
                <w:noProof/>
                <w:webHidden/>
              </w:rPr>
              <w:t>5</w:t>
            </w:r>
            <w:r>
              <w:rPr>
                <w:noProof/>
                <w:webHidden/>
              </w:rPr>
              <w:fldChar w:fldCharType="end"/>
            </w:r>
          </w:hyperlink>
        </w:p>
        <w:p w14:paraId="13CFDCED" w14:textId="1E3B11F4"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892" w:history="1">
            <w:r w:rsidRPr="00917820">
              <w:rPr>
                <w:rStyle w:val="Hyperlink"/>
                <w:rFonts w:cs="Arial"/>
                <w:noProof/>
              </w:rPr>
              <w:t>1.3</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Communication after Issuance of RFB</w:t>
            </w:r>
            <w:r>
              <w:rPr>
                <w:noProof/>
                <w:webHidden/>
              </w:rPr>
              <w:tab/>
            </w:r>
            <w:r>
              <w:rPr>
                <w:noProof/>
                <w:webHidden/>
              </w:rPr>
              <w:fldChar w:fldCharType="begin"/>
            </w:r>
            <w:r>
              <w:rPr>
                <w:noProof/>
                <w:webHidden/>
              </w:rPr>
              <w:instrText xml:space="preserve"> PAGEREF _Toc182473892 \h </w:instrText>
            </w:r>
            <w:r>
              <w:rPr>
                <w:noProof/>
                <w:webHidden/>
              </w:rPr>
            </w:r>
            <w:r>
              <w:rPr>
                <w:noProof/>
                <w:webHidden/>
              </w:rPr>
              <w:fldChar w:fldCharType="separate"/>
            </w:r>
            <w:r>
              <w:rPr>
                <w:noProof/>
                <w:webHidden/>
              </w:rPr>
              <w:t>5</w:t>
            </w:r>
            <w:r>
              <w:rPr>
                <w:noProof/>
                <w:webHidden/>
              </w:rPr>
              <w:fldChar w:fldCharType="end"/>
            </w:r>
          </w:hyperlink>
        </w:p>
        <w:p w14:paraId="285B2E24" w14:textId="203D5972"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3" w:history="1">
            <w:r w:rsidRPr="00917820">
              <w:rPr>
                <w:rStyle w:val="Hyperlink"/>
                <w:b/>
                <w:noProof/>
              </w:rPr>
              <w:t>1.3.1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All New Information to Bidders by way of Addenda</w:t>
            </w:r>
            <w:r>
              <w:rPr>
                <w:noProof/>
                <w:webHidden/>
              </w:rPr>
              <w:tab/>
            </w:r>
            <w:r>
              <w:rPr>
                <w:noProof/>
                <w:webHidden/>
              </w:rPr>
              <w:fldChar w:fldCharType="begin"/>
            </w:r>
            <w:r>
              <w:rPr>
                <w:noProof/>
                <w:webHidden/>
              </w:rPr>
              <w:instrText xml:space="preserve"> PAGEREF _Toc182473893 \h </w:instrText>
            </w:r>
            <w:r>
              <w:rPr>
                <w:noProof/>
                <w:webHidden/>
              </w:rPr>
            </w:r>
            <w:r>
              <w:rPr>
                <w:noProof/>
                <w:webHidden/>
              </w:rPr>
              <w:fldChar w:fldCharType="separate"/>
            </w:r>
            <w:r>
              <w:rPr>
                <w:noProof/>
                <w:webHidden/>
              </w:rPr>
              <w:t>5</w:t>
            </w:r>
            <w:r>
              <w:rPr>
                <w:noProof/>
                <w:webHidden/>
              </w:rPr>
              <w:fldChar w:fldCharType="end"/>
            </w:r>
          </w:hyperlink>
        </w:p>
        <w:p w14:paraId="4D05DDD7" w14:textId="025B11EE"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4" w:history="1">
            <w:r w:rsidRPr="00917820">
              <w:rPr>
                <w:rStyle w:val="Hyperlink"/>
                <w:b/>
                <w:noProof/>
              </w:rPr>
              <w:t>1.3.2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Post-Deadline Addenda and Extension of RFB Closing Date and Time</w:t>
            </w:r>
            <w:r>
              <w:rPr>
                <w:noProof/>
                <w:webHidden/>
              </w:rPr>
              <w:tab/>
            </w:r>
            <w:r>
              <w:rPr>
                <w:noProof/>
                <w:webHidden/>
              </w:rPr>
              <w:fldChar w:fldCharType="begin"/>
            </w:r>
            <w:r>
              <w:rPr>
                <w:noProof/>
                <w:webHidden/>
              </w:rPr>
              <w:instrText xml:space="preserve"> PAGEREF _Toc182473894 \h </w:instrText>
            </w:r>
            <w:r>
              <w:rPr>
                <w:noProof/>
                <w:webHidden/>
              </w:rPr>
            </w:r>
            <w:r>
              <w:rPr>
                <w:noProof/>
                <w:webHidden/>
              </w:rPr>
              <w:fldChar w:fldCharType="separate"/>
            </w:r>
            <w:r>
              <w:rPr>
                <w:noProof/>
                <w:webHidden/>
              </w:rPr>
              <w:t>5</w:t>
            </w:r>
            <w:r>
              <w:rPr>
                <w:noProof/>
                <w:webHidden/>
              </w:rPr>
              <w:fldChar w:fldCharType="end"/>
            </w:r>
          </w:hyperlink>
        </w:p>
        <w:p w14:paraId="751C54DF" w14:textId="488251DD"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5" w:history="1">
            <w:r w:rsidRPr="00917820">
              <w:rPr>
                <w:rStyle w:val="Hyperlink"/>
                <w:b/>
                <w:noProof/>
              </w:rPr>
              <w:t>1.3.3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Supply Ontario May Verify Information or Seek Clarification and Incorporate Response into Bid</w:t>
            </w:r>
            <w:r>
              <w:rPr>
                <w:noProof/>
                <w:webHidden/>
              </w:rPr>
              <w:tab/>
            </w:r>
            <w:r>
              <w:rPr>
                <w:noProof/>
                <w:webHidden/>
              </w:rPr>
              <w:fldChar w:fldCharType="begin"/>
            </w:r>
            <w:r>
              <w:rPr>
                <w:noProof/>
                <w:webHidden/>
              </w:rPr>
              <w:instrText xml:space="preserve"> PAGEREF _Toc182473895 \h </w:instrText>
            </w:r>
            <w:r>
              <w:rPr>
                <w:noProof/>
                <w:webHidden/>
              </w:rPr>
            </w:r>
            <w:r>
              <w:rPr>
                <w:noProof/>
                <w:webHidden/>
              </w:rPr>
              <w:fldChar w:fldCharType="separate"/>
            </w:r>
            <w:r>
              <w:rPr>
                <w:noProof/>
                <w:webHidden/>
              </w:rPr>
              <w:t>6</w:t>
            </w:r>
            <w:r>
              <w:rPr>
                <w:noProof/>
                <w:webHidden/>
              </w:rPr>
              <w:fldChar w:fldCharType="end"/>
            </w:r>
          </w:hyperlink>
        </w:p>
        <w:p w14:paraId="5AF0F20F" w14:textId="774FD8CF"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896" w:history="1">
            <w:r w:rsidRPr="00917820">
              <w:rPr>
                <w:rStyle w:val="Hyperlink"/>
                <w:rFonts w:cs="Arial"/>
                <w:noProof/>
              </w:rPr>
              <w:t>1.4</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Bid Process Requirements</w:t>
            </w:r>
            <w:r>
              <w:rPr>
                <w:noProof/>
                <w:webHidden/>
              </w:rPr>
              <w:tab/>
            </w:r>
            <w:r>
              <w:rPr>
                <w:noProof/>
                <w:webHidden/>
              </w:rPr>
              <w:fldChar w:fldCharType="begin"/>
            </w:r>
            <w:r>
              <w:rPr>
                <w:noProof/>
                <w:webHidden/>
              </w:rPr>
              <w:instrText xml:space="preserve"> PAGEREF _Toc182473896 \h </w:instrText>
            </w:r>
            <w:r>
              <w:rPr>
                <w:noProof/>
                <w:webHidden/>
              </w:rPr>
            </w:r>
            <w:r>
              <w:rPr>
                <w:noProof/>
                <w:webHidden/>
              </w:rPr>
              <w:fldChar w:fldCharType="separate"/>
            </w:r>
            <w:r>
              <w:rPr>
                <w:noProof/>
                <w:webHidden/>
              </w:rPr>
              <w:t>6</w:t>
            </w:r>
            <w:r>
              <w:rPr>
                <w:noProof/>
                <w:webHidden/>
              </w:rPr>
              <w:fldChar w:fldCharType="end"/>
            </w:r>
          </w:hyperlink>
        </w:p>
        <w:p w14:paraId="68831DD0" w14:textId="42694DC2"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7" w:history="1">
            <w:r w:rsidRPr="00917820">
              <w:rPr>
                <w:rStyle w:val="Hyperlink"/>
                <w:b/>
                <w:noProof/>
              </w:rPr>
              <w:t>1.4.1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Bids must be submitted on time and in the Ontario Tenders Portal eTendering System</w:t>
            </w:r>
            <w:r>
              <w:rPr>
                <w:noProof/>
                <w:webHidden/>
              </w:rPr>
              <w:tab/>
            </w:r>
            <w:r>
              <w:rPr>
                <w:noProof/>
                <w:webHidden/>
              </w:rPr>
              <w:fldChar w:fldCharType="begin"/>
            </w:r>
            <w:r>
              <w:rPr>
                <w:noProof/>
                <w:webHidden/>
              </w:rPr>
              <w:instrText xml:space="preserve"> PAGEREF _Toc182473897 \h </w:instrText>
            </w:r>
            <w:r>
              <w:rPr>
                <w:noProof/>
                <w:webHidden/>
              </w:rPr>
            </w:r>
            <w:r>
              <w:rPr>
                <w:noProof/>
                <w:webHidden/>
              </w:rPr>
              <w:fldChar w:fldCharType="separate"/>
            </w:r>
            <w:r>
              <w:rPr>
                <w:noProof/>
                <w:webHidden/>
              </w:rPr>
              <w:t>6</w:t>
            </w:r>
            <w:r>
              <w:rPr>
                <w:noProof/>
                <w:webHidden/>
              </w:rPr>
              <w:fldChar w:fldCharType="end"/>
            </w:r>
          </w:hyperlink>
        </w:p>
        <w:p w14:paraId="091B91C7" w14:textId="5C6A5181"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8" w:history="1">
            <w:r w:rsidRPr="00917820">
              <w:rPr>
                <w:rStyle w:val="Hyperlink"/>
                <w:b/>
                <w:noProof/>
              </w:rPr>
              <w:t>1.4.2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Bidders to Review RFB</w:t>
            </w:r>
            <w:r>
              <w:rPr>
                <w:noProof/>
                <w:webHidden/>
              </w:rPr>
              <w:tab/>
            </w:r>
            <w:r>
              <w:rPr>
                <w:noProof/>
                <w:webHidden/>
              </w:rPr>
              <w:fldChar w:fldCharType="begin"/>
            </w:r>
            <w:r>
              <w:rPr>
                <w:noProof/>
                <w:webHidden/>
              </w:rPr>
              <w:instrText xml:space="preserve"> PAGEREF _Toc182473898 \h </w:instrText>
            </w:r>
            <w:r>
              <w:rPr>
                <w:noProof/>
                <w:webHidden/>
              </w:rPr>
            </w:r>
            <w:r>
              <w:rPr>
                <w:noProof/>
                <w:webHidden/>
              </w:rPr>
              <w:fldChar w:fldCharType="separate"/>
            </w:r>
            <w:r>
              <w:rPr>
                <w:noProof/>
                <w:webHidden/>
              </w:rPr>
              <w:t>7</w:t>
            </w:r>
            <w:r>
              <w:rPr>
                <w:noProof/>
                <w:webHidden/>
              </w:rPr>
              <w:fldChar w:fldCharType="end"/>
            </w:r>
          </w:hyperlink>
        </w:p>
        <w:p w14:paraId="01B43146" w14:textId="395F2B66"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899" w:history="1">
            <w:r w:rsidRPr="00917820">
              <w:rPr>
                <w:rStyle w:val="Hyperlink"/>
                <w:b/>
                <w:noProof/>
              </w:rPr>
              <w:t>1.4.3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No Incorporation by Reference by Bidder</w:t>
            </w:r>
            <w:r>
              <w:rPr>
                <w:noProof/>
                <w:webHidden/>
              </w:rPr>
              <w:tab/>
            </w:r>
            <w:r>
              <w:rPr>
                <w:noProof/>
                <w:webHidden/>
              </w:rPr>
              <w:fldChar w:fldCharType="begin"/>
            </w:r>
            <w:r>
              <w:rPr>
                <w:noProof/>
                <w:webHidden/>
              </w:rPr>
              <w:instrText xml:space="preserve"> PAGEREF _Toc182473899 \h </w:instrText>
            </w:r>
            <w:r>
              <w:rPr>
                <w:noProof/>
                <w:webHidden/>
              </w:rPr>
            </w:r>
            <w:r>
              <w:rPr>
                <w:noProof/>
                <w:webHidden/>
              </w:rPr>
              <w:fldChar w:fldCharType="separate"/>
            </w:r>
            <w:r>
              <w:rPr>
                <w:noProof/>
                <w:webHidden/>
              </w:rPr>
              <w:t>7</w:t>
            </w:r>
            <w:r>
              <w:rPr>
                <w:noProof/>
                <w:webHidden/>
              </w:rPr>
              <w:fldChar w:fldCharType="end"/>
            </w:r>
          </w:hyperlink>
        </w:p>
        <w:p w14:paraId="78D303D2" w14:textId="2D263FFE"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0" w:history="1">
            <w:r w:rsidRPr="00917820">
              <w:rPr>
                <w:rStyle w:val="Hyperlink"/>
                <w:b/>
                <w:noProof/>
              </w:rPr>
              <w:t>1.4.4</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Amending or Withdrawing Bids Prior to RFB Closing Date and Time</w:t>
            </w:r>
            <w:r>
              <w:rPr>
                <w:noProof/>
                <w:webHidden/>
              </w:rPr>
              <w:tab/>
            </w:r>
            <w:r>
              <w:rPr>
                <w:noProof/>
                <w:webHidden/>
              </w:rPr>
              <w:fldChar w:fldCharType="begin"/>
            </w:r>
            <w:r>
              <w:rPr>
                <w:noProof/>
                <w:webHidden/>
              </w:rPr>
              <w:instrText xml:space="preserve"> PAGEREF _Toc182473900 \h </w:instrText>
            </w:r>
            <w:r>
              <w:rPr>
                <w:noProof/>
                <w:webHidden/>
              </w:rPr>
            </w:r>
            <w:r>
              <w:rPr>
                <w:noProof/>
                <w:webHidden/>
              </w:rPr>
              <w:fldChar w:fldCharType="separate"/>
            </w:r>
            <w:r>
              <w:rPr>
                <w:noProof/>
                <w:webHidden/>
              </w:rPr>
              <w:t>7</w:t>
            </w:r>
            <w:r>
              <w:rPr>
                <w:noProof/>
                <w:webHidden/>
              </w:rPr>
              <w:fldChar w:fldCharType="end"/>
            </w:r>
          </w:hyperlink>
        </w:p>
        <w:p w14:paraId="524694BD" w14:textId="699C7360"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1" w:history="1">
            <w:r w:rsidRPr="00917820">
              <w:rPr>
                <w:rStyle w:val="Hyperlink"/>
                <w:b/>
                <w:noProof/>
              </w:rPr>
              <w:t>1.4.5</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 to be Retained by Supply Ontario</w:t>
            </w:r>
            <w:r>
              <w:rPr>
                <w:noProof/>
                <w:webHidden/>
              </w:rPr>
              <w:tab/>
            </w:r>
            <w:r>
              <w:rPr>
                <w:noProof/>
                <w:webHidden/>
              </w:rPr>
              <w:fldChar w:fldCharType="begin"/>
            </w:r>
            <w:r>
              <w:rPr>
                <w:noProof/>
                <w:webHidden/>
              </w:rPr>
              <w:instrText xml:space="preserve"> PAGEREF _Toc182473901 \h </w:instrText>
            </w:r>
            <w:r>
              <w:rPr>
                <w:noProof/>
                <w:webHidden/>
              </w:rPr>
            </w:r>
            <w:r>
              <w:rPr>
                <w:noProof/>
                <w:webHidden/>
              </w:rPr>
              <w:fldChar w:fldCharType="separate"/>
            </w:r>
            <w:r>
              <w:rPr>
                <w:noProof/>
                <w:webHidden/>
              </w:rPr>
              <w:t>7</w:t>
            </w:r>
            <w:r>
              <w:rPr>
                <w:noProof/>
                <w:webHidden/>
              </w:rPr>
              <w:fldChar w:fldCharType="end"/>
            </w:r>
          </w:hyperlink>
        </w:p>
        <w:p w14:paraId="78C4F464" w14:textId="262954D5"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902" w:history="1">
            <w:r w:rsidRPr="00917820">
              <w:rPr>
                <w:rStyle w:val="Hyperlink"/>
                <w:rFonts w:cs="Arial"/>
                <w:noProof/>
              </w:rPr>
              <w:t>1.5</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Negotiation, Execution of Agreement, Notification and Debriefing</w:t>
            </w:r>
            <w:r>
              <w:rPr>
                <w:noProof/>
                <w:webHidden/>
              </w:rPr>
              <w:tab/>
            </w:r>
            <w:r>
              <w:rPr>
                <w:noProof/>
                <w:webHidden/>
              </w:rPr>
              <w:fldChar w:fldCharType="begin"/>
            </w:r>
            <w:r>
              <w:rPr>
                <w:noProof/>
                <w:webHidden/>
              </w:rPr>
              <w:instrText xml:space="preserve"> PAGEREF _Toc182473902 \h </w:instrText>
            </w:r>
            <w:r>
              <w:rPr>
                <w:noProof/>
                <w:webHidden/>
              </w:rPr>
            </w:r>
            <w:r>
              <w:rPr>
                <w:noProof/>
                <w:webHidden/>
              </w:rPr>
              <w:fldChar w:fldCharType="separate"/>
            </w:r>
            <w:r>
              <w:rPr>
                <w:noProof/>
                <w:webHidden/>
              </w:rPr>
              <w:t>7</w:t>
            </w:r>
            <w:r>
              <w:rPr>
                <w:noProof/>
                <w:webHidden/>
              </w:rPr>
              <w:fldChar w:fldCharType="end"/>
            </w:r>
          </w:hyperlink>
        </w:p>
        <w:p w14:paraId="36E0A973" w14:textId="3CF1801F"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3" w:history="1">
            <w:r w:rsidRPr="00917820">
              <w:rPr>
                <w:rStyle w:val="Hyperlink"/>
                <w:b/>
                <w:noProof/>
              </w:rPr>
              <w:t>1.5.1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Negotiation Overview</w:t>
            </w:r>
            <w:r>
              <w:rPr>
                <w:noProof/>
                <w:webHidden/>
              </w:rPr>
              <w:tab/>
            </w:r>
            <w:r>
              <w:rPr>
                <w:noProof/>
                <w:webHidden/>
              </w:rPr>
              <w:fldChar w:fldCharType="begin"/>
            </w:r>
            <w:r>
              <w:rPr>
                <w:noProof/>
                <w:webHidden/>
              </w:rPr>
              <w:instrText xml:space="preserve"> PAGEREF _Toc182473903 \h </w:instrText>
            </w:r>
            <w:r>
              <w:rPr>
                <w:noProof/>
                <w:webHidden/>
              </w:rPr>
            </w:r>
            <w:r>
              <w:rPr>
                <w:noProof/>
                <w:webHidden/>
              </w:rPr>
              <w:fldChar w:fldCharType="separate"/>
            </w:r>
            <w:r>
              <w:rPr>
                <w:noProof/>
                <w:webHidden/>
              </w:rPr>
              <w:t>7</w:t>
            </w:r>
            <w:r>
              <w:rPr>
                <w:noProof/>
                <w:webHidden/>
              </w:rPr>
              <w:fldChar w:fldCharType="end"/>
            </w:r>
          </w:hyperlink>
        </w:p>
        <w:p w14:paraId="63D163D6" w14:textId="07704CA6"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4" w:history="1">
            <w:r w:rsidRPr="00917820">
              <w:rPr>
                <w:rStyle w:val="Hyperlink"/>
                <w:b/>
                <w:noProof/>
              </w:rPr>
              <w:t>1.5.2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Selection of Bidder</w:t>
            </w:r>
            <w:r>
              <w:rPr>
                <w:noProof/>
                <w:webHidden/>
              </w:rPr>
              <w:tab/>
            </w:r>
            <w:r>
              <w:rPr>
                <w:noProof/>
                <w:webHidden/>
              </w:rPr>
              <w:fldChar w:fldCharType="begin"/>
            </w:r>
            <w:r>
              <w:rPr>
                <w:noProof/>
                <w:webHidden/>
              </w:rPr>
              <w:instrText xml:space="preserve"> PAGEREF _Toc182473904 \h </w:instrText>
            </w:r>
            <w:r>
              <w:rPr>
                <w:noProof/>
                <w:webHidden/>
              </w:rPr>
            </w:r>
            <w:r>
              <w:rPr>
                <w:noProof/>
                <w:webHidden/>
              </w:rPr>
              <w:fldChar w:fldCharType="separate"/>
            </w:r>
            <w:r>
              <w:rPr>
                <w:noProof/>
                <w:webHidden/>
              </w:rPr>
              <w:t>8</w:t>
            </w:r>
            <w:r>
              <w:rPr>
                <w:noProof/>
                <w:webHidden/>
              </w:rPr>
              <w:fldChar w:fldCharType="end"/>
            </w:r>
          </w:hyperlink>
        </w:p>
        <w:p w14:paraId="72EFF862" w14:textId="7A03AFCB"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5" w:history="1">
            <w:r w:rsidRPr="00917820">
              <w:rPr>
                <w:rStyle w:val="Hyperlink"/>
                <w:b/>
                <w:noProof/>
              </w:rPr>
              <w:t>1.5.3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Timeframe For Negotiations</w:t>
            </w:r>
            <w:r>
              <w:rPr>
                <w:noProof/>
                <w:webHidden/>
              </w:rPr>
              <w:tab/>
            </w:r>
            <w:r>
              <w:rPr>
                <w:noProof/>
                <w:webHidden/>
              </w:rPr>
              <w:fldChar w:fldCharType="begin"/>
            </w:r>
            <w:r>
              <w:rPr>
                <w:noProof/>
                <w:webHidden/>
              </w:rPr>
              <w:instrText xml:space="preserve"> PAGEREF _Toc182473905 \h </w:instrText>
            </w:r>
            <w:r>
              <w:rPr>
                <w:noProof/>
                <w:webHidden/>
              </w:rPr>
            </w:r>
            <w:r>
              <w:rPr>
                <w:noProof/>
                <w:webHidden/>
              </w:rPr>
              <w:fldChar w:fldCharType="separate"/>
            </w:r>
            <w:r>
              <w:rPr>
                <w:noProof/>
                <w:webHidden/>
              </w:rPr>
              <w:t>8</w:t>
            </w:r>
            <w:r>
              <w:rPr>
                <w:noProof/>
                <w:webHidden/>
              </w:rPr>
              <w:fldChar w:fldCharType="end"/>
            </w:r>
          </w:hyperlink>
        </w:p>
        <w:p w14:paraId="7B18BA2A" w14:textId="671F9EDC"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6" w:history="1">
            <w:r w:rsidRPr="00917820">
              <w:rPr>
                <w:rStyle w:val="Hyperlink"/>
                <w:b/>
                <w:noProof/>
              </w:rPr>
              <w:t>1.5.4</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Negotiation Process</w:t>
            </w:r>
            <w:r>
              <w:rPr>
                <w:noProof/>
                <w:webHidden/>
              </w:rPr>
              <w:tab/>
            </w:r>
            <w:r>
              <w:rPr>
                <w:noProof/>
                <w:webHidden/>
              </w:rPr>
              <w:fldChar w:fldCharType="begin"/>
            </w:r>
            <w:r>
              <w:rPr>
                <w:noProof/>
                <w:webHidden/>
              </w:rPr>
              <w:instrText xml:space="preserve"> PAGEREF _Toc182473906 \h </w:instrText>
            </w:r>
            <w:r>
              <w:rPr>
                <w:noProof/>
                <w:webHidden/>
              </w:rPr>
            </w:r>
            <w:r>
              <w:rPr>
                <w:noProof/>
                <w:webHidden/>
              </w:rPr>
              <w:fldChar w:fldCharType="separate"/>
            </w:r>
            <w:r>
              <w:rPr>
                <w:noProof/>
                <w:webHidden/>
              </w:rPr>
              <w:t>8</w:t>
            </w:r>
            <w:r>
              <w:rPr>
                <w:noProof/>
                <w:webHidden/>
              </w:rPr>
              <w:fldChar w:fldCharType="end"/>
            </w:r>
          </w:hyperlink>
        </w:p>
        <w:p w14:paraId="7EAAD31E" w14:textId="614F3E57"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7" w:history="1">
            <w:r w:rsidRPr="00917820">
              <w:rPr>
                <w:rStyle w:val="Hyperlink"/>
                <w:b/>
                <w:noProof/>
              </w:rPr>
              <w:t>1.5.5</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noProof/>
              </w:rPr>
              <w:t>.</w:t>
            </w:r>
            <w:r w:rsidRPr="00917820">
              <w:rPr>
                <w:rStyle w:val="Hyperlink"/>
                <w:b/>
                <w:noProof/>
              </w:rPr>
              <w:t>Negotiable Topics</w:t>
            </w:r>
            <w:r>
              <w:rPr>
                <w:noProof/>
                <w:webHidden/>
              </w:rPr>
              <w:tab/>
            </w:r>
            <w:r>
              <w:rPr>
                <w:noProof/>
                <w:webHidden/>
              </w:rPr>
              <w:fldChar w:fldCharType="begin"/>
            </w:r>
            <w:r>
              <w:rPr>
                <w:noProof/>
                <w:webHidden/>
              </w:rPr>
              <w:instrText xml:space="preserve"> PAGEREF _Toc182473907 \h </w:instrText>
            </w:r>
            <w:r>
              <w:rPr>
                <w:noProof/>
                <w:webHidden/>
              </w:rPr>
            </w:r>
            <w:r>
              <w:rPr>
                <w:noProof/>
                <w:webHidden/>
              </w:rPr>
              <w:fldChar w:fldCharType="separate"/>
            </w:r>
            <w:r>
              <w:rPr>
                <w:noProof/>
                <w:webHidden/>
              </w:rPr>
              <w:t>9</w:t>
            </w:r>
            <w:r>
              <w:rPr>
                <w:noProof/>
                <w:webHidden/>
              </w:rPr>
              <w:fldChar w:fldCharType="end"/>
            </w:r>
          </w:hyperlink>
        </w:p>
        <w:p w14:paraId="7A721B75" w14:textId="51B99D43"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8" w:history="1">
            <w:r w:rsidRPr="00917820">
              <w:rPr>
                <w:rStyle w:val="Hyperlink"/>
                <w:b/>
                <w:noProof/>
              </w:rPr>
              <w:t>1.5.6</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Bidder to Withdraw Material Deviations</w:t>
            </w:r>
            <w:r>
              <w:rPr>
                <w:noProof/>
                <w:webHidden/>
              </w:rPr>
              <w:tab/>
            </w:r>
            <w:r>
              <w:rPr>
                <w:noProof/>
                <w:webHidden/>
              </w:rPr>
              <w:fldChar w:fldCharType="begin"/>
            </w:r>
            <w:r>
              <w:rPr>
                <w:noProof/>
                <w:webHidden/>
              </w:rPr>
              <w:instrText xml:space="preserve"> PAGEREF _Toc182473908 \h </w:instrText>
            </w:r>
            <w:r>
              <w:rPr>
                <w:noProof/>
                <w:webHidden/>
              </w:rPr>
            </w:r>
            <w:r>
              <w:rPr>
                <w:noProof/>
                <w:webHidden/>
              </w:rPr>
              <w:fldChar w:fldCharType="separate"/>
            </w:r>
            <w:r>
              <w:rPr>
                <w:noProof/>
                <w:webHidden/>
              </w:rPr>
              <w:t>9</w:t>
            </w:r>
            <w:r>
              <w:rPr>
                <w:noProof/>
                <w:webHidden/>
              </w:rPr>
              <w:fldChar w:fldCharType="end"/>
            </w:r>
          </w:hyperlink>
        </w:p>
        <w:p w14:paraId="0694578F" w14:textId="11BACC39"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09" w:history="1">
            <w:r w:rsidRPr="00917820">
              <w:rPr>
                <w:rStyle w:val="Hyperlink"/>
                <w:b/>
                <w:noProof/>
              </w:rPr>
              <w:t>1.5.7</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Unsuccessful Negotiations</w:t>
            </w:r>
            <w:r>
              <w:rPr>
                <w:noProof/>
                <w:webHidden/>
              </w:rPr>
              <w:tab/>
            </w:r>
            <w:r>
              <w:rPr>
                <w:noProof/>
                <w:webHidden/>
              </w:rPr>
              <w:fldChar w:fldCharType="begin"/>
            </w:r>
            <w:r>
              <w:rPr>
                <w:noProof/>
                <w:webHidden/>
              </w:rPr>
              <w:instrText xml:space="preserve"> PAGEREF _Toc182473909 \h </w:instrText>
            </w:r>
            <w:r>
              <w:rPr>
                <w:noProof/>
                <w:webHidden/>
              </w:rPr>
            </w:r>
            <w:r>
              <w:rPr>
                <w:noProof/>
                <w:webHidden/>
              </w:rPr>
              <w:fldChar w:fldCharType="separate"/>
            </w:r>
            <w:r>
              <w:rPr>
                <w:noProof/>
                <w:webHidden/>
              </w:rPr>
              <w:t>9</w:t>
            </w:r>
            <w:r>
              <w:rPr>
                <w:noProof/>
                <w:webHidden/>
              </w:rPr>
              <w:fldChar w:fldCharType="end"/>
            </w:r>
          </w:hyperlink>
        </w:p>
        <w:p w14:paraId="03EFCCC3" w14:textId="3789B2D4"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0" w:history="1">
            <w:r w:rsidRPr="00917820">
              <w:rPr>
                <w:rStyle w:val="Hyperlink"/>
                <w:b/>
                <w:noProof/>
              </w:rPr>
              <w:t>1.5.8</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Terminating Negotiations</w:t>
            </w:r>
            <w:r>
              <w:rPr>
                <w:noProof/>
                <w:webHidden/>
              </w:rPr>
              <w:tab/>
            </w:r>
            <w:r>
              <w:rPr>
                <w:noProof/>
                <w:webHidden/>
              </w:rPr>
              <w:fldChar w:fldCharType="begin"/>
            </w:r>
            <w:r>
              <w:rPr>
                <w:noProof/>
                <w:webHidden/>
              </w:rPr>
              <w:instrText xml:space="preserve"> PAGEREF _Toc182473910 \h </w:instrText>
            </w:r>
            <w:r>
              <w:rPr>
                <w:noProof/>
                <w:webHidden/>
              </w:rPr>
            </w:r>
            <w:r>
              <w:rPr>
                <w:noProof/>
                <w:webHidden/>
              </w:rPr>
              <w:fldChar w:fldCharType="separate"/>
            </w:r>
            <w:r>
              <w:rPr>
                <w:noProof/>
                <w:webHidden/>
              </w:rPr>
              <w:t>9</w:t>
            </w:r>
            <w:r>
              <w:rPr>
                <w:noProof/>
                <w:webHidden/>
              </w:rPr>
              <w:fldChar w:fldCharType="end"/>
            </w:r>
          </w:hyperlink>
        </w:p>
        <w:p w14:paraId="218F1714" w14:textId="75FABF00"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1" w:history="1">
            <w:r w:rsidRPr="00917820">
              <w:rPr>
                <w:rStyle w:val="Hyperlink"/>
                <w:b/>
                <w:noProof/>
              </w:rPr>
              <w:t>1.5.9</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Notification to Other Bidders of Outcome of Procurement Process</w:t>
            </w:r>
            <w:r>
              <w:rPr>
                <w:noProof/>
                <w:webHidden/>
              </w:rPr>
              <w:tab/>
            </w:r>
            <w:r>
              <w:rPr>
                <w:noProof/>
                <w:webHidden/>
              </w:rPr>
              <w:fldChar w:fldCharType="begin"/>
            </w:r>
            <w:r>
              <w:rPr>
                <w:noProof/>
                <w:webHidden/>
              </w:rPr>
              <w:instrText xml:space="preserve"> PAGEREF _Toc182473911 \h </w:instrText>
            </w:r>
            <w:r>
              <w:rPr>
                <w:noProof/>
                <w:webHidden/>
              </w:rPr>
            </w:r>
            <w:r>
              <w:rPr>
                <w:noProof/>
                <w:webHidden/>
              </w:rPr>
              <w:fldChar w:fldCharType="separate"/>
            </w:r>
            <w:r>
              <w:rPr>
                <w:noProof/>
                <w:webHidden/>
              </w:rPr>
              <w:t>10</w:t>
            </w:r>
            <w:r>
              <w:rPr>
                <w:noProof/>
                <w:webHidden/>
              </w:rPr>
              <w:fldChar w:fldCharType="end"/>
            </w:r>
          </w:hyperlink>
        </w:p>
        <w:p w14:paraId="097523A0" w14:textId="3090D396"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2" w:history="1">
            <w:r w:rsidRPr="00917820">
              <w:rPr>
                <w:rStyle w:val="Hyperlink"/>
                <w:b/>
                <w:noProof/>
              </w:rPr>
              <w:t>1.5.10</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Debriefing</w:t>
            </w:r>
            <w:r>
              <w:rPr>
                <w:noProof/>
                <w:webHidden/>
              </w:rPr>
              <w:tab/>
            </w:r>
            <w:r>
              <w:rPr>
                <w:noProof/>
                <w:webHidden/>
              </w:rPr>
              <w:fldChar w:fldCharType="begin"/>
            </w:r>
            <w:r>
              <w:rPr>
                <w:noProof/>
                <w:webHidden/>
              </w:rPr>
              <w:instrText xml:space="preserve"> PAGEREF _Toc182473912 \h </w:instrText>
            </w:r>
            <w:r>
              <w:rPr>
                <w:noProof/>
                <w:webHidden/>
              </w:rPr>
            </w:r>
            <w:r>
              <w:rPr>
                <w:noProof/>
                <w:webHidden/>
              </w:rPr>
              <w:fldChar w:fldCharType="separate"/>
            </w:r>
            <w:r>
              <w:rPr>
                <w:noProof/>
                <w:webHidden/>
              </w:rPr>
              <w:t>10</w:t>
            </w:r>
            <w:r>
              <w:rPr>
                <w:noProof/>
                <w:webHidden/>
              </w:rPr>
              <w:fldChar w:fldCharType="end"/>
            </w:r>
          </w:hyperlink>
        </w:p>
        <w:p w14:paraId="6DE45DEE" w14:textId="43441104"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3" w:history="1">
            <w:r w:rsidRPr="00917820">
              <w:rPr>
                <w:rStyle w:val="Hyperlink"/>
                <w:b/>
                <w:noProof/>
              </w:rPr>
              <w:t>1.5.11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 Dispute</w:t>
            </w:r>
            <w:r>
              <w:rPr>
                <w:noProof/>
                <w:webHidden/>
              </w:rPr>
              <w:tab/>
            </w:r>
            <w:r>
              <w:rPr>
                <w:noProof/>
                <w:webHidden/>
              </w:rPr>
              <w:fldChar w:fldCharType="begin"/>
            </w:r>
            <w:r>
              <w:rPr>
                <w:noProof/>
                <w:webHidden/>
              </w:rPr>
              <w:instrText xml:space="preserve"> PAGEREF _Toc182473913 \h </w:instrText>
            </w:r>
            <w:r>
              <w:rPr>
                <w:noProof/>
                <w:webHidden/>
              </w:rPr>
            </w:r>
            <w:r>
              <w:rPr>
                <w:noProof/>
                <w:webHidden/>
              </w:rPr>
              <w:fldChar w:fldCharType="separate"/>
            </w:r>
            <w:r>
              <w:rPr>
                <w:noProof/>
                <w:webHidden/>
              </w:rPr>
              <w:t>10</w:t>
            </w:r>
            <w:r>
              <w:rPr>
                <w:noProof/>
                <w:webHidden/>
              </w:rPr>
              <w:fldChar w:fldCharType="end"/>
            </w:r>
          </w:hyperlink>
        </w:p>
        <w:p w14:paraId="6CF46520" w14:textId="0BFF94BF"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4" w:history="1">
            <w:r w:rsidRPr="00917820">
              <w:rPr>
                <w:rStyle w:val="Hyperlink"/>
                <w:b/>
                <w:noProof/>
              </w:rPr>
              <w:t>1.5.12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Prohibited Bidder Communications</w:t>
            </w:r>
            <w:r>
              <w:rPr>
                <w:noProof/>
                <w:webHidden/>
              </w:rPr>
              <w:tab/>
            </w:r>
            <w:r>
              <w:rPr>
                <w:noProof/>
                <w:webHidden/>
              </w:rPr>
              <w:fldChar w:fldCharType="begin"/>
            </w:r>
            <w:r>
              <w:rPr>
                <w:noProof/>
                <w:webHidden/>
              </w:rPr>
              <w:instrText xml:space="preserve"> PAGEREF _Toc182473914 \h </w:instrText>
            </w:r>
            <w:r>
              <w:rPr>
                <w:noProof/>
                <w:webHidden/>
              </w:rPr>
            </w:r>
            <w:r>
              <w:rPr>
                <w:noProof/>
                <w:webHidden/>
              </w:rPr>
              <w:fldChar w:fldCharType="separate"/>
            </w:r>
            <w:r>
              <w:rPr>
                <w:noProof/>
                <w:webHidden/>
              </w:rPr>
              <w:t>10</w:t>
            </w:r>
            <w:r>
              <w:rPr>
                <w:noProof/>
                <w:webHidden/>
              </w:rPr>
              <w:fldChar w:fldCharType="end"/>
            </w:r>
          </w:hyperlink>
        </w:p>
        <w:p w14:paraId="76D86B97" w14:textId="40C15A45"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5" w:history="1">
            <w:r w:rsidRPr="00917820">
              <w:rPr>
                <w:rStyle w:val="Hyperlink"/>
                <w:b/>
                <w:noProof/>
              </w:rPr>
              <w:t>1.5.13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Bidder Not to Make a Public Statement or Communicate With Media</w:t>
            </w:r>
            <w:r>
              <w:rPr>
                <w:noProof/>
                <w:webHidden/>
              </w:rPr>
              <w:tab/>
            </w:r>
            <w:r>
              <w:rPr>
                <w:noProof/>
                <w:webHidden/>
              </w:rPr>
              <w:fldChar w:fldCharType="begin"/>
            </w:r>
            <w:r>
              <w:rPr>
                <w:noProof/>
                <w:webHidden/>
              </w:rPr>
              <w:instrText xml:space="preserve"> PAGEREF _Toc182473915 \h </w:instrText>
            </w:r>
            <w:r>
              <w:rPr>
                <w:noProof/>
                <w:webHidden/>
              </w:rPr>
            </w:r>
            <w:r>
              <w:rPr>
                <w:noProof/>
                <w:webHidden/>
              </w:rPr>
              <w:fldChar w:fldCharType="separate"/>
            </w:r>
            <w:r>
              <w:rPr>
                <w:noProof/>
                <w:webHidden/>
              </w:rPr>
              <w:t>11</w:t>
            </w:r>
            <w:r>
              <w:rPr>
                <w:noProof/>
                <w:webHidden/>
              </w:rPr>
              <w:fldChar w:fldCharType="end"/>
            </w:r>
          </w:hyperlink>
        </w:p>
        <w:p w14:paraId="67A48081" w14:textId="3FB1545A"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6" w:history="1">
            <w:r w:rsidRPr="00917820">
              <w:rPr>
                <w:rStyle w:val="Hyperlink"/>
                <w:b/>
                <w:noProof/>
              </w:rPr>
              <w:t>1.5.14</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Confidential Information of Supply Ontario</w:t>
            </w:r>
            <w:r>
              <w:rPr>
                <w:noProof/>
                <w:webHidden/>
              </w:rPr>
              <w:tab/>
            </w:r>
            <w:r>
              <w:rPr>
                <w:noProof/>
                <w:webHidden/>
              </w:rPr>
              <w:fldChar w:fldCharType="begin"/>
            </w:r>
            <w:r>
              <w:rPr>
                <w:noProof/>
                <w:webHidden/>
              </w:rPr>
              <w:instrText xml:space="preserve"> PAGEREF _Toc182473916 \h </w:instrText>
            </w:r>
            <w:r>
              <w:rPr>
                <w:noProof/>
                <w:webHidden/>
              </w:rPr>
            </w:r>
            <w:r>
              <w:rPr>
                <w:noProof/>
                <w:webHidden/>
              </w:rPr>
              <w:fldChar w:fldCharType="separate"/>
            </w:r>
            <w:r>
              <w:rPr>
                <w:noProof/>
                <w:webHidden/>
              </w:rPr>
              <w:t>11</w:t>
            </w:r>
            <w:r>
              <w:rPr>
                <w:noProof/>
                <w:webHidden/>
              </w:rPr>
              <w:fldChar w:fldCharType="end"/>
            </w:r>
          </w:hyperlink>
        </w:p>
        <w:p w14:paraId="2CE2D06C" w14:textId="278B6F08" w:rsidR="00183E68" w:rsidRDefault="00183E68">
          <w:pPr>
            <w:pStyle w:val="TOC3"/>
            <w:tabs>
              <w:tab w:val="left" w:pos="154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7" w:history="1">
            <w:r w:rsidRPr="00917820">
              <w:rPr>
                <w:rStyle w:val="Hyperlink"/>
                <w:b/>
                <w:noProof/>
              </w:rPr>
              <w:t>1.5.15</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Freedom of Information and Protection of Privacy Act</w:t>
            </w:r>
            <w:r>
              <w:rPr>
                <w:noProof/>
                <w:webHidden/>
              </w:rPr>
              <w:tab/>
            </w:r>
            <w:r>
              <w:rPr>
                <w:noProof/>
                <w:webHidden/>
              </w:rPr>
              <w:fldChar w:fldCharType="begin"/>
            </w:r>
            <w:r>
              <w:rPr>
                <w:noProof/>
                <w:webHidden/>
              </w:rPr>
              <w:instrText xml:space="preserve"> PAGEREF _Toc182473917 \h </w:instrText>
            </w:r>
            <w:r>
              <w:rPr>
                <w:noProof/>
                <w:webHidden/>
              </w:rPr>
            </w:r>
            <w:r>
              <w:rPr>
                <w:noProof/>
                <w:webHidden/>
              </w:rPr>
              <w:fldChar w:fldCharType="separate"/>
            </w:r>
            <w:r>
              <w:rPr>
                <w:noProof/>
                <w:webHidden/>
              </w:rPr>
              <w:t>11</w:t>
            </w:r>
            <w:r>
              <w:rPr>
                <w:noProof/>
                <w:webHidden/>
              </w:rPr>
              <w:fldChar w:fldCharType="end"/>
            </w:r>
          </w:hyperlink>
        </w:p>
        <w:p w14:paraId="146286DE" w14:textId="4AE897A5"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918" w:history="1">
            <w:r w:rsidRPr="00917820">
              <w:rPr>
                <w:rStyle w:val="Hyperlink"/>
                <w:noProof/>
              </w:rPr>
              <w:t>1.6</w:t>
            </w:r>
            <w:r>
              <w:rPr>
                <w:rFonts w:asciiTheme="minorHAnsi" w:eastAsiaTheme="minorEastAsia" w:hAnsiTheme="minorHAnsi" w:cstheme="minorBidi"/>
                <w:noProof/>
                <w:kern w:val="2"/>
                <w:sz w:val="22"/>
                <w:szCs w:val="22"/>
                <w:lang w:eastAsia="en-CA"/>
                <w14:ligatures w14:val="standardContextual"/>
              </w:rPr>
              <w:tab/>
            </w:r>
            <w:r w:rsidRPr="00917820">
              <w:rPr>
                <w:rStyle w:val="Hyperlink"/>
                <w:noProof/>
              </w:rPr>
              <w:t>Reserved Rights and Governing Law</w:t>
            </w:r>
            <w:r>
              <w:rPr>
                <w:noProof/>
                <w:webHidden/>
              </w:rPr>
              <w:tab/>
            </w:r>
            <w:r>
              <w:rPr>
                <w:noProof/>
                <w:webHidden/>
              </w:rPr>
              <w:fldChar w:fldCharType="begin"/>
            </w:r>
            <w:r>
              <w:rPr>
                <w:noProof/>
                <w:webHidden/>
              </w:rPr>
              <w:instrText xml:space="preserve"> PAGEREF _Toc182473918 \h </w:instrText>
            </w:r>
            <w:r>
              <w:rPr>
                <w:noProof/>
                <w:webHidden/>
              </w:rPr>
            </w:r>
            <w:r>
              <w:rPr>
                <w:noProof/>
                <w:webHidden/>
              </w:rPr>
              <w:fldChar w:fldCharType="separate"/>
            </w:r>
            <w:r>
              <w:rPr>
                <w:noProof/>
                <w:webHidden/>
              </w:rPr>
              <w:t>12</w:t>
            </w:r>
            <w:r>
              <w:rPr>
                <w:noProof/>
                <w:webHidden/>
              </w:rPr>
              <w:fldChar w:fldCharType="end"/>
            </w:r>
          </w:hyperlink>
        </w:p>
        <w:p w14:paraId="22DCBF01" w14:textId="10A4E8ED"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19" w:history="1">
            <w:r w:rsidRPr="00917820">
              <w:rPr>
                <w:rStyle w:val="Hyperlink"/>
                <w:b/>
                <w:noProof/>
              </w:rPr>
              <w:t>1.6.1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Reserved Rights of Supply Ontario</w:t>
            </w:r>
            <w:r>
              <w:rPr>
                <w:noProof/>
                <w:webHidden/>
              </w:rPr>
              <w:tab/>
            </w:r>
            <w:r>
              <w:rPr>
                <w:noProof/>
                <w:webHidden/>
              </w:rPr>
              <w:fldChar w:fldCharType="begin"/>
            </w:r>
            <w:r>
              <w:rPr>
                <w:noProof/>
                <w:webHidden/>
              </w:rPr>
              <w:instrText xml:space="preserve"> PAGEREF _Toc182473919 \h </w:instrText>
            </w:r>
            <w:r>
              <w:rPr>
                <w:noProof/>
                <w:webHidden/>
              </w:rPr>
            </w:r>
            <w:r>
              <w:rPr>
                <w:noProof/>
                <w:webHidden/>
              </w:rPr>
              <w:fldChar w:fldCharType="separate"/>
            </w:r>
            <w:r>
              <w:rPr>
                <w:noProof/>
                <w:webHidden/>
              </w:rPr>
              <w:t>12</w:t>
            </w:r>
            <w:r>
              <w:rPr>
                <w:noProof/>
                <w:webHidden/>
              </w:rPr>
              <w:fldChar w:fldCharType="end"/>
            </w:r>
          </w:hyperlink>
        </w:p>
        <w:p w14:paraId="0998405D" w14:textId="1B9BBE52"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20" w:history="1">
            <w:r w:rsidRPr="00917820">
              <w:rPr>
                <w:rStyle w:val="Hyperlink"/>
                <w:b/>
                <w:noProof/>
              </w:rPr>
              <w:t>1.6.2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No Contract Until Execution of Written Agreement</w:t>
            </w:r>
            <w:r>
              <w:rPr>
                <w:noProof/>
                <w:webHidden/>
              </w:rPr>
              <w:tab/>
            </w:r>
            <w:r>
              <w:rPr>
                <w:noProof/>
                <w:webHidden/>
              </w:rPr>
              <w:fldChar w:fldCharType="begin"/>
            </w:r>
            <w:r>
              <w:rPr>
                <w:noProof/>
                <w:webHidden/>
              </w:rPr>
              <w:instrText xml:space="preserve"> PAGEREF _Toc182473920 \h </w:instrText>
            </w:r>
            <w:r>
              <w:rPr>
                <w:noProof/>
                <w:webHidden/>
              </w:rPr>
            </w:r>
            <w:r>
              <w:rPr>
                <w:noProof/>
                <w:webHidden/>
              </w:rPr>
              <w:fldChar w:fldCharType="separate"/>
            </w:r>
            <w:r>
              <w:rPr>
                <w:noProof/>
                <w:webHidden/>
              </w:rPr>
              <w:t>13</w:t>
            </w:r>
            <w:r>
              <w:rPr>
                <w:noProof/>
                <w:webHidden/>
              </w:rPr>
              <w:fldChar w:fldCharType="end"/>
            </w:r>
          </w:hyperlink>
        </w:p>
        <w:p w14:paraId="30E9EFB3" w14:textId="13634464"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21" w:history="1">
            <w:r w:rsidRPr="00917820">
              <w:rPr>
                <w:rStyle w:val="Hyperlink"/>
                <w:b/>
                <w:noProof/>
              </w:rPr>
              <w:t>1.6.3</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No Contract A</w:t>
            </w:r>
            <w:r>
              <w:rPr>
                <w:noProof/>
                <w:webHidden/>
              </w:rPr>
              <w:tab/>
            </w:r>
            <w:r>
              <w:rPr>
                <w:noProof/>
                <w:webHidden/>
              </w:rPr>
              <w:fldChar w:fldCharType="begin"/>
            </w:r>
            <w:r>
              <w:rPr>
                <w:noProof/>
                <w:webHidden/>
              </w:rPr>
              <w:instrText xml:space="preserve"> PAGEREF _Toc182473921 \h </w:instrText>
            </w:r>
            <w:r>
              <w:rPr>
                <w:noProof/>
                <w:webHidden/>
              </w:rPr>
            </w:r>
            <w:r>
              <w:rPr>
                <w:noProof/>
                <w:webHidden/>
              </w:rPr>
              <w:fldChar w:fldCharType="separate"/>
            </w:r>
            <w:r>
              <w:rPr>
                <w:noProof/>
                <w:webHidden/>
              </w:rPr>
              <w:t>13</w:t>
            </w:r>
            <w:r>
              <w:rPr>
                <w:noProof/>
                <w:webHidden/>
              </w:rPr>
              <w:fldChar w:fldCharType="end"/>
            </w:r>
          </w:hyperlink>
        </w:p>
        <w:p w14:paraId="199D7D8C" w14:textId="5FB74A1C"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22" w:history="1">
            <w:r w:rsidRPr="00917820">
              <w:rPr>
                <w:rStyle w:val="Hyperlink"/>
                <w:b/>
                <w:noProof/>
              </w:rPr>
              <w:t>1.6.4</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Governing Law of RFB Process</w:t>
            </w:r>
            <w:r>
              <w:rPr>
                <w:noProof/>
                <w:webHidden/>
              </w:rPr>
              <w:tab/>
            </w:r>
            <w:r>
              <w:rPr>
                <w:noProof/>
                <w:webHidden/>
              </w:rPr>
              <w:fldChar w:fldCharType="begin"/>
            </w:r>
            <w:r>
              <w:rPr>
                <w:noProof/>
                <w:webHidden/>
              </w:rPr>
              <w:instrText xml:space="preserve"> PAGEREF _Toc182473922 \h </w:instrText>
            </w:r>
            <w:r>
              <w:rPr>
                <w:noProof/>
                <w:webHidden/>
              </w:rPr>
            </w:r>
            <w:r>
              <w:rPr>
                <w:noProof/>
                <w:webHidden/>
              </w:rPr>
              <w:fldChar w:fldCharType="separate"/>
            </w:r>
            <w:r>
              <w:rPr>
                <w:noProof/>
                <w:webHidden/>
              </w:rPr>
              <w:t>14</w:t>
            </w:r>
            <w:r>
              <w:rPr>
                <w:noProof/>
                <w:webHidden/>
              </w:rPr>
              <w:fldChar w:fldCharType="end"/>
            </w:r>
          </w:hyperlink>
        </w:p>
        <w:p w14:paraId="49E61D54" w14:textId="50B58BB2" w:rsidR="00183E68" w:rsidRDefault="00183E68">
          <w:pPr>
            <w:pStyle w:val="TOC2"/>
            <w:tabs>
              <w:tab w:val="left" w:pos="880"/>
              <w:tab w:val="right" w:leader="dot" w:pos="9638"/>
            </w:tabs>
            <w:rPr>
              <w:rFonts w:asciiTheme="minorHAnsi" w:eastAsiaTheme="minorEastAsia" w:hAnsiTheme="minorHAnsi" w:cstheme="minorBidi"/>
              <w:noProof/>
              <w:kern w:val="2"/>
              <w:sz w:val="22"/>
              <w:szCs w:val="22"/>
              <w:lang w:eastAsia="en-CA"/>
              <w14:ligatures w14:val="standardContextual"/>
            </w:rPr>
          </w:pPr>
          <w:hyperlink w:anchor="_Toc182473923" w:history="1">
            <w:r w:rsidRPr="00917820">
              <w:rPr>
                <w:rStyle w:val="Hyperlink"/>
                <w:rFonts w:cs="Arial"/>
                <w:noProof/>
              </w:rPr>
              <w:t>1.7</w:t>
            </w:r>
            <w:r>
              <w:rPr>
                <w:rFonts w:asciiTheme="minorHAnsi" w:eastAsiaTheme="minorEastAsia" w:hAnsiTheme="minorHAnsi" w:cstheme="minorBidi"/>
                <w:noProof/>
                <w:kern w:val="2"/>
                <w:sz w:val="22"/>
                <w:szCs w:val="22"/>
                <w:lang w:eastAsia="en-CA"/>
                <w14:ligatures w14:val="standardContextual"/>
              </w:rPr>
              <w:tab/>
            </w:r>
            <w:r w:rsidRPr="00917820">
              <w:rPr>
                <w:rStyle w:val="Hyperlink"/>
                <w:rFonts w:cs="Arial"/>
                <w:noProof/>
              </w:rPr>
              <w:t>Supplementary Terms and Conditions</w:t>
            </w:r>
            <w:r>
              <w:rPr>
                <w:noProof/>
                <w:webHidden/>
              </w:rPr>
              <w:tab/>
            </w:r>
            <w:r>
              <w:rPr>
                <w:noProof/>
                <w:webHidden/>
              </w:rPr>
              <w:fldChar w:fldCharType="begin"/>
            </w:r>
            <w:r>
              <w:rPr>
                <w:noProof/>
                <w:webHidden/>
              </w:rPr>
              <w:instrText xml:space="preserve"> PAGEREF _Toc182473923 \h </w:instrText>
            </w:r>
            <w:r>
              <w:rPr>
                <w:noProof/>
                <w:webHidden/>
              </w:rPr>
            </w:r>
            <w:r>
              <w:rPr>
                <w:noProof/>
                <w:webHidden/>
              </w:rPr>
              <w:fldChar w:fldCharType="separate"/>
            </w:r>
            <w:r>
              <w:rPr>
                <w:noProof/>
                <w:webHidden/>
              </w:rPr>
              <w:t>14</w:t>
            </w:r>
            <w:r>
              <w:rPr>
                <w:noProof/>
                <w:webHidden/>
              </w:rPr>
              <w:fldChar w:fldCharType="end"/>
            </w:r>
          </w:hyperlink>
        </w:p>
        <w:p w14:paraId="1C000592" w14:textId="186A2C64"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24" w:history="1">
            <w:r w:rsidRPr="00917820">
              <w:rPr>
                <w:rStyle w:val="Hyperlink"/>
                <w:b/>
                <w:noProof/>
              </w:rPr>
              <w:t>1.7.1</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Occupational Health and Safety Requirements</w:t>
            </w:r>
            <w:r>
              <w:rPr>
                <w:noProof/>
                <w:webHidden/>
              </w:rPr>
              <w:tab/>
            </w:r>
            <w:r>
              <w:rPr>
                <w:noProof/>
                <w:webHidden/>
              </w:rPr>
              <w:fldChar w:fldCharType="begin"/>
            </w:r>
            <w:r>
              <w:rPr>
                <w:noProof/>
                <w:webHidden/>
              </w:rPr>
              <w:instrText xml:space="preserve"> PAGEREF _Toc182473924 \h </w:instrText>
            </w:r>
            <w:r>
              <w:rPr>
                <w:noProof/>
                <w:webHidden/>
              </w:rPr>
            </w:r>
            <w:r>
              <w:rPr>
                <w:noProof/>
                <w:webHidden/>
              </w:rPr>
              <w:fldChar w:fldCharType="separate"/>
            </w:r>
            <w:r>
              <w:rPr>
                <w:noProof/>
                <w:webHidden/>
              </w:rPr>
              <w:t>14</w:t>
            </w:r>
            <w:r>
              <w:rPr>
                <w:noProof/>
                <w:webHidden/>
              </w:rPr>
              <w:fldChar w:fldCharType="end"/>
            </w:r>
          </w:hyperlink>
        </w:p>
        <w:p w14:paraId="47E274A6" w14:textId="11CF958F" w:rsidR="00183E68" w:rsidRDefault="00183E68">
          <w:pPr>
            <w:pStyle w:val="TOC3"/>
            <w:tabs>
              <w:tab w:val="left" w:pos="1320"/>
              <w:tab w:val="right" w:leader="dot" w:pos="9638"/>
            </w:tabs>
            <w:rPr>
              <w:rFonts w:asciiTheme="minorHAnsi" w:eastAsiaTheme="minorEastAsia" w:hAnsiTheme="minorHAnsi" w:cstheme="minorBidi"/>
              <w:iCs w:val="0"/>
              <w:noProof/>
              <w:kern w:val="2"/>
              <w:sz w:val="22"/>
              <w:szCs w:val="22"/>
              <w:lang w:eastAsia="en-CA"/>
              <w14:ligatures w14:val="standardContextual"/>
            </w:rPr>
          </w:pPr>
          <w:hyperlink w:anchor="_Toc182473925" w:history="1">
            <w:r w:rsidRPr="00917820">
              <w:rPr>
                <w:rStyle w:val="Hyperlink"/>
                <w:b/>
                <w:noProof/>
              </w:rPr>
              <w:t>1.7.2</w:t>
            </w:r>
            <w:r>
              <w:rPr>
                <w:rFonts w:asciiTheme="minorHAnsi" w:eastAsiaTheme="minorEastAsia" w:hAnsiTheme="minorHAnsi" w:cstheme="minorBidi"/>
                <w:iCs w:val="0"/>
                <w:noProof/>
                <w:kern w:val="2"/>
                <w:sz w:val="22"/>
                <w:szCs w:val="22"/>
                <w:lang w:eastAsia="en-CA"/>
                <w14:ligatures w14:val="standardContextual"/>
              </w:rPr>
              <w:tab/>
            </w:r>
            <w:r w:rsidRPr="00917820">
              <w:rPr>
                <w:rStyle w:val="Hyperlink"/>
                <w:b/>
                <w:noProof/>
              </w:rPr>
              <w:t>Publication of Data and Consent</w:t>
            </w:r>
            <w:r>
              <w:rPr>
                <w:noProof/>
                <w:webHidden/>
              </w:rPr>
              <w:tab/>
            </w:r>
            <w:r>
              <w:rPr>
                <w:noProof/>
                <w:webHidden/>
              </w:rPr>
              <w:fldChar w:fldCharType="begin"/>
            </w:r>
            <w:r>
              <w:rPr>
                <w:noProof/>
                <w:webHidden/>
              </w:rPr>
              <w:instrText xml:space="preserve"> PAGEREF _Toc182473925 \h </w:instrText>
            </w:r>
            <w:r>
              <w:rPr>
                <w:noProof/>
                <w:webHidden/>
              </w:rPr>
            </w:r>
            <w:r>
              <w:rPr>
                <w:noProof/>
                <w:webHidden/>
              </w:rPr>
              <w:fldChar w:fldCharType="separate"/>
            </w:r>
            <w:r>
              <w:rPr>
                <w:noProof/>
                <w:webHidden/>
              </w:rPr>
              <w:t>14</w:t>
            </w:r>
            <w:r>
              <w:rPr>
                <w:noProof/>
                <w:webHidden/>
              </w:rPr>
              <w:fldChar w:fldCharType="end"/>
            </w:r>
          </w:hyperlink>
        </w:p>
        <w:p w14:paraId="38970EDF" w14:textId="55A1F080" w:rsidR="00B160C9" w:rsidRDefault="00B160C9" w:rsidP="00B160C9">
          <w:r w:rsidRPr="00B5679C">
            <w:rPr>
              <w:rFonts w:cs="Arial"/>
              <w:b/>
              <w:bCs/>
              <w:noProof/>
            </w:rPr>
            <w:fldChar w:fldCharType="end"/>
          </w:r>
        </w:p>
      </w:sdtContent>
    </w:sdt>
    <w:p w14:paraId="16224A12" w14:textId="77777777" w:rsidR="00B160C9" w:rsidRPr="00EE5A7C" w:rsidRDefault="00B160C9" w:rsidP="00B160C9">
      <w:pPr>
        <w:rPr>
          <w:rFonts w:cs="Arial"/>
        </w:rPr>
      </w:pPr>
    </w:p>
    <w:p w14:paraId="20EA2C88" w14:textId="02845663" w:rsidR="00B160C9" w:rsidRPr="00311E2B" w:rsidRDefault="00B160C9" w:rsidP="00B160C9">
      <w:pPr>
        <w:spacing w:after="0"/>
        <w:jc w:val="center"/>
        <w:rPr>
          <w:rFonts w:cs="Arial"/>
          <w:b/>
        </w:rPr>
      </w:pPr>
      <w:r w:rsidRPr="00311E2B">
        <w:rPr>
          <w:rFonts w:cs="Arial"/>
          <w:b/>
          <w:sz w:val="28"/>
          <w:szCs w:val="28"/>
        </w:rPr>
        <w:t xml:space="preserve">RFB </w:t>
      </w:r>
      <w:r w:rsidR="00B466CE">
        <w:rPr>
          <w:rFonts w:cs="Arial"/>
          <w:b/>
          <w:kern w:val="32"/>
          <w:sz w:val="28"/>
          <w:szCs w:val="28"/>
        </w:rPr>
        <w:t>T</w:t>
      </w:r>
      <w:r w:rsidR="00BB41E2">
        <w:rPr>
          <w:rFonts w:cs="Arial"/>
          <w:b/>
          <w:kern w:val="32"/>
          <w:sz w:val="28"/>
          <w:szCs w:val="28"/>
        </w:rPr>
        <w:t>ender</w:t>
      </w:r>
      <w:r w:rsidRPr="00311E2B">
        <w:rPr>
          <w:rFonts w:cs="Arial"/>
          <w:b/>
          <w:kern w:val="32"/>
          <w:sz w:val="28"/>
          <w:szCs w:val="28"/>
        </w:rPr>
        <w:t>_</w:t>
      </w:r>
      <w:r w:rsidR="005159E6">
        <w:rPr>
          <w:rFonts w:cs="Arial"/>
          <w:b/>
          <w:kern w:val="32"/>
          <w:sz w:val="28"/>
          <w:szCs w:val="28"/>
        </w:rPr>
        <w:t>20123</w:t>
      </w:r>
    </w:p>
    <w:p w14:paraId="52BB2470" w14:textId="690402E7" w:rsidR="00B160C9" w:rsidRDefault="00B160C9" w:rsidP="00B160C9">
      <w:pPr>
        <w:spacing w:after="0"/>
        <w:jc w:val="center"/>
        <w:rPr>
          <w:rFonts w:cs="Arial"/>
          <w:b/>
        </w:rPr>
      </w:pPr>
      <w:r>
        <w:rPr>
          <w:rFonts w:cs="Arial"/>
          <w:b/>
        </w:rPr>
        <w:t>TERMS AND CONDITIONS</w:t>
      </w:r>
    </w:p>
    <w:p w14:paraId="56939DC8" w14:textId="77777777" w:rsidR="00B160C9" w:rsidRPr="00EE5A7C" w:rsidRDefault="00B160C9" w:rsidP="00B160C9">
      <w:pPr>
        <w:rPr>
          <w:rFonts w:cs="Arial"/>
        </w:rPr>
      </w:pPr>
    </w:p>
    <w:p w14:paraId="7818E515" w14:textId="77777777" w:rsidR="00B160C9" w:rsidRPr="0026066C" w:rsidRDefault="00B160C9" w:rsidP="00B160C9">
      <w:pPr>
        <w:pStyle w:val="Heading1"/>
        <w:keepNext w:val="0"/>
        <w:tabs>
          <w:tab w:val="clear" w:pos="864"/>
        </w:tabs>
        <w:spacing w:before="0" w:after="240"/>
        <w:ind w:left="720" w:hanging="720"/>
        <w:rPr>
          <w:rFonts w:cs="Arial"/>
          <w:sz w:val="24"/>
        </w:rPr>
      </w:pPr>
      <w:bookmarkStart w:id="1" w:name="_Toc182473880"/>
      <w:r w:rsidRPr="0026066C">
        <w:rPr>
          <w:rFonts w:cs="Arial"/>
          <w:sz w:val="24"/>
        </w:rPr>
        <w:t>TERMS AND CONDITIONS</w:t>
      </w:r>
      <w:bookmarkEnd w:id="1"/>
    </w:p>
    <w:p w14:paraId="6E195841" w14:textId="77777777" w:rsidR="00B160C9" w:rsidRPr="006567BF" w:rsidRDefault="00B160C9" w:rsidP="00B160C9">
      <w:pPr>
        <w:rPr>
          <w:rFonts w:cs="Arial"/>
          <w:b/>
        </w:rPr>
      </w:pPr>
      <w:r>
        <w:rPr>
          <w:rFonts w:cs="Arial"/>
          <w:b/>
        </w:rPr>
        <w:t>General T</w:t>
      </w:r>
      <w:r w:rsidRPr="006567BF">
        <w:rPr>
          <w:rFonts w:cs="Arial"/>
          <w:b/>
        </w:rPr>
        <w:t xml:space="preserve">erms and Conditions </w:t>
      </w:r>
    </w:p>
    <w:p w14:paraId="5D5B98BE" w14:textId="77777777" w:rsidR="00B160C9" w:rsidRPr="00D84363" w:rsidRDefault="00B160C9" w:rsidP="00996E17">
      <w:pPr>
        <w:pStyle w:val="Heading2"/>
        <w:widowControl/>
        <w:numPr>
          <w:ilvl w:val="1"/>
          <w:numId w:val="61"/>
        </w:numPr>
        <w:tabs>
          <w:tab w:val="num" w:pos="864"/>
        </w:tabs>
        <w:spacing w:before="0" w:after="240"/>
        <w:ind w:left="864" w:hanging="864"/>
        <w:rPr>
          <w:rFonts w:ascii="Arial" w:hAnsi="Arial" w:cs="Arial"/>
          <w:b w:val="0"/>
          <w:szCs w:val="24"/>
        </w:rPr>
      </w:pPr>
      <w:bookmarkStart w:id="2" w:name="_Toc182473881"/>
      <w:r w:rsidRPr="00D84363">
        <w:rPr>
          <w:rFonts w:ascii="Arial" w:hAnsi="Arial" w:cs="Arial"/>
          <w:szCs w:val="24"/>
        </w:rPr>
        <w:t>Bidder</w:t>
      </w:r>
      <w:r>
        <w:rPr>
          <w:rFonts w:ascii="Arial" w:hAnsi="Arial" w:cs="Arial"/>
          <w:szCs w:val="24"/>
        </w:rPr>
        <w:t xml:space="preserve"> Representations and Warranties</w:t>
      </w:r>
      <w:bookmarkEnd w:id="2"/>
    </w:p>
    <w:p w14:paraId="1DFF96DA" w14:textId="77777777" w:rsidR="00B160C9" w:rsidRDefault="00B160C9" w:rsidP="00B160C9">
      <w:pPr>
        <w:rPr>
          <w:rFonts w:cs="Arial"/>
        </w:rPr>
      </w:pPr>
      <w:r w:rsidRPr="003A3664">
        <w:rPr>
          <w:rFonts w:cs="Arial"/>
        </w:rPr>
        <w:t xml:space="preserve">By submitting a Bid for consideration, the Bidder in each case, agrees, </w:t>
      </w:r>
      <w:proofErr w:type="gramStart"/>
      <w:r w:rsidRPr="003A3664">
        <w:rPr>
          <w:rFonts w:cs="Arial"/>
        </w:rPr>
        <w:t>confirms</w:t>
      </w:r>
      <w:proofErr w:type="gramEnd"/>
      <w:r w:rsidRPr="003A3664">
        <w:rPr>
          <w:rFonts w:cs="Arial"/>
        </w:rPr>
        <w:t xml:space="preserve"> or warrants as follows:</w:t>
      </w:r>
    </w:p>
    <w:p w14:paraId="714AFD43" w14:textId="77777777" w:rsidR="00B160C9" w:rsidRPr="00302B18" w:rsidRDefault="00B160C9" w:rsidP="00996E17">
      <w:pPr>
        <w:pStyle w:val="ListParagraph"/>
        <w:numPr>
          <w:ilvl w:val="0"/>
          <w:numId w:val="70"/>
        </w:numPr>
        <w:ind w:left="360"/>
        <w:rPr>
          <w:rFonts w:cs="Arial"/>
        </w:rPr>
      </w:pPr>
      <w:r w:rsidRPr="00302B18">
        <w:rPr>
          <w:rFonts w:cs="Arial"/>
        </w:rPr>
        <w:t xml:space="preserve">to be bound to their </w:t>
      </w:r>
      <w:proofErr w:type="gramStart"/>
      <w:r w:rsidRPr="00302B18">
        <w:rPr>
          <w:rFonts w:cs="Arial"/>
        </w:rPr>
        <w:t>Bid;</w:t>
      </w:r>
      <w:proofErr w:type="gramEnd"/>
      <w:r w:rsidRPr="00302B18">
        <w:rPr>
          <w:rFonts w:cs="Arial"/>
        </w:rPr>
        <w:t xml:space="preserve"> </w:t>
      </w:r>
    </w:p>
    <w:p w14:paraId="64E2EBE6" w14:textId="45BF8207" w:rsidR="00B160C9" w:rsidRPr="00302B18" w:rsidRDefault="00B160C9" w:rsidP="00996E17">
      <w:pPr>
        <w:pStyle w:val="ListParagraph"/>
        <w:numPr>
          <w:ilvl w:val="0"/>
          <w:numId w:val="70"/>
        </w:numPr>
        <w:ind w:left="360"/>
        <w:rPr>
          <w:rFonts w:cs="Arial"/>
        </w:rPr>
      </w:pPr>
      <w:r w:rsidRPr="00302B18">
        <w:rPr>
          <w:rFonts w:cs="Arial"/>
        </w:rPr>
        <w:t>that to its best knowledge and belief no actual or potential Conflict of Interest exists with respect to the submission of the Bid or performance of the contemplated contract other than those disclosed in the Form of Offer</w:t>
      </w:r>
      <w:r>
        <w:rPr>
          <w:rFonts w:cs="Arial"/>
        </w:rPr>
        <w:t xml:space="preserve"> indicated in the Qualification Envelope</w:t>
      </w:r>
      <w:r w:rsidRPr="00302B18">
        <w:rPr>
          <w:rFonts w:cs="Arial"/>
        </w:rPr>
        <w:t xml:space="preserve">. Where </w:t>
      </w:r>
      <w:r w:rsidR="00EB226E">
        <w:rPr>
          <w:rFonts w:cs="Arial"/>
        </w:rPr>
        <w:t>Supply Ontario</w:t>
      </w:r>
      <w:r w:rsidRPr="00302B18">
        <w:rPr>
          <w:rFonts w:cs="Arial"/>
        </w:rPr>
        <w:t xml:space="preserve"> discovers a Bidder’s failure to disclose all actual or potential Conflicts of Interest, </w:t>
      </w:r>
      <w:r w:rsidR="00EB226E">
        <w:rPr>
          <w:rFonts w:cs="Arial"/>
        </w:rPr>
        <w:t>Supply Ontario</w:t>
      </w:r>
      <w:r w:rsidRPr="00302B18">
        <w:rPr>
          <w:rFonts w:cs="Arial"/>
        </w:rPr>
        <w:t xml:space="preserve"> may disqualify the Bidder or terminate any contract awarded to that Bidder pursuant to this procurement </w:t>
      </w:r>
      <w:proofErr w:type="gramStart"/>
      <w:r w:rsidRPr="00302B18">
        <w:rPr>
          <w:rFonts w:cs="Arial"/>
        </w:rPr>
        <w:t>process;</w:t>
      </w:r>
      <w:proofErr w:type="gramEnd"/>
    </w:p>
    <w:p w14:paraId="7080BA6E" w14:textId="77777777" w:rsidR="00B160C9" w:rsidRPr="00302B18" w:rsidRDefault="00B160C9" w:rsidP="00996E17">
      <w:pPr>
        <w:pStyle w:val="ListParagraph"/>
        <w:numPr>
          <w:ilvl w:val="0"/>
          <w:numId w:val="70"/>
        </w:numPr>
        <w:ind w:left="360"/>
        <w:rPr>
          <w:rFonts w:cs="Arial"/>
        </w:rPr>
      </w:pPr>
      <w:r w:rsidRPr="00302B18">
        <w:rPr>
          <w:rFonts w:cs="Arial"/>
        </w:rPr>
        <w:t xml:space="preserve">that it has accepted the provisions of this RFB and has prepared its Bid with reference to </w:t>
      </w:r>
      <w:proofErr w:type="gramStart"/>
      <w:r w:rsidRPr="00302B18">
        <w:rPr>
          <w:rFonts w:cs="Arial"/>
        </w:rPr>
        <w:t>all of</w:t>
      </w:r>
      <w:proofErr w:type="gramEnd"/>
      <w:r w:rsidRPr="00302B18">
        <w:rPr>
          <w:rFonts w:cs="Arial"/>
        </w:rPr>
        <w:t xml:space="preserve"> the provisions of the RFB including the attached Form of Agreement and has factored all of those provisions, including the insurance requirements, into its pricing assumptions and calculations and into the proposed costs indicated in the Commercial </w:t>
      </w:r>
      <w:r>
        <w:rPr>
          <w:rFonts w:cs="Arial"/>
        </w:rPr>
        <w:t>E</w:t>
      </w:r>
      <w:r w:rsidRPr="00302B18">
        <w:rPr>
          <w:rFonts w:cs="Arial"/>
        </w:rPr>
        <w:t>nvelope; and</w:t>
      </w:r>
    </w:p>
    <w:p w14:paraId="157D1309" w14:textId="77777777" w:rsidR="00B160C9" w:rsidRPr="00BB3CFB" w:rsidRDefault="00B160C9" w:rsidP="00996E17">
      <w:pPr>
        <w:pStyle w:val="ListParagraph"/>
        <w:numPr>
          <w:ilvl w:val="0"/>
          <w:numId w:val="70"/>
        </w:numPr>
        <w:ind w:left="360"/>
        <w:contextualSpacing/>
        <w:rPr>
          <w:rFonts w:cs="Arial"/>
        </w:rPr>
      </w:pPr>
      <w:r w:rsidRPr="00302B18">
        <w:rPr>
          <w:rFonts w:cs="Arial"/>
        </w:rPr>
        <w:t xml:space="preserve">that its Bid was arrived at separately and independently, without conspiracy, </w:t>
      </w:r>
      <w:proofErr w:type="gramStart"/>
      <w:r w:rsidRPr="00302B18">
        <w:rPr>
          <w:rFonts w:cs="Arial"/>
        </w:rPr>
        <w:t>collusion</w:t>
      </w:r>
      <w:proofErr w:type="gramEnd"/>
      <w:r w:rsidRPr="00302B18">
        <w:rPr>
          <w:rFonts w:cs="Arial"/>
        </w:rPr>
        <w:t xml:space="preserve"> or fraud. See the</w:t>
      </w:r>
      <w:r w:rsidRPr="00BB3CFB">
        <w:rPr>
          <w:rFonts w:cs="Arial"/>
          <w:u w:val="single"/>
        </w:rPr>
        <w:t xml:space="preserve"> </w:t>
      </w:r>
      <w:hyperlink r:id="rId11" w:history="1">
        <w:r w:rsidRPr="00CC5936">
          <w:rPr>
            <w:rStyle w:val="Hyperlink"/>
          </w:rPr>
          <w:t>Competition Bureau of Canada</w:t>
        </w:r>
      </w:hyperlink>
      <w:r>
        <w:rPr>
          <w:rFonts w:cs="Arial"/>
        </w:rPr>
        <w:t xml:space="preserve"> </w:t>
      </w:r>
      <w:r w:rsidRPr="00BB3CFB">
        <w:rPr>
          <w:rFonts w:cs="Arial"/>
        </w:rPr>
        <w:t>for further information.</w:t>
      </w:r>
    </w:p>
    <w:p w14:paraId="7A500A85" w14:textId="77777777" w:rsidR="00B160C9" w:rsidRPr="006934CB" w:rsidRDefault="00B160C9" w:rsidP="00996E17">
      <w:pPr>
        <w:pStyle w:val="Heading2"/>
        <w:widowControl/>
        <w:numPr>
          <w:ilvl w:val="1"/>
          <w:numId w:val="61"/>
        </w:numPr>
        <w:tabs>
          <w:tab w:val="num" w:pos="864"/>
        </w:tabs>
        <w:spacing w:before="0" w:after="240"/>
        <w:ind w:left="864" w:hanging="864"/>
        <w:rPr>
          <w:rFonts w:ascii="Arial" w:hAnsi="Arial" w:cs="Arial"/>
          <w:b w:val="0"/>
          <w:szCs w:val="24"/>
        </w:rPr>
      </w:pPr>
      <w:bookmarkStart w:id="3" w:name="_Toc182473882"/>
      <w:r w:rsidRPr="00357E21">
        <w:rPr>
          <w:rFonts w:ascii="Arial" w:hAnsi="Arial" w:cs="Arial"/>
          <w:szCs w:val="24"/>
        </w:rPr>
        <w:t>General Instructions and Requirements</w:t>
      </w:r>
      <w:bookmarkEnd w:id="3"/>
    </w:p>
    <w:p w14:paraId="6BB090BE" w14:textId="77777777" w:rsidR="00B160C9" w:rsidRPr="00251DB4" w:rsidRDefault="00B160C9" w:rsidP="00996E17">
      <w:pPr>
        <w:pStyle w:val="Heading3"/>
        <w:widowControl/>
        <w:numPr>
          <w:ilvl w:val="2"/>
          <w:numId w:val="61"/>
        </w:numPr>
        <w:tabs>
          <w:tab w:val="num" w:pos="1584"/>
        </w:tabs>
        <w:spacing w:before="0" w:after="240"/>
        <w:ind w:left="864" w:hanging="864"/>
        <w:rPr>
          <w:szCs w:val="24"/>
        </w:rPr>
      </w:pPr>
      <w:bookmarkStart w:id="4" w:name="_Toc182473883"/>
      <w:r w:rsidRPr="00251DB4">
        <w:rPr>
          <w:b/>
          <w:szCs w:val="24"/>
        </w:rPr>
        <w:t>Bidders to Follow Instructions</w:t>
      </w:r>
      <w:bookmarkEnd w:id="4"/>
      <w:r w:rsidRPr="00251DB4">
        <w:rPr>
          <w:b/>
          <w:szCs w:val="24"/>
        </w:rPr>
        <w:tab/>
      </w:r>
    </w:p>
    <w:p w14:paraId="6FADAFBF" w14:textId="77777777" w:rsidR="00B160C9" w:rsidRPr="00251DB4" w:rsidRDefault="00B160C9" w:rsidP="00B160C9">
      <w:pPr>
        <w:rPr>
          <w:rFonts w:cs="Arial"/>
        </w:rPr>
      </w:pPr>
      <w:r w:rsidRPr="00251DB4">
        <w:rPr>
          <w:rFonts w:cs="Arial"/>
        </w:rPr>
        <w:t>Bidders should structure their Bids in accordance with the instructions in this RFB. Where information is requested in this RFB, any response made in a Bid should reference the applicable section numbers of this RFB where that request was made.</w:t>
      </w:r>
    </w:p>
    <w:p w14:paraId="753C33C9" w14:textId="77777777" w:rsidR="00B160C9" w:rsidRDefault="00B160C9" w:rsidP="00996E17">
      <w:pPr>
        <w:pStyle w:val="Heading3"/>
        <w:widowControl/>
        <w:numPr>
          <w:ilvl w:val="2"/>
          <w:numId w:val="61"/>
        </w:numPr>
        <w:tabs>
          <w:tab w:val="num" w:pos="1584"/>
        </w:tabs>
        <w:spacing w:before="0" w:after="240"/>
        <w:ind w:left="864" w:hanging="864"/>
        <w:rPr>
          <w:b/>
          <w:szCs w:val="24"/>
        </w:rPr>
      </w:pPr>
      <w:bookmarkStart w:id="5" w:name="_Toc182473884"/>
      <w:r w:rsidRPr="001D4343">
        <w:rPr>
          <w:b/>
          <w:szCs w:val="24"/>
        </w:rPr>
        <w:t>Condi</w:t>
      </w:r>
      <w:r>
        <w:rPr>
          <w:b/>
          <w:szCs w:val="24"/>
        </w:rPr>
        <w:t xml:space="preserve">tional Bids May be </w:t>
      </w:r>
      <w:proofErr w:type="gramStart"/>
      <w:r>
        <w:rPr>
          <w:b/>
          <w:szCs w:val="24"/>
        </w:rPr>
        <w:t>Disqualified</w:t>
      </w:r>
      <w:bookmarkEnd w:id="5"/>
      <w:proofErr w:type="gramEnd"/>
    </w:p>
    <w:p w14:paraId="219B9A89" w14:textId="1AE52F32" w:rsidR="00B160C9" w:rsidRDefault="00B160C9" w:rsidP="00B160C9">
      <w:pPr>
        <w:rPr>
          <w:rFonts w:cs="Arial"/>
        </w:rPr>
      </w:pPr>
      <w:r w:rsidRPr="00251DB4">
        <w:rPr>
          <w:rFonts w:cs="Arial"/>
        </w:rPr>
        <w:t xml:space="preserve">A Bidder who submits conditions, options, </w:t>
      </w:r>
      <w:proofErr w:type="gramStart"/>
      <w:r w:rsidRPr="00251DB4">
        <w:rPr>
          <w:rFonts w:cs="Arial"/>
        </w:rPr>
        <w:t>variations</w:t>
      </w:r>
      <w:proofErr w:type="gramEnd"/>
      <w:r w:rsidRPr="00251DB4">
        <w:rPr>
          <w:rFonts w:cs="Arial"/>
        </w:rPr>
        <w:t xml:space="preserve"> or contingent statements to the terms set out in the RFB</w:t>
      </w:r>
      <w:r>
        <w:rPr>
          <w:rFonts w:cs="Arial"/>
        </w:rPr>
        <w:t>,</w:t>
      </w:r>
      <w:r w:rsidRPr="00251DB4">
        <w:rPr>
          <w:rFonts w:cs="Arial"/>
        </w:rPr>
        <w:t xml:space="preserve"> including the Form of Offer and Form of Agreement, either as part of its Bid or after receiving notice of selection, may be disqualified. </w:t>
      </w:r>
      <w:r w:rsidR="00EB226E">
        <w:rPr>
          <w:rFonts w:cs="Arial"/>
        </w:rPr>
        <w:t>Supply Ontario</w:t>
      </w:r>
      <w:r w:rsidRPr="00251DB4">
        <w:rPr>
          <w:rFonts w:cs="Arial"/>
        </w:rPr>
        <w:t xml:space="preserve"> acknowledges the need to add transaction-specific particulars to the Form of Agreement</w:t>
      </w:r>
      <w:r>
        <w:rPr>
          <w:rFonts w:cs="Arial"/>
        </w:rPr>
        <w:t>,</w:t>
      </w:r>
      <w:r w:rsidRPr="00251DB4">
        <w:rPr>
          <w:rFonts w:cs="Arial"/>
        </w:rPr>
        <w:t xml:space="preserve"> but </w:t>
      </w:r>
      <w:r w:rsidR="00EB226E">
        <w:rPr>
          <w:rFonts w:cs="Arial"/>
        </w:rPr>
        <w:t>Supply Ontario</w:t>
      </w:r>
      <w:r w:rsidRPr="00251DB4">
        <w:rPr>
          <w:rFonts w:cs="Arial"/>
        </w:rPr>
        <w:t xml:space="preserve"> will not otherwise make material changes to the Form of Agreement.</w:t>
      </w:r>
    </w:p>
    <w:p w14:paraId="2EAEB697" w14:textId="47D31215" w:rsidR="005F31E1" w:rsidRPr="005F31E1" w:rsidRDefault="005F31E1" w:rsidP="005159E6">
      <w:pPr>
        <w:tabs>
          <w:tab w:val="left" w:pos="3912"/>
          <w:tab w:val="left" w:pos="6360"/>
        </w:tabs>
        <w:rPr>
          <w:rFonts w:cs="Arial"/>
        </w:rPr>
      </w:pPr>
      <w:r>
        <w:rPr>
          <w:rFonts w:cs="Arial"/>
        </w:rPr>
        <w:tab/>
      </w:r>
      <w:r w:rsidR="005159E6">
        <w:rPr>
          <w:rFonts w:cs="Arial"/>
        </w:rPr>
        <w:tab/>
      </w:r>
    </w:p>
    <w:p w14:paraId="69843EA0" w14:textId="77777777" w:rsidR="00B160C9" w:rsidRPr="00C923B4" w:rsidRDefault="00B160C9" w:rsidP="00996E17">
      <w:pPr>
        <w:pStyle w:val="Heading3"/>
        <w:keepNext/>
        <w:keepLines/>
        <w:widowControl/>
        <w:numPr>
          <w:ilvl w:val="2"/>
          <w:numId w:val="61"/>
        </w:numPr>
        <w:tabs>
          <w:tab w:val="num" w:pos="1584"/>
        </w:tabs>
        <w:spacing w:before="0" w:after="240"/>
        <w:ind w:left="864" w:hanging="864"/>
        <w:rPr>
          <w:szCs w:val="24"/>
        </w:rPr>
      </w:pPr>
      <w:bookmarkStart w:id="6" w:name="_Toc182473885"/>
      <w:r>
        <w:rPr>
          <w:b/>
          <w:szCs w:val="24"/>
        </w:rPr>
        <w:lastRenderedPageBreak/>
        <w:t>Bids in English</w:t>
      </w:r>
      <w:bookmarkEnd w:id="6"/>
    </w:p>
    <w:p w14:paraId="11637D8F" w14:textId="5437EFCF" w:rsidR="00B160C9" w:rsidRPr="00C923B4" w:rsidRDefault="00B160C9" w:rsidP="00B160C9">
      <w:pPr>
        <w:keepNext/>
        <w:keepLines/>
        <w:rPr>
          <w:rFonts w:cs="Arial"/>
        </w:rPr>
      </w:pPr>
      <w:r w:rsidRPr="00C923B4">
        <w:rPr>
          <w:rFonts w:cs="Arial"/>
        </w:rPr>
        <w:t xml:space="preserve">All Bids are to be in English only. Any Bids received by </w:t>
      </w:r>
      <w:r w:rsidR="00EB226E">
        <w:rPr>
          <w:rFonts w:cs="Arial"/>
        </w:rPr>
        <w:t>Supply Ontario</w:t>
      </w:r>
      <w:r w:rsidRPr="00C923B4">
        <w:rPr>
          <w:rFonts w:cs="Arial"/>
        </w:rPr>
        <w:t xml:space="preserve"> that are not entirely in the English language may be disqualified.</w:t>
      </w:r>
    </w:p>
    <w:p w14:paraId="30D48CF9" w14:textId="0A710DDF" w:rsidR="00B160C9" w:rsidRDefault="00DD1983" w:rsidP="00996E17">
      <w:pPr>
        <w:pStyle w:val="Heading3"/>
        <w:widowControl/>
        <w:numPr>
          <w:ilvl w:val="2"/>
          <w:numId w:val="61"/>
        </w:numPr>
        <w:tabs>
          <w:tab w:val="num" w:pos="1584"/>
        </w:tabs>
        <w:spacing w:before="0" w:after="240"/>
        <w:ind w:left="864" w:hanging="864"/>
        <w:rPr>
          <w:b/>
          <w:szCs w:val="24"/>
        </w:rPr>
      </w:pPr>
      <w:bookmarkStart w:id="7" w:name="_Toc182473886"/>
      <w:r>
        <w:rPr>
          <w:b/>
          <w:szCs w:val="24"/>
        </w:rPr>
        <w:t>Supply Ontario</w:t>
      </w:r>
      <w:r w:rsidR="00B160C9" w:rsidRPr="001D4343">
        <w:rPr>
          <w:b/>
          <w:szCs w:val="24"/>
        </w:rPr>
        <w:t>’s Info</w:t>
      </w:r>
      <w:r w:rsidR="00B160C9">
        <w:rPr>
          <w:b/>
          <w:szCs w:val="24"/>
        </w:rPr>
        <w:t>rmation in RFB Only an Estimate</w:t>
      </w:r>
      <w:bookmarkEnd w:id="7"/>
    </w:p>
    <w:p w14:paraId="653104DF" w14:textId="3A4D919B" w:rsidR="00B160C9" w:rsidRPr="001D413A" w:rsidRDefault="00EB226E" w:rsidP="00B160C9">
      <w:pPr>
        <w:rPr>
          <w:rFonts w:cs="Arial"/>
        </w:rPr>
      </w:pPr>
      <w:r>
        <w:rPr>
          <w:rFonts w:cs="Arial"/>
        </w:rPr>
        <w:t>Supply Ontario</w:t>
      </w:r>
      <w:r w:rsidR="00B160C9" w:rsidRPr="00C923B4">
        <w:rPr>
          <w:rFonts w:cs="Arial"/>
        </w:rPr>
        <w:t xml:space="preserve"> and its advisors make no representation, </w:t>
      </w:r>
      <w:proofErr w:type="gramStart"/>
      <w:r w:rsidR="00B160C9" w:rsidRPr="00C923B4">
        <w:rPr>
          <w:rFonts w:cs="Arial"/>
        </w:rPr>
        <w:t>warranty</w:t>
      </w:r>
      <w:proofErr w:type="gramEnd"/>
      <w:r w:rsidR="00B160C9" w:rsidRPr="00C923B4">
        <w:rPr>
          <w:rFonts w:cs="Arial"/>
        </w:rPr>
        <w:t xml:space="preserve"> or guarantee</w:t>
      </w:r>
      <w:r w:rsidR="00B160C9">
        <w:rPr>
          <w:rFonts w:cs="Arial"/>
        </w:rPr>
        <w:t>,</w:t>
      </w:r>
      <w:r w:rsidR="00B160C9" w:rsidRPr="00C923B4">
        <w:rPr>
          <w:rFonts w:cs="Arial"/>
        </w:rPr>
        <w:t xml:space="preserve"> as to the accuracy of the information contained in this RFB, issued by way of addenda or contained in a modification to the RFB. Any quantities shown or data contained in this RFB or provided by way of a modification or addenda are estimates only and are for the sole purpose of indicating to Bidders the general size of the work.</w:t>
      </w:r>
    </w:p>
    <w:p w14:paraId="2494C5BE" w14:textId="77777777" w:rsidR="00B160C9" w:rsidRPr="001D413A" w:rsidRDefault="00B160C9" w:rsidP="00B160C9">
      <w:pPr>
        <w:rPr>
          <w:rFonts w:cs="Arial"/>
        </w:rPr>
      </w:pPr>
      <w:r w:rsidRPr="003A3664">
        <w:rPr>
          <w:rFonts w:cs="Arial"/>
        </w:rPr>
        <w:t>It is the Bidder's responsibility to avail itself of all information necessary to prepare a Bid in response to this RFB.</w:t>
      </w:r>
    </w:p>
    <w:p w14:paraId="7A72BE9F" w14:textId="77777777" w:rsidR="00B160C9" w:rsidRPr="00942AC0" w:rsidRDefault="00B160C9" w:rsidP="00996E17">
      <w:pPr>
        <w:pStyle w:val="Heading3"/>
        <w:widowControl/>
        <w:numPr>
          <w:ilvl w:val="2"/>
          <w:numId w:val="61"/>
        </w:numPr>
        <w:tabs>
          <w:tab w:val="num" w:pos="1584"/>
        </w:tabs>
        <w:spacing w:before="0" w:after="240"/>
        <w:ind w:left="864" w:hanging="864"/>
        <w:rPr>
          <w:szCs w:val="24"/>
        </w:rPr>
      </w:pPr>
      <w:bookmarkStart w:id="8" w:name="_Toc182473887"/>
      <w:r w:rsidRPr="00942AC0">
        <w:rPr>
          <w:b/>
          <w:szCs w:val="24"/>
        </w:rPr>
        <w:t>Bidders Shall Bear Their Own Costs</w:t>
      </w:r>
      <w:bookmarkEnd w:id="8"/>
    </w:p>
    <w:p w14:paraId="1F07C73C" w14:textId="77777777" w:rsidR="00B160C9" w:rsidRPr="001D413A" w:rsidRDefault="00B160C9" w:rsidP="00B160C9">
      <w:pPr>
        <w:rPr>
          <w:rFonts w:cs="Arial"/>
        </w:rPr>
      </w:pPr>
      <w:r w:rsidRPr="00942AC0">
        <w:rPr>
          <w:rFonts w:cs="Arial"/>
        </w:rPr>
        <w:t>The Bidder shall bear all costs associated with or incurred in the preparation and presentation of its Bid including</w:t>
      </w:r>
      <w:r>
        <w:rPr>
          <w:rFonts w:cs="Arial"/>
        </w:rPr>
        <w:t>,</w:t>
      </w:r>
      <w:r w:rsidRPr="00942AC0">
        <w:rPr>
          <w:rFonts w:cs="Arial"/>
        </w:rPr>
        <w:t xml:space="preserve"> but not limited to, if applicable, costs incurred fo</w:t>
      </w:r>
      <w:r w:rsidRPr="001D413A">
        <w:rPr>
          <w:rFonts w:cs="Arial"/>
        </w:rPr>
        <w:t>r interviews or demonstrations.</w:t>
      </w:r>
    </w:p>
    <w:p w14:paraId="08730AD0" w14:textId="77777777" w:rsidR="00B160C9" w:rsidRPr="00942AC0" w:rsidRDefault="00B160C9" w:rsidP="00996E17">
      <w:pPr>
        <w:pStyle w:val="Heading3"/>
        <w:widowControl/>
        <w:numPr>
          <w:ilvl w:val="2"/>
          <w:numId w:val="61"/>
        </w:numPr>
        <w:tabs>
          <w:tab w:val="num" w:pos="1584"/>
        </w:tabs>
        <w:spacing w:before="0" w:after="240"/>
        <w:ind w:left="864" w:hanging="864"/>
        <w:rPr>
          <w:szCs w:val="24"/>
        </w:rPr>
      </w:pPr>
      <w:bookmarkStart w:id="9" w:name="_Toc182473888"/>
      <w:r w:rsidRPr="00942AC0">
        <w:rPr>
          <w:b/>
          <w:szCs w:val="24"/>
        </w:rPr>
        <w:t>No Guarantee of Volume of Work or Exclusivity of Contract</w:t>
      </w:r>
      <w:bookmarkEnd w:id="9"/>
    </w:p>
    <w:p w14:paraId="40728203" w14:textId="54420384" w:rsidR="00B160C9" w:rsidRPr="001D413A" w:rsidRDefault="00EB226E" w:rsidP="00B160C9">
      <w:pPr>
        <w:rPr>
          <w:rFonts w:cs="Arial"/>
        </w:rPr>
      </w:pPr>
      <w:r>
        <w:rPr>
          <w:rFonts w:cs="Arial"/>
        </w:rPr>
        <w:t>Supply Ontario</w:t>
      </w:r>
      <w:r w:rsidR="00B160C9" w:rsidRPr="00942AC0">
        <w:rPr>
          <w:rFonts w:cs="Arial"/>
        </w:rPr>
        <w:t xml:space="preserve"> makes no guarantee of the value or volume of work to be assigned to the successful Bidder. The Agreement executed with the successful Bidder will not be an exclusive contract for the provision of the described Deliverables. </w:t>
      </w:r>
      <w:r>
        <w:rPr>
          <w:rFonts w:cs="Arial"/>
        </w:rPr>
        <w:t>Supply Ontario</w:t>
      </w:r>
      <w:r w:rsidR="00B160C9" w:rsidRPr="00942AC0">
        <w:rPr>
          <w:rFonts w:cs="Arial"/>
        </w:rPr>
        <w:t xml:space="preserve"> may contract with others for the same or similar Deliverables to those described in this RFB or may obtain the same or similar Deliverables internally.</w:t>
      </w:r>
    </w:p>
    <w:p w14:paraId="03F28CA1" w14:textId="77777777" w:rsidR="00B160C9" w:rsidRPr="00D344EA" w:rsidRDefault="00B160C9" w:rsidP="00996E17">
      <w:pPr>
        <w:pStyle w:val="Heading3"/>
        <w:widowControl/>
        <w:numPr>
          <w:ilvl w:val="2"/>
          <w:numId w:val="61"/>
        </w:numPr>
        <w:tabs>
          <w:tab w:val="num" w:pos="1584"/>
        </w:tabs>
        <w:spacing w:before="0" w:after="240"/>
        <w:ind w:left="864" w:hanging="864"/>
        <w:rPr>
          <w:b/>
          <w:szCs w:val="24"/>
        </w:rPr>
      </w:pPr>
      <w:bookmarkStart w:id="10" w:name="_Toc182473889"/>
      <w:r w:rsidRPr="00D344EA">
        <w:rPr>
          <w:b/>
          <w:szCs w:val="24"/>
        </w:rPr>
        <w:t>RFB Terms</w:t>
      </w:r>
      <w:bookmarkEnd w:id="10"/>
    </w:p>
    <w:p w14:paraId="0B09A04F" w14:textId="77777777" w:rsidR="00B160C9" w:rsidRPr="003A3664" w:rsidRDefault="00B160C9" w:rsidP="00B160C9">
      <w:pPr>
        <w:rPr>
          <w:rFonts w:cs="Arial"/>
        </w:rPr>
      </w:pPr>
      <w:r w:rsidRPr="003A3664">
        <w:rPr>
          <w:rFonts w:cs="Arial"/>
        </w:rPr>
        <w:t>All rights and obligations that apply to this procurement process are found only in the RFB. For greater clarity, no other documents are to be read into this RFB or used to interpret or understand its terms or establish any rights or obligations related to this procurement.</w:t>
      </w:r>
    </w:p>
    <w:p w14:paraId="0B57A36F" w14:textId="77777777" w:rsidR="00B160C9" w:rsidRPr="00D344EA" w:rsidRDefault="00B160C9" w:rsidP="00996E17">
      <w:pPr>
        <w:pStyle w:val="Heading3"/>
        <w:widowControl/>
        <w:numPr>
          <w:ilvl w:val="2"/>
          <w:numId w:val="61"/>
        </w:numPr>
        <w:tabs>
          <w:tab w:val="num" w:pos="1584"/>
        </w:tabs>
        <w:spacing w:before="0" w:after="240"/>
        <w:ind w:left="864" w:hanging="864"/>
        <w:rPr>
          <w:b/>
          <w:szCs w:val="24"/>
        </w:rPr>
      </w:pPr>
      <w:bookmarkStart w:id="11" w:name="_Toc182473890"/>
      <w:r w:rsidRPr="00D344EA">
        <w:rPr>
          <w:b/>
          <w:szCs w:val="24"/>
        </w:rPr>
        <w:t>Accessibility Obligations</w:t>
      </w:r>
      <w:bookmarkEnd w:id="11"/>
    </w:p>
    <w:p w14:paraId="3C259DA9" w14:textId="14971B82" w:rsidR="00B160C9" w:rsidRPr="003A3664" w:rsidRDefault="00B160C9" w:rsidP="00B160C9">
      <w:pPr>
        <w:rPr>
          <w:rFonts w:cs="Arial"/>
        </w:rPr>
      </w:pPr>
      <w:r w:rsidRPr="003A3664">
        <w:rPr>
          <w:rFonts w:cs="Arial"/>
        </w:rPr>
        <w:t xml:space="preserve">The Province of Ontario is committed to the highest possible standard for accessibility. Vendor(s) are responsible for complying with the requirements under the </w:t>
      </w:r>
      <w:r w:rsidRPr="001D413A">
        <w:rPr>
          <w:rFonts w:cs="Arial"/>
        </w:rPr>
        <w:t>Ontario Human Rights Code, the Ontarians with Disabilities Act, 2001 and Accessibility for Ontarians with Disabilities Act, 2005 (“AODA”)</w:t>
      </w:r>
      <w:r w:rsidRPr="003A3664">
        <w:rPr>
          <w:rFonts w:cs="Arial"/>
        </w:rPr>
        <w:t xml:space="preserve"> and its regulations. In circumstances where Vendors are providing a service to the public on behalf of </w:t>
      </w:r>
      <w:r w:rsidR="00EB226E">
        <w:rPr>
          <w:rFonts w:cs="Arial"/>
        </w:rPr>
        <w:t>Supply Ontario</w:t>
      </w:r>
      <w:r w:rsidRPr="003A3664">
        <w:rPr>
          <w:rFonts w:cs="Arial"/>
        </w:rPr>
        <w:t xml:space="preserve">, they may need to follow </w:t>
      </w:r>
      <w:r w:rsidR="00DD1983">
        <w:rPr>
          <w:rFonts w:cs="Arial"/>
        </w:rPr>
        <w:t>Supply Ontario</w:t>
      </w:r>
      <w:r w:rsidRPr="003A3664">
        <w:rPr>
          <w:rFonts w:cs="Arial"/>
        </w:rPr>
        <w:t xml:space="preserve"> direction to ensure </w:t>
      </w:r>
      <w:r w:rsidR="00DD1983">
        <w:rPr>
          <w:rFonts w:cs="Arial"/>
        </w:rPr>
        <w:t>Supply Ontario</w:t>
      </w:r>
      <w:r w:rsidRPr="003A3664">
        <w:rPr>
          <w:rFonts w:cs="Arial"/>
        </w:rPr>
        <w:t xml:space="preserve"> compliance with the AODA and its regulations (such as the Integrated Accessibility Standards Regulation).</w:t>
      </w:r>
      <w:r w:rsidRPr="00FE74DC">
        <w:t xml:space="preserve"> </w:t>
      </w:r>
      <w:r>
        <w:t xml:space="preserve"> </w:t>
      </w:r>
      <w:r>
        <w:rPr>
          <w:rFonts w:cs="Arial"/>
        </w:rPr>
        <w:t>T</w:t>
      </w:r>
      <w:r w:rsidRPr="00FE74DC">
        <w:rPr>
          <w:rFonts w:cs="Arial"/>
        </w:rPr>
        <w:t>he vendor is responsible for applying Integrated Accessibility Standards Regulation and effective dates and timelines as they pertain to the Government of Ontario</w:t>
      </w:r>
      <w:r>
        <w:rPr>
          <w:rFonts w:cs="Arial"/>
        </w:rPr>
        <w:t xml:space="preserve">, as directed by </w:t>
      </w:r>
      <w:r w:rsidR="00EB226E">
        <w:rPr>
          <w:rFonts w:cs="Arial"/>
        </w:rPr>
        <w:t>Supply Ontario</w:t>
      </w:r>
      <w:r w:rsidRPr="00FE74DC">
        <w:rPr>
          <w:rFonts w:cs="Arial"/>
        </w:rPr>
        <w:t>.</w:t>
      </w:r>
    </w:p>
    <w:p w14:paraId="0A1E290D" w14:textId="77777777" w:rsidR="00B160C9" w:rsidRPr="00112ED4" w:rsidRDefault="00B160C9" w:rsidP="00996E17">
      <w:pPr>
        <w:pStyle w:val="Heading3"/>
        <w:keepNext/>
        <w:keepLines/>
        <w:widowControl/>
        <w:numPr>
          <w:ilvl w:val="2"/>
          <w:numId w:val="61"/>
        </w:numPr>
        <w:tabs>
          <w:tab w:val="num" w:pos="1584"/>
        </w:tabs>
        <w:spacing w:before="0" w:after="240"/>
        <w:ind w:left="864" w:hanging="864"/>
        <w:rPr>
          <w:b/>
          <w:szCs w:val="24"/>
        </w:rPr>
      </w:pPr>
      <w:bookmarkStart w:id="12" w:name="_Toc182473891"/>
      <w:r w:rsidRPr="00112ED4">
        <w:rPr>
          <w:b/>
          <w:szCs w:val="24"/>
        </w:rPr>
        <w:lastRenderedPageBreak/>
        <w:t>Trade Agreements</w:t>
      </w:r>
      <w:bookmarkEnd w:id="12"/>
    </w:p>
    <w:p w14:paraId="4219843B" w14:textId="77777777" w:rsidR="00B160C9" w:rsidRDefault="00B160C9" w:rsidP="00B160C9">
      <w:pPr>
        <w:keepNext/>
        <w:keepLines/>
        <w:rPr>
          <w:rFonts w:cs="Arial"/>
        </w:rPr>
      </w:pPr>
      <w:r w:rsidRPr="00112ED4">
        <w:rPr>
          <w:rFonts w:cs="Arial"/>
        </w:rPr>
        <w:t xml:space="preserve">Bidders should note that procurements falling within the scope of: </w:t>
      </w:r>
    </w:p>
    <w:p w14:paraId="67F2A139" w14:textId="77777777" w:rsidR="00B160C9" w:rsidRPr="001D413A" w:rsidRDefault="00B160C9" w:rsidP="00996E17">
      <w:pPr>
        <w:pStyle w:val="ListParagraph"/>
        <w:keepNext/>
        <w:keepLines/>
        <w:numPr>
          <w:ilvl w:val="0"/>
          <w:numId w:val="62"/>
        </w:numPr>
        <w:rPr>
          <w:rFonts w:cs="Arial"/>
        </w:rPr>
      </w:pPr>
      <w:r w:rsidRPr="001D413A">
        <w:rPr>
          <w:rFonts w:cs="Arial"/>
        </w:rPr>
        <w:t xml:space="preserve">Chapter 5 </w:t>
      </w:r>
      <w:r>
        <w:rPr>
          <w:rFonts w:cs="Arial"/>
        </w:rPr>
        <w:t xml:space="preserve">- </w:t>
      </w:r>
      <w:r w:rsidRPr="00EB3205">
        <w:rPr>
          <w:rFonts w:cs="Arial"/>
        </w:rPr>
        <w:t xml:space="preserve">Government Procurement of the </w:t>
      </w:r>
      <w:r w:rsidRPr="001D413A">
        <w:rPr>
          <w:rFonts w:cs="Arial"/>
        </w:rPr>
        <w:t xml:space="preserve">of the </w:t>
      </w:r>
      <w:r>
        <w:rPr>
          <w:rFonts w:cs="Arial"/>
        </w:rPr>
        <w:t>Canadian Free Trade Agreement</w:t>
      </w:r>
      <w:r w:rsidRPr="001D413A">
        <w:rPr>
          <w:rFonts w:cs="Arial"/>
        </w:rPr>
        <w:t xml:space="preserve"> ("</w:t>
      </w:r>
      <w:r>
        <w:rPr>
          <w:rFonts w:cs="Arial"/>
        </w:rPr>
        <w:t>CFTA</w:t>
      </w:r>
      <w:r w:rsidRPr="001D413A">
        <w:rPr>
          <w:rFonts w:cs="Arial"/>
        </w:rPr>
        <w:t>"</w:t>
      </w:r>
      <w:proofErr w:type="gramStart"/>
      <w:r w:rsidRPr="001D413A">
        <w:rPr>
          <w:rFonts w:cs="Arial"/>
        </w:rPr>
        <w:t>);</w:t>
      </w:r>
      <w:proofErr w:type="gramEnd"/>
      <w:r w:rsidRPr="001D413A">
        <w:rPr>
          <w:rFonts w:cs="Arial"/>
        </w:rPr>
        <w:t xml:space="preserve"> </w:t>
      </w:r>
    </w:p>
    <w:p w14:paraId="62200715" w14:textId="77777777" w:rsidR="00B160C9" w:rsidRPr="001D413A" w:rsidRDefault="00B160C9" w:rsidP="00996E17">
      <w:pPr>
        <w:pStyle w:val="ListParagraph"/>
        <w:numPr>
          <w:ilvl w:val="0"/>
          <w:numId w:val="62"/>
        </w:numPr>
        <w:rPr>
          <w:rFonts w:cs="Arial"/>
        </w:rPr>
      </w:pPr>
      <w:r>
        <w:rPr>
          <w:rFonts w:cs="Arial"/>
        </w:rPr>
        <w:t xml:space="preserve">Chapter 9 – Public Procurement of </w:t>
      </w:r>
      <w:r w:rsidRPr="001D413A">
        <w:rPr>
          <w:rFonts w:cs="Arial"/>
        </w:rPr>
        <w:t>the Trade and Cooperation Agreement between Ontario and Quebec ("</w:t>
      </w:r>
      <w:r>
        <w:rPr>
          <w:rFonts w:cs="Arial"/>
        </w:rPr>
        <w:t>OQTCA</w:t>
      </w:r>
      <w:r w:rsidRPr="001D413A">
        <w:rPr>
          <w:rFonts w:cs="Arial"/>
        </w:rPr>
        <w:t>"</w:t>
      </w:r>
      <w:proofErr w:type="gramStart"/>
      <w:r w:rsidRPr="001D413A">
        <w:rPr>
          <w:rFonts w:cs="Arial"/>
        </w:rPr>
        <w:t>);</w:t>
      </w:r>
      <w:proofErr w:type="gramEnd"/>
      <w:r w:rsidRPr="001D413A">
        <w:rPr>
          <w:rFonts w:cs="Arial"/>
        </w:rPr>
        <w:t xml:space="preserve"> </w:t>
      </w:r>
    </w:p>
    <w:p w14:paraId="01BCA8BE" w14:textId="77777777" w:rsidR="00B160C9" w:rsidRDefault="00B160C9" w:rsidP="00996E17">
      <w:pPr>
        <w:pStyle w:val="ListParagraph"/>
        <w:numPr>
          <w:ilvl w:val="0"/>
          <w:numId w:val="62"/>
        </w:numPr>
        <w:rPr>
          <w:rFonts w:cs="Arial"/>
        </w:rPr>
      </w:pPr>
      <w:r w:rsidRPr="001D413A">
        <w:rPr>
          <w:rFonts w:cs="Arial"/>
        </w:rPr>
        <w:t>The</w:t>
      </w:r>
      <w:r>
        <w:rPr>
          <w:rFonts w:cs="Arial"/>
        </w:rPr>
        <w:t xml:space="preserve"> World Trade Organization’s (WTO)</w:t>
      </w:r>
      <w:r w:rsidRPr="001D413A">
        <w:rPr>
          <w:rFonts w:cs="Arial"/>
        </w:rPr>
        <w:t xml:space="preserve"> </w:t>
      </w:r>
      <w:r>
        <w:rPr>
          <w:rFonts w:cs="Arial"/>
        </w:rPr>
        <w:t xml:space="preserve">Revised </w:t>
      </w:r>
      <w:r w:rsidRPr="001D413A">
        <w:rPr>
          <w:rFonts w:cs="Arial"/>
        </w:rPr>
        <w:t xml:space="preserve">Agreement </w:t>
      </w:r>
      <w:r>
        <w:rPr>
          <w:rFonts w:cs="Arial"/>
        </w:rPr>
        <w:t xml:space="preserve">on Government Procurement </w:t>
      </w:r>
      <w:r w:rsidRPr="001D413A">
        <w:rPr>
          <w:rFonts w:cs="Arial"/>
        </w:rPr>
        <w:t>between the Government of Canada and the Government of the United States of America ("GPA")</w:t>
      </w:r>
      <w:r>
        <w:rPr>
          <w:rFonts w:cs="Arial"/>
        </w:rPr>
        <w:t>; or</w:t>
      </w:r>
    </w:p>
    <w:p w14:paraId="3DA23B05" w14:textId="77777777" w:rsidR="00B160C9" w:rsidRPr="00615405" w:rsidRDefault="00B160C9" w:rsidP="00996E17">
      <w:pPr>
        <w:pStyle w:val="ListParagraph"/>
        <w:numPr>
          <w:ilvl w:val="0"/>
          <w:numId w:val="62"/>
        </w:numPr>
        <w:rPr>
          <w:rFonts w:cs="Arial"/>
        </w:rPr>
      </w:pPr>
      <w:r w:rsidRPr="003A3DD5">
        <w:rPr>
          <w:rFonts w:cs="Arial"/>
        </w:rPr>
        <w:t>Chapter 19 – Government Procurement of the Canada-European Union Comprehensive Economic and Trade Agreement (“CETA”)</w:t>
      </w:r>
    </w:p>
    <w:p w14:paraId="13BEF8ED" w14:textId="6442FE3A" w:rsidR="00B160C9" w:rsidRDefault="00B160C9" w:rsidP="00B160C9">
      <w:pPr>
        <w:rPr>
          <w:rFonts w:cs="Arial"/>
          <w:lang w:eastAsia="fr-CA"/>
        </w:rPr>
      </w:pPr>
      <w:r w:rsidRPr="003A3664">
        <w:rPr>
          <w:rFonts w:cs="Arial"/>
        </w:rPr>
        <w:t xml:space="preserve">are subject, respectively, to that chapter or those agreements. </w:t>
      </w:r>
      <w:r w:rsidRPr="001D413A">
        <w:rPr>
          <w:rFonts w:cs="Arial"/>
        </w:rPr>
        <w:t>For further reference</w:t>
      </w:r>
      <w:r>
        <w:rPr>
          <w:rFonts w:cs="Arial"/>
        </w:rPr>
        <w:t>,</w:t>
      </w:r>
      <w:r w:rsidRPr="001D413A">
        <w:rPr>
          <w:rFonts w:cs="Arial"/>
        </w:rPr>
        <w:t xml:space="preserve"> please see: (for the </w:t>
      </w:r>
      <w:r>
        <w:rPr>
          <w:rFonts w:cs="Arial"/>
        </w:rPr>
        <w:t>CFTA</w:t>
      </w:r>
      <w:r w:rsidRPr="001D413A">
        <w:rPr>
          <w:rFonts w:cs="Arial"/>
        </w:rPr>
        <w:t xml:space="preserve">) </w:t>
      </w:r>
      <w:r w:rsidRPr="00C255A8">
        <w:rPr>
          <w:rFonts w:cs="Arial"/>
          <w:lang w:eastAsia="en-CA"/>
        </w:rPr>
        <w:t xml:space="preserve">the </w:t>
      </w:r>
      <w:hyperlink r:id="rId12" w:history="1">
        <w:r w:rsidRPr="00835683">
          <w:rPr>
            <w:rStyle w:val="Hyperlink"/>
            <w:rFonts w:cs="Arial"/>
            <w:lang w:eastAsia="en-CA"/>
          </w:rPr>
          <w:t>Internal Trade Secretariat</w:t>
        </w:r>
      </w:hyperlink>
      <w:r w:rsidRPr="00C255A8">
        <w:rPr>
          <w:rFonts w:cs="Arial"/>
          <w:color w:val="0000FF"/>
          <w:u w:val="single"/>
          <w:lang w:eastAsia="en-CA"/>
        </w:rPr>
        <w:t xml:space="preserve"> </w:t>
      </w:r>
      <w:r w:rsidRPr="00C255A8">
        <w:rPr>
          <w:rFonts w:cs="Arial"/>
          <w:lang w:eastAsia="en-CA"/>
        </w:rPr>
        <w:t>website</w:t>
      </w:r>
      <w:r w:rsidRPr="00C255A8">
        <w:rPr>
          <w:rFonts w:cs="Arial"/>
          <w:lang w:eastAsia="fr-CA"/>
        </w:rPr>
        <w:t xml:space="preserve">; (for Ontario/Quebec) the </w:t>
      </w:r>
      <w:hyperlink r:id="rId13" w:history="1"/>
      <w:hyperlink r:id="rId14" w:history="1">
        <w:r w:rsidR="00706E1F" w:rsidRPr="00706E1F">
          <w:rPr>
            <w:rStyle w:val="Hyperlink"/>
            <w:rFonts w:cs="Arial"/>
            <w:lang w:eastAsia="fr-CA"/>
          </w:rPr>
          <w:t xml:space="preserve">Ontario </w:t>
        </w:r>
        <w:r w:rsidR="0070706C">
          <w:rPr>
            <w:rStyle w:val="Hyperlink"/>
            <w:rFonts w:cs="Arial"/>
            <w:lang w:eastAsia="fr-CA"/>
          </w:rPr>
          <w:t>Ministry</w:t>
        </w:r>
        <w:r w:rsidR="00706E1F" w:rsidRPr="00706E1F">
          <w:rPr>
            <w:rStyle w:val="Hyperlink"/>
            <w:rFonts w:cs="Arial"/>
            <w:lang w:eastAsia="fr-CA"/>
          </w:rPr>
          <w:t xml:space="preserve"> of Economic Development, and Job</w:t>
        </w:r>
        <w:r w:rsidR="00927ADB" w:rsidRPr="00706E1F">
          <w:rPr>
            <w:rStyle w:val="Hyperlink"/>
            <w:rFonts w:cs="Arial"/>
            <w:lang w:eastAsia="fr-CA"/>
          </w:rPr>
          <w:t xml:space="preserve"> </w:t>
        </w:r>
        <w:r w:rsidR="00706E1F" w:rsidRPr="00706E1F">
          <w:rPr>
            <w:rStyle w:val="Hyperlink"/>
            <w:rFonts w:cs="Arial"/>
            <w:lang w:eastAsia="fr-CA"/>
          </w:rPr>
          <w:t xml:space="preserve">Creation and Trade </w:t>
        </w:r>
      </w:hyperlink>
      <w:r w:rsidR="00927ADB">
        <w:rPr>
          <w:rFonts w:cs="Arial"/>
          <w:color w:val="0000FF"/>
          <w:u w:val="single"/>
          <w:lang w:eastAsia="fr-CA"/>
        </w:rPr>
        <w:t xml:space="preserve"> </w:t>
      </w:r>
      <w:r w:rsidRPr="00C255A8">
        <w:rPr>
          <w:rFonts w:cs="Arial"/>
          <w:lang w:eastAsia="en-CA"/>
        </w:rPr>
        <w:t>website</w:t>
      </w:r>
      <w:r w:rsidRPr="00C255A8">
        <w:rPr>
          <w:rFonts w:cs="Arial"/>
          <w:lang w:eastAsia="fr-CA"/>
        </w:rPr>
        <w:t xml:space="preserve">; (for the GPA) the </w:t>
      </w:r>
      <w:hyperlink r:id="rId15" w:history="1">
        <w:r>
          <w:rPr>
            <w:rFonts w:cs="Arial"/>
            <w:color w:val="0000FF"/>
            <w:u w:val="single"/>
            <w:lang w:eastAsia="fr-CA"/>
          </w:rPr>
          <w:t>WTO</w:t>
        </w:r>
      </w:hyperlink>
      <w:r w:rsidRPr="00C255A8">
        <w:rPr>
          <w:rFonts w:cs="Arial"/>
          <w:lang w:eastAsia="fr-CA"/>
        </w:rPr>
        <w:t xml:space="preserve"> website</w:t>
      </w:r>
      <w:r>
        <w:rPr>
          <w:rFonts w:cs="Arial"/>
          <w:lang w:eastAsia="fr-CA"/>
        </w:rPr>
        <w:t xml:space="preserve">; and (for CETA) the </w:t>
      </w:r>
      <w:hyperlink r:id="rId16" w:history="1">
        <w:r w:rsidRPr="00887C68">
          <w:rPr>
            <w:rStyle w:val="Hyperlink"/>
            <w:rFonts w:cs="Arial"/>
            <w:lang w:eastAsia="fr-CA"/>
          </w:rPr>
          <w:t>Global Affairs Canada</w:t>
        </w:r>
      </w:hyperlink>
      <w:r>
        <w:rPr>
          <w:rFonts w:cs="Arial"/>
          <w:lang w:eastAsia="fr-CA"/>
        </w:rPr>
        <w:t xml:space="preserve"> website</w:t>
      </w:r>
      <w:r w:rsidRPr="00C255A8">
        <w:rPr>
          <w:rFonts w:cs="Arial"/>
          <w:lang w:eastAsia="fr-CA"/>
        </w:rPr>
        <w:t>.</w:t>
      </w:r>
    </w:p>
    <w:p w14:paraId="206058DE" w14:textId="77777777" w:rsidR="00B160C9" w:rsidRPr="00D55B30" w:rsidRDefault="00B160C9" w:rsidP="00996E17">
      <w:pPr>
        <w:pStyle w:val="Heading2"/>
        <w:widowControl/>
        <w:numPr>
          <w:ilvl w:val="1"/>
          <w:numId w:val="61"/>
        </w:numPr>
        <w:tabs>
          <w:tab w:val="num" w:pos="864"/>
        </w:tabs>
        <w:spacing w:before="0" w:after="240"/>
        <w:ind w:left="864" w:hanging="864"/>
        <w:rPr>
          <w:rFonts w:ascii="Arial" w:hAnsi="Arial" w:cs="Arial"/>
          <w:b w:val="0"/>
          <w:szCs w:val="24"/>
        </w:rPr>
      </w:pPr>
      <w:bookmarkStart w:id="13" w:name="_Toc182473892"/>
      <w:r w:rsidRPr="00D55B30">
        <w:rPr>
          <w:rFonts w:ascii="Arial" w:hAnsi="Arial" w:cs="Arial"/>
          <w:szCs w:val="24"/>
        </w:rPr>
        <w:t>Communication after Issuance of RFB</w:t>
      </w:r>
      <w:bookmarkEnd w:id="13"/>
    </w:p>
    <w:p w14:paraId="2B3DFC0A" w14:textId="77777777" w:rsidR="00B160C9" w:rsidRPr="00112ED4" w:rsidRDefault="00B160C9" w:rsidP="00996E17">
      <w:pPr>
        <w:pStyle w:val="Heading3"/>
        <w:widowControl/>
        <w:numPr>
          <w:ilvl w:val="2"/>
          <w:numId w:val="61"/>
        </w:numPr>
        <w:tabs>
          <w:tab w:val="num" w:pos="1584"/>
        </w:tabs>
        <w:spacing w:before="0" w:after="240"/>
        <w:ind w:left="864" w:hanging="864"/>
        <w:rPr>
          <w:szCs w:val="24"/>
        </w:rPr>
      </w:pPr>
      <w:bookmarkStart w:id="14" w:name="_Toc182473893"/>
      <w:r w:rsidRPr="00112ED4">
        <w:rPr>
          <w:b/>
          <w:szCs w:val="24"/>
        </w:rPr>
        <w:t xml:space="preserve">All New Information to Bidders by way of </w:t>
      </w:r>
      <w:r>
        <w:rPr>
          <w:b/>
          <w:szCs w:val="24"/>
        </w:rPr>
        <w:t>Addenda</w:t>
      </w:r>
      <w:bookmarkEnd w:id="14"/>
    </w:p>
    <w:p w14:paraId="03FAD8BD" w14:textId="6934B7D2" w:rsidR="00B160C9" w:rsidRPr="003A3664" w:rsidRDefault="00B160C9" w:rsidP="00B160C9">
      <w:pPr>
        <w:rPr>
          <w:rFonts w:cs="Arial"/>
        </w:rPr>
      </w:pPr>
      <w:r w:rsidRPr="00112ED4">
        <w:rPr>
          <w:rFonts w:cs="Arial"/>
        </w:rPr>
        <w:t xml:space="preserve">This RFB may only be amended by </w:t>
      </w:r>
      <w:r w:rsidR="00EB226E">
        <w:rPr>
          <w:rFonts w:cs="Arial"/>
        </w:rPr>
        <w:t>Supply Ontario</w:t>
      </w:r>
      <w:r>
        <w:rPr>
          <w:rFonts w:cs="Arial"/>
        </w:rPr>
        <w:t xml:space="preserve"> </w:t>
      </w:r>
      <w:r w:rsidRPr="004E5080">
        <w:rPr>
          <w:rFonts w:cs="Arial"/>
        </w:rPr>
        <w:t>by an addendum</w:t>
      </w:r>
      <w:r w:rsidRPr="00112ED4">
        <w:rPr>
          <w:rFonts w:cs="Arial"/>
        </w:rPr>
        <w:t xml:space="preserve"> through the Ontario Tenders Portal </w:t>
      </w:r>
      <w:proofErr w:type="spellStart"/>
      <w:r w:rsidRPr="00F15CB6">
        <w:rPr>
          <w:rFonts w:cs="Arial"/>
        </w:rPr>
        <w:t>eTendering</w:t>
      </w:r>
      <w:proofErr w:type="spellEnd"/>
      <w:r w:rsidRPr="00F15CB6">
        <w:rPr>
          <w:rFonts w:cs="Arial"/>
        </w:rPr>
        <w:t xml:space="preserve"> System </w:t>
      </w:r>
      <w:r w:rsidRPr="00112ED4">
        <w:rPr>
          <w:rFonts w:cs="Arial"/>
        </w:rPr>
        <w:t xml:space="preserve">in accordance with this section. If </w:t>
      </w:r>
      <w:r w:rsidR="00EB226E">
        <w:rPr>
          <w:rFonts w:cs="Arial"/>
        </w:rPr>
        <w:t>Supply Ontario</w:t>
      </w:r>
      <w:r w:rsidRPr="00112ED4">
        <w:rPr>
          <w:rFonts w:cs="Arial"/>
        </w:rPr>
        <w:t xml:space="preserve">, for any reason, determines that it is necessary to provide additional information relating to this RFB, such information will be communicated to all Bidders through </w:t>
      </w:r>
      <w:r>
        <w:rPr>
          <w:rFonts w:cs="Arial"/>
        </w:rPr>
        <w:t xml:space="preserve">Addenda </w:t>
      </w:r>
      <w:r w:rsidRPr="00112ED4">
        <w:rPr>
          <w:rFonts w:cs="Arial"/>
        </w:rPr>
        <w:t xml:space="preserve">to the RFB by way of </w:t>
      </w:r>
      <w:r>
        <w:rPr>
          <w:rFonts w:cs="Arial"/>
        </w:rPr>
        <w:t xml:space="preserve">the </w:t>
      </w:r>
      <w:r w:rsidRPr="00112ED4">
        <w:rPr>
          <w:rFonts w:cs="Arial"/>
        </w:rPr>
        <w:t>Ontario Tenders Portal</w:t>
      </w:r>
      <w:r>
        <w:rPr>
          <w:rFonts w:cs="Arial"/>
        </w:rPr>
        <w:t xml:space="preserve"> </w:t>
      </w:r>
      <w:proofErr w:type="spellStart"/>
      <w:r w:rsidRPr="00F15CB6">
        <w:rPr>
          <w:rFonts w:cs="Arial"/>
        </w:rPr>
        <w:t>eTendering</w:t>
      </w:r>
      <w:proofErr w:type="spellEnd"/>
      <w:r w:rsidRPr="00F15CB6">
        <w:rPr>
          <w:rFonts w:cs="Arial"/>
        </w:rPr>
        <w:t xml:space="preserve"> System</w:t>
      </w:r>
      <w:r w:rsidRPr="00112ED4">
        <w:rPr>
          <w:rFonts w:cs="Arial"/>
        </w:rPr>
        <w:t xml:space="preserve">. Each </w:t>
      </w:r>
      <w:r>
        <w:rPr>
          <w:rFonts w:cs="Arial"/>
        </w:rPr>
        <w:t xml:space="preserve">Addendum </w:t>
      </w:r>
      <w:r w:rsidRPr="00112ED4">
        <w:rPr>
          <w:rFonts w:cs="Arial"/>
        </w:rPr>
        <w:t>shall form an integral part of this RFB.</w:t>
      </w:r>
    </w:p>
    <w:p w14:paraId="49597A9D" w14:textId="29213440" w:rsidR="00B160C9" w:rsidRDefault="00B160C9" w:rsidP="00B160C9">
      <w:pPr>
        <w:rPr>
          <w:rFonts w:cs="Arial"/>
        </w:rPr>
      </w:pPr>
      <w:r w:rsidRPr="003A3664">
        <w:rPr>
          <w:rFonts w:cs="Arial"/>
        </w:rPr>
        <w:t xml:space="preserve">Each </w:t>
      </w:r>
      <w:r>
        <w:rPr>
          <w:rFonts w:cs="Arial"/>
        </w:rPr>
        <w:t xml:space="preserve">Addendum </w:t>
      </w:r>
      <w:r w:rsidRPr="003A3664">
        <w:rPr>
          <w:rFonts w:cs="Arial"/>
        </w:rPr>
        <w:t>may contain important information including significant changes to this RFB. The onus remains on the Bidder to make any necessary amendments and to re</w:t>
      </w:r>
      <w:r>
        <w:rPr>
          <w:rFonts w:cs="Arial"/>
        </w:rPr>
        <w:t>-</w:t>
      </w:r>
      <w:r w:rsidRPr="003A3664">
        <w:rPr>
          <w:rFonts w:cs="Arial"/>
        </w:rPr>
        <w:t xml:space="preserve">submit its Bid based on the </w:t>
      </w:r>
      <w:r>
        <w:rPr>
          <w:rFonts w:cs="Arial"/>
        </w:rPr>
        <w:t>Addenda</w:t>
      </w:r>
      <w:r w:rsidRPr="003A3664">
        <w:rPr>
          <w:rFonts w:cs="Arial"/>
        </w:rPr>
        <w:t xml:space="preserve">. </w:t>
      </w:r>
      <w:r w:rsidR="00EB226E">
        <w:rPr>
          <w:rFonts w:cs="Arial"/>
        </w:rPr>
        <w:t>Supply Ontario</w:t>
      </w:r>
      <w:r w:rsidRPr="003A3664">
        <w:rPr>
          <w:rFonts w:cs="Arial"/>
        </w:rPr>
        <w:t xml:space="preserve"> may also be issuing </w:t>
      </w:r>
      <w:r>
        <w:rPr>
          <w:rFonts w:cs="Arial"/>
        </w:rPr>
        <w:t>A</w:t>
      </w:r>
      <w:r w:rsidRPr="003A3664">
        <w:rPr>
          <w:rFonts w:cs="Arial"/>
        </w:rPr>
        <w:t>ddenda included in the RFB as an attachment, which will contain responses to Bidder</w:t>
      </w:r>
      <w:r>
        <w:rPr>
          <w:rFonts w:cs="Arial"/>
        </w:rPr>
        <w:t>s’</w:t>
      </w:r>
      <w:r w:rsidRPr="003A3664">
        <w:rPr>
          <w:rFonts w:cs="Arial"/>
        </w:rPr>
        <w:t xml:space="preserve"> questions. Bidders are responsible for obtaining all </w:t>
      </w:r>
      <w:r>
        <w:rPr>
          <w:rFonts w:cs="Arial"/>
        </w:rPr>
        <w:t>A</w:t>
      </w:r>
      <w:r w:rsidRPr="003A3664">
        <w:rPr>
          <w:rFonts w:cs="Arial"/>
        </w:rPr>
        <w:t xml:space="preserve">ddenda issued by </w:t>
      </w:r>
      <w:r w:rsidR="00EB226E">
        <w:rPr>
          <w:rFonts w:cs="Arial"/>
        </w:rPr>
        <w:t>Supply Ontario</w:t>
      </w:r>
      <w:r w:rsidRPr="003A3664">
        <w:rPr>
          <w:rFonts w:cs="Arial"/>
        </w:rPr>
        <w:t>.</w:t>
      </w:r>
    </w:p>
    <w:p w14:paraId="08C1BC78" w14:textId="60876FA1" w:rsidR="00B160C9" w:rsidRPr="00407021" w:rsidRDefault="00B160C9" w:rsidP="00B160C9">
      <w:pPr>
        <w:rPr>
          <w:rFonts w:cs="Arial"/>
        </w:rPr>
      </w:pPr>
      <w:r w:rsidRPr="009F206A">
        <w:rPr>
          <w:rFonts w:cs="Arial"/>
        </w:rPr>
        <w:t xml:space="preserve">If </w:t>
      </w:r>
      <w:r w:rsidR="00EB226E">
        <w:rPr>
          <w:rFonts w:cs="Arial"/>
        </w:rPr>
        <w:t>Supply Ontario</w:t>
      </w:r>
      <w:r w:rsidRPr="009F206A">
        <w:rPr>
          <w:rFonts w:cs="Arial"/>
        </w:rPr>
        <w:t xml:space="preserve"> makes any changes to the RFB after </w:t>
      </w:r>
      <w:r>
        <w:rPr>
          <w:rFonts w:cs="Arial"/>
        </w:rPr>
        <w:t xml:space="preserve">a </w:t>
      </w:r>
      <w:r w:rsidRPr="009F206A">
        <w:rPr>
          <w:rFonts w:cs="Arial"/>
        </w:rPr>
        <w:t>Bidder</w:t>
      </w:r>
      <w:r>
        <w:rPr>
          <w:rFonts w:cs="Arial"/>
        </w:rPr>
        <w:t xml:space="preserve"> has </w:t>
      </w:r>
      <w:r w:rsidRPr="009F206A">
        <w:rPr>
          <w:rFonts w:cs="Arial"/>
        </w:rPr>
        <w:t xml:space="preserve">submitted </w:t>
      </w:r>
      <w:r>
        <w:rPr>
          <w:rFonts w:cs="Arial"/>
        </w:rPr>
        <w:t>its</w:t>
      </w:r>
      <w:r w:rsidRPr="009F206A">
        <w:rPr>
          <w:rFonts w:cs="Arial"/>
        </w:rPr>
        <w:t xml:space="preserve"> Bid, the Bid will be invalidated</w:t>
      </w:r>
      <w:r>
        <w:rPr>
          <w:rFonts w:cs="Arial"/>
        </w:rPr>
        <w:t xml:space="preserve"> on the Ontario Tenders Portal </w:t>
      </w:r>
      <w:proofErr w:type="spellStart"/>
      <w:r w:rsidRPr="00F15CB6">
        <w:rPr>
          <w:rFonts w:cs="Arial"/>
        </w:rPr>
        <w:t>eTendering</w:t>
      </w:r>
      <w:proofErr w:type="spellEnd"/>
      <w:r w:rsidRPr="00F15CB6">
        <w:rPr>
          <w:rFonts w:cs="Arial"/>
        </w:rPr>
        <w:t xml:space="preserve"> </w:t>
      </w:r>
      <w:proofErr w:type="gramStart"/>
      <w:r w:rsidRPr="00F15CB6">
        <w:rPr>
          <w:rFonts w:cs="Arial"/>
        </w:rPr>
        <w:t>System</w:t>
      </w:r>
      <w:proofErr w:type="gramEnd"/>
      <w:r w:rsidRPr="00F15CB6">
        <w:rPr>
          <w:rFonts w:cs="Arial"/>
        </w:rPr>
        <w:t xml:space="preserve"> </w:t>
      </w:r>
      <w:r>
        <w:rPr>
          <w:rFonts w:cs="Arial"/>
        </w:rPr>
        <w:t xml:space="preserve">and the </w:t>
      </w:r>
      <w:r w:rsidRPr="009F206A">
        <w:rPr>
          <w:rFonts w:cs="Arial"/>
        </w:rPr>
        <w:t>B</w:t>
      </w:r>
      <w:r>
        <w:rPr>
          <w:rFonts w:cs="Arial"/>
        </w:rPr>
        <w:t>idder</w:t>
      </w:r>
      <w:r w:rsidRPr="009F206A">
        <w:rPr>
          <w:rFonts w:cs="Arial"/>
        </w:rPr>
        <w:t xml:space="preserve"> will need to re-submit </w:t>
      </w:r>
      <w:r>
        <w:rPr>
          <w:rFonts w:cs="Arial"/>
        </w:rPr>
        <w:t>its</w:t>
      </w:r>
      <w:r w:rsidRPr="009F206A">
        <w:rPr>
          <w:rFonts w:cs="Arial"/>
        </w:rPr>
        <w:t xml:space="preserve"> Bid.  </w:t>
      </w:r>
      <w:r>
        <w:rPr>
          <w:rFonts w:cs="Arial"/>
        </w:rPr>
        <w:t>The Bidder</w:t>
      </w:r>
      <w:r w:rsidRPr="009F206A">
        <w:rPr>
          <w:rFonts w:cs="Arial"/>
        </w:rPr>
        <w:t xml:space="preserve"> will be required to update any new or modified sections of the RFB</w:t>
      </w:r>
      <w:r>
        <w:rPr>
          <w:rFonts w:cs="Arial"/>
        </w:rPr>
        <w:t xml:space="preserve"> by way of the Ontario Tenders Portal</w:t>
      </w:r>
      <w:r w:rsidRPr="009F206A">
        <w:rPr>
          <w:rFonts w:cs="Arial"/>
        </w:rPr>
        <w:t xml:space="preserve"> </w:t>
      </w:r>
      <w:proofErr w:type="spellStart"/>
      <w:r w:rsidRPr="00F15CB6">
        <w:rPr>
          <w:rFonts w:cs="Arial"/>
        </w:rPr>
        <w:t>eTendering</w:t>
      </w:r>
      <w:proofErr w:type="spellEnd"/>
      <w:r w:rsidRPr="00F15CB6">
        <w:rPr>
          <w:rFonts w:cs="Arial"/>
        </w:rPr>
        <w:t xml:space="preserve"> System </w:t>
      </w:r>
      <w:r w:rsidRPr="009F206A">
        <w:rPr>
          <w:rFonts w:cs="Arial"/>
        </w:rPr>
        <w:t xml:space="preserve">and re-submit </w:t>
      </w:r>
      <w:r w:rsidRPr="007467D2">
        <w:rPr>
          <w:rFonts w:cs="Arial"/>
        </w:rPr>
        <w:t>its</w:t>
      </w:r>
      <w:r w:rsidRPr="009F206A">
        <w:rPr>
          <w:rFonts w:cs="Arial"/>
        </w:rPr>
        <w:t xml:space="preserve"> Bid.</w:t>
      </w:r>
    </w:p>
    <w:p w14:paraId="0B67FC7F" w14:textId="77777777" w:rsidR="00B160C9" w:rsidRDefault="00B160C9" w:rsidP="00996E17">
      <w:pPr>
        <w:pStyle w:val="Heading3"/>
        <w:widowControl/>
        <w:numPr>
          <w:ilvl w:val="2"/>
          <w:numId w:val="61"/>
        </w:numPr>
        <w:spacing w:before="0" w:after="240"/>
        <w:ind w:left="864" w:hanging="864"/>
        <w:rPr>
          <w:szCs w:val="24"/>
        </w:rPr>
      </w:pPr>
      <w:bookmarkStart w:id="15" w:name="_Toc182473894"/>
      <w:r w:rsidRPr="00112ED4">
        <w:rPr>
          <w:b/>
          <w:szCs w:val="24"/>
        </w:rPr>
        <w:t xml:space="preserve">Post-Deadline </w:t>
      </w:r>
      <w:r w:rsidRPr="00677AEC">
        <w:rPr>
          <w:b/>
          <w:szCs w:val="24"/>
        </w:rPr>
        <w:t>Addenda</w:t>
      </w:r>
      <w:r w:rsidRPr="00112ED4">
        <w:rPr>
          <w:b/>
          <w:szCs w:val="24"/>
        </w:rPr>
        <w:t xml:space="preserve"> and Extension of RFB Closing Date</w:t>
      </w:r>
      <w:r>
        <w:rPr>
          <w:b/>
          <w:szCs w:val="24"/>
        </w:rPr>
        <w:t xml:space="preserve"> and Time</w:t>
      </w:r>
      <w:bookmarkEnd w:id="15"/>
    </w:p>
    <w:p w14:paraId="2F4E50C1" w14:textId="11822C6D" w:rsidR="00B160C9" w:rsidRPr="00112ED4" w:rsidRDefault="00EB226E" w:rsidP="00B160C9">
      <w:pPr>
        <w:rPr>
          <w:rFonts w:cs="Arial"/>
        </w:rPr>
      </w:pPr>
      <w:r>
        <w:rPr>
          <w:rFonts w:cs="Arial"/>
        </w:rPr>
        <w:t>Supply Ontario</w:t>
      </w:r>
      <w:r w:rsidR="00B160C9" w:rsidRPr="00112ED4">
        <w:rPr>
          <w:rFonts w:cs="Arial"/>
        </w:rPr>
        <w:t xml:space="preserve"> may, at its discretion, </w:t>
      </w:r>
      <w:r w:rsidR="00B160C9" w:rsidRPr="00BB57A4">
        <w:rPr>
          <w:rFonts w:cs="Arial"/>
        </w:rPr>
        <w:t xml:space="preserve">issue </w:t>
      </w:r>
      <w:r w:rsidR="00B160C9">
        <w:rPr>
          <w:rFonts w:cs="Arial"/>
        </w:rPr>
        <w:t>A</w:t>
      </w:r>
      <w:r w:rsidR="00B160C9" w:rsidRPr="00BB57A4">
        <w:rPr>
          <w:rFonts w:cs="Arial"/>
        </w:rPr>
        <w:t>ddend</w:t>
      </w:r>
      <w:r w:rsidR="00B160C9">
        <w:rPr>
          <w:rFonts w:cs="Arial"/>
        </w:rPr>
        <w:t>a</w:t>
      </w:r>
      <w:r w:rsidR="00B160C9" w:rsidRPr="00112ED4">
        <w:rPr>
          <w:rFonts w:cs="Arial"/>
        </w:rPr>
        <w:t xml:space="preserve"> after the </w:t>
      </w:r>
      <w:r w:rsidR="00B160C9">
        <w:rPr>
          <w:rFonts w:cs="Arial"/>
        </w:rPr>
        <w:t>D</w:t>
      </w:r>
      <w:r w:rsidR="00B160C9" w:rsidRPr="00112ED4">
        <w:rPr>
          <w:rFonts w:cs="Arial"/>
        </w:rPr>
        <w:t xml:space="preserve">eadline for </w:t>
      </w:r>
      <w:r w:rsidR="00B160C9">
        <w:rPr>
          <w:rFonts w:cs="Arial"/>
        </w:rPr>
        <w:t>I</w:t>
      </w:r>
      <w:r w:rsidR="00B160C9" w:rsidRPr="00BB57A4">
        <w:rPr>
          <w:rFonts w:cs="Arial"/>
        </w:rPr>
        <w:t xml:space="preserve">ssuing </w:t>
      </w:r>
      <w:r w:rsidR="00B160C9">
        <w:rPr>
          <w:rFonts w:cs="Arial"/>
        </w:rPr>
        <w:t>A</w:t>
      </w:r>
      <w:r w:rsidR="00B160C9" w:rsidRPr="00BB57A4">
        <w:rPr>
          <w:rFonts w:cs="Arial"/>
        </w:rPr>
        <w:t>ddenda</w:t>
      </w:r>
      <w:r w:rsidR="00B160C9" w:rsidRPr="00112ED4">
        <w:rPr>
          <w:rFonts w:cs="Arial"/>
        </w:rPr>
        <w:t xml:space="preserve"> and </w:t>
      </w:r>
      <w:r w:rsidR="00B160C9">
        <w:rPr>
          <w:rFonts w:cs="Arial"/>
        </w:rPr>
        <w:t xml:space="preserve">may </w:t>
      </w:r>
      <w:r w:rsidR="00B160C9" w:rsidRPr="00112ED4">
        <w:rPr>
          <w:rFonts w:cs="Arial"/>
        </w:rPr>
        <w:t>also then extend the RFB Closing Date</w:t>
      </w:r>
      <w:r w:rsidR="00B160C9">
        <w:rPr>
          <w:rFonts w:cs="Arial"/>
        </w:rPr>
        <w:t xml:space="preserve"> and Time</w:t>
      </w:r>
      <w:r w:rsidR="00B160C9" w:rsidRPr="00112ED4">
        <w:rPr>
          <w:rFonts w:cs="Arial"/>
        </w:rPr>
        <w:t xml:space="preserve"> for a reasonable amount of time.</w:t>
      </w:r>
    </w:p>
    <w:p w14:paraId="6A7CD3ED" w14:textId="17AB71A5" w:rsidR="00B160C9" w:rsidRPr="00BD6E30" w:rsidRDefault="00DD1983" w:rsidP="00996E17">
      <w:pPr>
        <w:pStyle w:val="Heading3"/>
        <w:widowControl/>
        <w:numPr>
          <w:ilvl w:val="2"/>
          <w:numId w:val="61"/>
        </w:numPr>
        <w:spacing w:before="0" w:after="240"/>
        <w:ind w:left="864" w:hanging="864"/>
        <w:rPr>
          <w:b/>
          <w:szCs w:val="24"/>
        </w:rPr>
      </w:pPr>
      <w:bookmarkStart w:id="16" w:name="_Toc182473895"/>
      <w:r>
        <w:rPr>
          <w:b/>
          <w:szCs w:val="24"/>
        </w:rPr>
        <w:t>Supply Ontario</w:t>
      </w:r>
      <w:r w:rsidR="00B160C9" w:rsidRPr="00BD6E30">
        <w:rPr>
          <w:b/>
          <w:szCs w:val="24"/>
        </w:rPr>
        <w:t xml:space="preserve"> May Verify Information or Seek Clarification and Incorporate Response into Bid</w:t>
      </w:r>
      <w:bookmarkEnd w:id="16"/>
    </w:p>
    <w:p w14:paraId="51DB26CE" w14:textId="3C4F73D0" w:rsidR="00B160C9" w:rsidRPr="0058644A" w:rsidRDefault="00EB226E" w:rsidP="00B160C9">
      <w:pPr>
        <w:rPr>
          <w:rFonts w:cs="Arial"/>
        </w:rPr>
      </w:pPr>
      <w:r>
        <w:rPr>
          <w:rFonts w:cs="Arial"/>
        </w:rPr>
        <w:t>Supply Ontario</w:t>
      </w:r>
      <w:r w:rsidR="00B160C9" w:rsidRPr="003A3664">
        <w:rPr>
          <w:rFonts w:cs="Arial"/>
        </w:rPr>
        <w:t xml:space="preserve"> reserves the right, but is not obliged, to verify or seek clarification and supplementary information relating to the verification or clarification from Bidders after the RFB Closing Date</w:t>
      </w:r>
      <w:r w:rsidR="00B160C9">
        <w:rPr>
          <w:rFonts w:cs="Arial"/>
        </w:rPr>
        <w:t xml:space="preserve"> and Time</w:t>
      </w:r>
      <w:r w:rsidR="00B160C9" w:rsidRPr="003A3664">
        <w:rPr>
          <w:rFonts w:cs="Arial"/>
        </w:rPr>
        <w:t xml:space="preserve"> including those related to an ambiguity in a Bid or in any statement made subsequently during the evaluation process. The response received by </w:t>
      </w:r>
      <w:r>
        <w:rPr>
          <w:rFonts w:cs="Arial"/>
        </w:rPr>
        <w:t>Supply Ontario</w:t>
      </w:r>
      <w:r w:rsidR="00B160C9" w:rsidRPr="003A3664">
        <w:rPr>
          <w:rFonts w:cs="Arial"/>
        </w:rPr>
        <w:t xml:space="preserve"> from a Bidder shall, if accepted by </w:t>
      </w:r>
      <w:r>
        <w:rPr>
          <w:rFonts w:cs="Arial"/>
        </w:rPr>
        <w:t>Supply Ontario</w:t>
      </w:r>
      <w:r w:rsidR="00B160C9" w:rsidRPr="003A3664">
        <w:rPr>
          <w:rFonts w:cs="Arial"/>
        </w:rPr>
        <w:t xml:space="preserve">, form an integral part of that Bidder's Bid. However, Bidders are cautioned that any verifications or clarifications sought will not be an opportunity either to correct errors or change their </w:t>
      </w:r>
      <w:r w:rsidR="00B160C9" w:rsidRPr="0058644A">
        <w:rPr>
          <w:rFonts w:cs="Arial"/>
        </w:rPr>
        <w:t>Bids in any substantive manner.</w:t>
      </w:r>
    </w:p>
    <w:p w14:paraId="5F6C8267" w14:textId="5342B007" w:rsidR="00B160C9" w:rsidRDefault="00B160C9" w:rsidP="00B160C9">
      <w:pPr>
        <w:rPr>
          <w:rFonts w:cs="Arial"/>
        </w:rPr>
      </w:pPr>
      <w:r w:rsidRPr="003A3664">
        <w:rPr>
          <w:rFonts w:cs="Arial"/>
        </w:rPr>
        <w:t xml:space="preserve">Verifications or clarifications under this subsection may be made by whatever means </w:t>
      </w:r>
      <w:r w:rsidR="00EB226E">
        <w:rPr>
          <w:rFonts w:cs="Arial"/>
        </w:rPr>
        <w:t>Supply Ontario</w:t>
      </w:r>
      <w:r w:rsidRPr="003A3664">
        <w:rPr>
          <w:rFonts w:cs="Arial"/>
        </w:rPr>
        <w:t xml:space="preserve"> deems appropriate and may include contacting,</w:t>
      </w:r>
    </w:p>
    <w:p w14:paraId="60D393E4" w14:textId="77777777" w:rsidR="00B160C9" w:rsidRPr="0058644A" w:rsidRDefault="00B160C9" w:rsidP="00996E17">
      <w:pPr>
        <w:pStyle w:val="ListParagraph"/>
        <w:numPr>
          <w:ilvl w:val="0"/>
          <w:numId w:val="63"/>
        </w:numPr>
        <w:ind w:left="360"/>
        <w:rPr>
          <w:rFonts w:cs="Arial"/>
        </w:rPr>
      </w:pPr>
      <w:r w:rsidRPr="0058644A">
        <w:rPr>
          <w:rFonts w:cs="Arial"/>
        </w:rPr>
        <w:t>any person identified in the Bid; and</w:t>
      </w:r>
    </w:p>
    <w:p w14:paraId="2FDD6FF0" w14:textId="77777777" w:rsidR="00B160C9" w:rsidRPr="0058644A" w:rsidRDefault="00B160C9" w:rsidP="00996E17">
      <w:pPr>
        <w:pStyle w:val="ListParagraph"/>
        <w:numPr>
          <w:ilvl w:val="0"/>
          <w:numId w:val="63"/>
        </w:numPr>
        <w:ind w:left="360"/>
        <w:contextualSpacing/>
        <w:rPr>
          <w:rFonts w:cs="Arial"/>
        </w:rPr>
      </w:pPr>
      <w:r w:rsidRPr="0058644A">
        <w:rPr>
          <w:rFonts w:cs="Arial"/>
        </w:rPr>
        <w:t>persons or entities other than those identified by any Bidder.</w:t>
      </w:r>
    </w:p>
    <w:p w14:paraId="5D1C296B" w14:textId="0347980F" w:rsidR="00B160C9" w:rsidRPr="003A3664" w:rsidRDefault="00B160C9" w:rsidP="00B160C9">
      <w:pPr>
        <w:rPr>
          <w:rFonts w:cs="Arial"/>
        </w:rPr>
      </w:pPr>
      <w:r w:rsidRPr="003A3664">
        <w:rPr>
          <w:rFonts w:cs="Arial"/>
        </w:rPr>
        <w:t xml:space="preserve">In submitting a Bid, a Bidder is deemed to consent to </w:t>
      </w:r>
      <w:r w:rsidR="00EB226E">
        <w:rPr>
          <w:rFonts w:cs="Arial"/>
        </w:rPr>
        <w:t>Supply Ontario</w:t>
      </w:r>
      <w:r w:rsidRPr="003A3664">
        <w:rPr>
          <w:rFonts w:cs="Arial"/>
        </w:rPr>
        <w:t>'s verification or clarification rights.</w:t>
      </w:r>
    </w:p>
    <w:p w14:paraId="1C6DE8E8" w14:textId="3A1D50D0" w:rsidR="00B160C9" w:rsidRPr="0058644A" w:rsidRDefault="00B160C9" w:rsidP="00B160C9">
      <w:pPr>
        <w:rPr>
          <w:rFonts w:cs="Arial"/>
        </w:rPr>
      </w:pPr>
      <w:proofErr w:type="gramStart"/>
      <w:r w:rsidRPr="003A3664">
        <w:rPr>
          <w:rFonts w:cs="Arial"/>
        </w:rPr>
        <w:t>In the event that</w:t>
      </w:r>
      <w:proofErr w:type="gramEnd"/>
      <w:r w:rsidRPr="003A3664">
        <w:rPr>
          <w:rFonts w:cs="Arial"/>
        </w:rPr>
        <w:t xml:space="preserve"> </w:t>
      </w:r>
      <w:r w:rsidR="00EB226E">
        <w:rPr>
          <w:rFonts w:cs="Arial"/>
        </w:rPr>
        <w:t>Supply Ontario</w:t>
      </w:r>
      <w:r w:rsidRPr="003A3664">
        <w:rPr>
          <w:rFonts w:cs="Arial"/>
        </w:rPr>
        <w:t xml:space="preserve"> receives information at any stage of the evaluation process</w:t>
      </w:r>
      <w:r>
        <w:rPr>
          <w:rFonts w:cs="Arial"/>
        </w:rPr>
        <w:t>,</w:t>
      </w:r>
      <w:r w:rsidRPr="003A3664">
        <w:rPr>
          <w:rFonts w:cs="Arial"/>
        </w:rPr>
        <w:t xml:space="preserve"> which results in earlier information provided by the Bidder being deemed by </w:t>
      </w:r>
      <w:r w:rsidR="00EB226E">
        <w:rPr>
          <w:rFonts w:cs="Arial"/>
        </w:rPr>
        <w:t>Supply Ontario</w:t>
      </w:r>
      <w:r w:rsidRPr="003A3664">
        <w:rPr>
          <w:rFonts w:cs="Arial"/>
        </w:rPr>
        <w:t xml:space="preserve"> to be inaccurate, incomplete or misleading, </w:t>
      </w:r>
      <w:r w:rsidR="00EB226E">
        <w:rPr>
          <w:rFonts w:cs="Arial"/>
        </w:rPr>
        <w:t>Supply Ontario</w:t>
      </w:r>
      <w:r w:rsidRPr="003A3664">
        <w:rPr>
          <w:rFonts w:cs="Arial"/>
        </w:rPr>
        <w:t xml:space="preserve"> reserves the right to revisit the Bidder’s compliance with the mandatory requirements and/or adjust the scoring of rated requirements.</w:t>
      </w:r>
    </w:p>
    <w:p w14:paraId="3F8CC97F" w14:textId="77777777" w:rsidR="00B160C9" w:rsidRPr="00D47984" w:rsidRDefault="00B160C9" w:rsidP="00996E17">
      <w:pPr>
        <w:pStyle w:val="Heading2"/>
        <w:widowControl/>
        <w:numPr>
          <w:ilvl w:val="1"/>
          <w:numId w:val="61"/>
        </w:numPr>
        <w:tabs>
          <w:tab w:val="num" w:pos="864"/>
        </w:tabs>
        <w:spacing w:before="0" w:after="240"/>
        <w:ind w:left="864" w:hanging="864"/>
        <w:rPr>
          <w:rFonts w:ascii="Arial" w:hAnsi="Arial" w:cs="Arial"/>
          <w:b w:val="0"/>
          <w:szCs w:val="24"/>
        </w:rPr>
      </w:pPr>
      <w:bookmarkStart w:id="17" w:name="_Toc182473896"/>
      <w:r w:rsidRPr="00BD6E30">
        <w:rPr>
          <w:rFonts w:ascii="Arial" w:hAnsi="Arial" w:cs="Arial"/>
          <w:szCs w:val="24"/>
        </w:rPr>
        <w:t>Bid Process Requirements</w:t>
      </w:r>
      <w:bookmarkEnd w:id="17"/>
    </w:p>
    <w:p w14:paraId="171AF657" w14:textId="77777777" w:rsidR="00B160C9" w:rsidRPr="00BD6E30" w:rsidRDefault="00B160C9" w:rsidP="00996E17">
      <w:pPr>
        <w:pStyle w:val="Heading3"/>
        <w:widowControl/>
        <w:numPr>
          <w:ilvl w:val="2"/>
          <w:numId w:val="61"/>
        </w:numPr>
        <w:spacing w:before="0" w:after="240"/>
        <w:rPr>
          <w:b/>
          <w:szCs w:val="24"/>
        </w:rPr>
      </w:pPr>
      <w:bookmarkStart w:id="18" w:name="_Toc182473897"/>
      <w:r w:rsidRPr="00BD6E30">
        <w:rPr>
          <w:b/>
          <w:szCs w:val="24"/>
        </w:rPr>
        <w:t xml:space="preserve">Bids must be submitted on time and in the Ontario Tenders Portal </w:t>
      </w:r>
      <w:proofErr w:type="spellStart"/>
      <w:r w:rsidRPr="00826EA2">
        <w:rPr>
          <w:b/>
          <w:szCs w:val="24"/>
        </w:rPr>
        <w:t>eTendering</w:t>
      </w:r>
      <w:proofErr w:type="spellEnd"/>
      <w:r w:rsidRPr="00826EA2">
        <w:rPr>
          <w:b/>
          <w:szCs w:val="24"/>
        </w:rPr>
        <w:t xml:space="preserve"> </w:t>
      </w:r>
      <w:proofErr w:type="gramStart"/>
      <w:r w:rsidRPr="00826EA2">
        <w:rPr>
          <w:b/>
          <w:szCs w:val="24"/>
        </w:rPr>
        <w:t>System</w:t>
      </w:r>
      <w:bookmarkEnd w:id="18"/>
      <w:proofErr w:type="gramEnd"/>
    </w:p>
    <w:p w14:paraId="00691BFC" w14:textId="77777777" w:rsidR="00B160C9" w:rsidRPr="003A3664" w:rsidRDefault="00B160C9" w:rsidP="00B160C9">
      <w:pPr>
        <w:rPr>
          <w:rFonts w:cs="Arial"/>
        </w:rPr>
      </w:pPr>
      <w:r w:rsidRPr="003A3664">
        <w:rPr>
          <w:rFonts w:cs="Arial"/>
        </w:rPr>
        <w:t>Bids must be submitted by the RFB Closing Date and Time through the Ontario Tenders Portal (</w:t>
      </w:r>
      <w:r>
        <w:rPr>
          <w:rFonts w:cs="Arial"/>
        </w:rPr>
        <w:t>“</w:t>
      </w:r>
      <w:r w:rsidRPr="003A3664">
        <w:rPr>
          <w:rFonts w:cs="Arial"/>
        </w:rPr>
        <w:t>OTP</w:t>
      </w:r>
      <w:r>
        <w:rPr>
          <w:rFonts w:cs="Arial"/>
        </w:rPr>
        <w:t>”</w:t>
      </w:r>
      <w:r w:rsidRPr="003A3664">
        <w:rPr>
          <w:rFonts w:cs="Arial"/>
        </w:rPr>
        <w:t>)</w:t>
      </w:r>
      <w:r>
        <w:rPr>
          <w:rFonts w:cs="Arial"/>
        </w:rPr>
        <w:t xml:space="preserve"> </w:t>
      </w:r>
      <w:proofErr w:type="spellStart"/>
      <w:r w:rsidRPr="00F15CB6">
        <w:rPr>
          <w:rFonts w:cs="Arial"/>
        </w:rPr>
        <w:t>eTendering</w:t>
      </w:r>
      <w:proofErr w:type="spellEnd"/>
      <w:r w:rsidRPr="00F15CB6">
        <w:rPr>
          <w:rFonts w:cs="Arial"/>
        </w:rPr>
        <w:t xml:space="preserve"> System</w:t>
      </w:r>
      <w:r w:rsidRPr="003A3664">
        <w:rPr>
          <w:rFonts w:cs="Arial"/>
        </w:rPr>
        <w:t xml:space="preserve">. </w:t>
      </w:r>
      <w:r>
        <w:rPr>
          <w:rFonts w:cs="Arial"/>
        </w:rPr>
        <w:t xml:space="preserve">The </w:t>
      </w:r>
      <w:r w:rsidRPr="003A3664">
        <w:rPr>
          <w:rFonts w:cs="Arial"/>
        </w:rPr>
        <w:t>OTP will not allow a Bidder to submit a Bid after the RFB Closing Date</w:t>
      </w:r>
      <w:r>
        <w:rPr>
          <w:rFonts w:cs="Arial"/>
        </w:rPr>
        <w:t xml:space="preserve"> </w:t>
      </w:r>
      <w:r w:rsidRPr="00BB57A4">
        <w:rPr>
          <w:rFonts w:cs="Arial"/>
        </w:rPr>
        <w:t>and Time</w:t>
      </w:r>
      <w:r w:rsidRPr="003A3664">
        <w:rPr>
          <w:rFonts w:cs="Arial"/>
        </w:rPr>
        <w:t xml:space="preserve">. Any Bid submitted in any other manner will be disqualified and returned to the Bidder, if applicable. For the purpose of calculating time, </w:t>
      </w:r>
      <w:r>
        <w:rPr>
          <w:rFonts w:cs="Arial"/>
        </w:rPr>
        <w:t xml:space="preserve">the </w:t>
      </w:r>
      <w:r w:rsidRPr="003A3664">
        <w:rPr>
          <w:rFonts w:cs="Arial"/>
        </w:rPr>
        <w:t xml:space="preserve">OTP electronic </w:t>
      </w:r>
      <w:proofErr w:type="gramStart"/>
      <w:r w:rsidRPr="003A3664">
        <w:rPr>
          <w:rFonts w:cs="Arial"/>
        </w:rPr>
        <w:t>time-stamp</w:t>
      </w:r>
      <w:proofErr w:type="gramEnd"/>
      <w:r w:rsidRPr="003A3664">
        <w:rPr>
          <w:rFonts w:cs="Arial"/>
        </w:rPr>
        <w:t xml:space="preserve"> on the submission shall govern.</w:t>
      </w:r>
    </w:p>
    <w:p w14:paraId="5B6344BF" w14:textId="63979E03" w:rsidR="00B160C9" w:rsidRPr="00ED1BAF" w:rsidRDefault="00B160C9" w:rsidP="00ED1BAF">
      <w:pPr>
        <w:rPr>
          <w:rFonts w:cs="Arial"/>
        </w:rPr>
      </w:pPr>
      <w:r w:rsidRPr="00F844CB">
        <w:rPr>
          <w:rFonts w:cs="Arial"/>
          <w:b/>
        </w:rPr>
        <w:t>Please note:</w:t>
      </w:r>
      <w:r w:rsidRPr="003A3664">
        <w:rPr>
          <w:rFonts w:cs="Arial"/>
        </w:rPr>
        <w:t xml:space="preserve"> </w:t>
      </w:r>
      <w:r w:rsidRPr="00ED1BAF">
        <w:rPr>
          <w:rFonts w:cs="Arial"/>
        </w:rPr>
        <w:t xml:space="preserve">Any Bids (or sections of a Bid) submitted through the OTP online messaging function </w:t>
      </w:r>
      <w:r w:rsidR="00ED1BAF" w:rsidRPr="00ED1BAF">
        <w:rPr>
          <w:rFonts w:cs="Arial"/>
        </w:rPr>
        <w:t>will not be accepted.</w:t>
      </w:r>
      <w:r w:rsidR="00ED1BAF">
        <w:rPr>
          <w:rFonts w:cs="Arial"/>
        </w:rPr>
        <w:t xml:space="preserve"> </w:t>
      </w:r>
      <w:r w:rsidR="00735DA9" w:rsidRPr="00ED1BAF">
        <w:rPr>
          <w:rFonts w:cs="Arial"/>
        </w:rPr>
        <w:t>Any inquiries regarding problems or access related to the OTP should be directed to Jaggaer support</w:t>
      </w:r>
      <w:r w:rsidR="00ED1BAF">
        <w:rPr>
          <w:rFonts w:cs="Arial"/>
        </w:rPr>
        <w:t>.</w:t>
      </w:r>
    </w:p>
    <w:p w14:paraId="5E7440DB" w14:textId="71CAE350" w:rsidR="00735DA9" w:rsidRDefault="00735DA9" w:rsidP="00B160C9">
      <w:pPr>
        <w:rPr>
          <w:rFonts w:cs="Arial"/>
        </w:rPr>
      </w:pPr>
    </w:p>
    <w:p w14:paraId="4432A350" w14:textId="77777777" w:rsidR="00801610" w:rsidRDefault="00801610" w:rsidP="00B160C9">
      <w:pPr>
        <w:rPr>
          <w:rFonts w:cs="Arial"/>
        </w:rPr>
      </w:pPr>
    </w:p>
    <w:p w14:paraId="2E31C72B" w14:textId="77777777" w:rsidR="00801610" w:rsidRDefault="00801610" w:rsidP="00B160C9">
      <w:pPr>
        <w:rPr>
          <w:rFonts w:cs="Arial"/>
        </w:rPr>
      </w:pPr>
    </w:p>
    <w:p w14:paraId="0F7F723F" w14:textId="77777777" w:rsidR="00B466CE" w:rsidRPr="00992FC2" w:rsidRDefault="00B466CE" w:rsidP="00B160C9">
      <w:pPr>
        <w:rPr>
          <w:rFonts w:cs="Arial"/>
        </w:rPr>
      </w:pPr>
    </w:p>
    <w:p w14:paraId="76DADD70" w14:textId="6443B6F8" w:rsidR="00B160C9" w:rsidRPr="00D344EA" w:rsidRDefault="00B160C9" w:rsidP="00996E17">
      <w:pPr>
        <w:pStyle w:val="Heading3"/>
        <w:keepNext/>
        <w:keepLines/>
        <w:widowControl/>
        <w:numPr>
          <w:ilvl w:val="2"/>
          <w:numId w:val="61"/>
        </w:numPr>
        <w:tabs>
          <w:tab w:val="num" w:pos="1584"/>
        </w:tabs>
        <w:spacing w:before="0" w:after="240"/>
        <w:ind w:left="864" w:hanging="864"/>
        <w:rPr>
          <w:b/>
          <w:szCs w:val="24"/>
        </w:rPr>
      </w:pPr>
      <w:bookmarkStart w:id="19" w:name="_Toc182473898"/>
      <w:r w:rsidRPr="00D344EA">
        <w:rPr>
          <w:b/>
          <w:szCs w:val="24"/>
        </w:rPr>
        <w:t>Bidders to Review RFB</w:t>
      </w:r>
      <w:bookmarkEnd w:id="19"/>
      <w:r w:rsidRPr="00D344EA">
        <w:rPr>
          <w:b/>
          <w:szCs w:val="24"/>
        </w:rPr>
        <w:tab/>
      </w:r>
    </w:p>
    <w:p w14:paraId="456E0168" w14:textId="77777777" w:rsidR="00B160C9" w:rsidRDefault="00B160C9" w:rsidP="00B160C9">
      <w:pPr>
        <w:keepNext/>
        <w:keepLines/>
        <w:rPr>
          <w:rFonts w:cs="Arial"/>
        </w:rPr>
      </w:pPr>
      <w:r w:rsidRPr="003A3664">
        <w:rPr>
          <w:rFonts w:cs="Arial"/>
        </w:rPr>
        <w:t xml:space="preserve">Bidders shall promptly examine </w:t>
      </w:r>
      <w:proofErr w:type="gramStart"/>
      <w:r w:rsidRPr="003A3664">
        <w:rPr>
          <w:rFonts w:cs="Arial"/>
        </w:rPr>
        <w:t>all of</w:t>
      </w:r>
      <w:proofErr w:type="gramEnd"/>
      <w:r w:rsidRPr="003A3664">
        <w:rPr>
          <w:rFonts w:cs="Arial"/>
        </w:rPr>
        <w:t xml:space="preserve"> the documents comprising this RFB and: </w:t>
      </w:r>
    </w:p>
    <w:p w14:paraId="2838C607" w14:textId="77777777" w:rsidR="00B160C9" w:rsidRPr="00992FC2" w:rsidRDefault="00B160C9" w:rsidP="00996E17">
      <w:pPr>
        <w:pStyle w:val="ListParagraph"/>
        <w:keepNext/>
        <w:keepLines/>
        <w:numPr>
          <w:ilvl w:val="0"/>
          <w:numId w:val="64"/>
        </w:numPr>
        <w:ind w:left="360"/>
        <w:rPr>
          <w:rFonts w:cs="Arial"/>
        </w:rPr>
      </w:pPr>
      <w:r w:rsidRPr="00992FC2">
        <w:rPr>
          <w:rFonts w:cs="Arial"/>
        </w:rPr>
        <w:t xml:space="preserve">shall report any errors, </w:t>
      </w:r>
      <w:proofErr w:type="gramStart"/>
      <w:r w:rsidRPr="00992FC2">
        <w:rPr>
          <w:rFonts w:cs="Arial"/>
        </w:rPr>
        <w:t>omissions</w:t>
      </w:r>
      <w:proofErr w:type="gramEnd"/>
      <w:r w:rsidRPr="00992FC2">
        <w:rPr>
          <w:rFonts w:cs="Arial"/>
        </w:rPr>
        <w:t xml:space="preserve"> or ambiguities; and</w:t>
      </w:r>
    </w:p>
    <w:p w14:paraId="2511CCD1" w14:textId="77777777" w:rsidR="00B160C9" w:rsidRPr="00992FC2" w:rsidRDefault="00B160C9" w:rsidP="00996E17">
      <w:pPr>
        <w:pStyle w:val="ListParagraph"/>
        <w:numPr>
          <w:ilvl w:val="0"/>
          <w:numId w:val="64"/>
        </w:numPr>
        <w:ind w:left="360"/>
        <w:contextualSpacing/>
        <w:rPr>
          <w:rFonts w:cs="Arial"/>
        </w:rPr>
      </w:pPr>
      <w:r w:rsidRPr="00992FC2">
        <w:rPr>
          <w:rFonts w:cs="Arial"/>
        </w:rPr>
        <w:t>may direct questions or seek additional information</w:t>
      </w:r>
      <w:r>
        <w:rPr>
          <w:rFonts w:cs="Arial"/>
        </w:rPr>
        <w:t xml:space="preserve">, </w:t>
      </w:r>
    </w:p>
    <w:p w14:paraId="36EB3256" w14:textId="7F7E5D4F" w:rsidR="00B160C9" w:rsidRPr="003A3664" w:rsidRDefault="00B160C9" w:rsidP="00B160C9">
      <w:pPr>
        <w:rPr>
          <w:rFonts w:cs="Arial"/>
        </w:rPr>
      </w:pPr>
      <w:r w:rsidRPr="003A3664">
        <w:rPr>
          <w:rFonts w:cs="Arial"/>
        </w:rPr>
        <w:t xml:space="preserve">through </w:t>
      </w:r>
      <w:r>
        <w:rPr>
          <w:rFonts w:cs="Arial"/>
        </w:rPr>
        <w:t xml:space="preserve">the </w:t>
      </w:r>
      <w:r w:rsidRPr="003A3664">
        <w:rPr>
          <w:rFonts w:cs="Arial"/>
        </w:rPr>
        <w:t xml:space="preserve">Ontario Tenders Portal </w:t>
      </w:r>
      <w:proofErr w:type="spellStart"/>
      <w:r w:rsidRPr="009E2EEF">
        <w:rPr>
          <w:rFonts w:cs="Arial"/>
        </w:rPr>
        <w:t>eTendering</w:t>
      </w:r>
      <w:proofErr w:type="spellEnd"/>
      <w:r w:rsidRPr="009E2EEF">
        <w:rPr>
          <w:rFonts w:cs="Arial"/>
        </w:rPr>
        <w:t xml:space="preserve"> System </w:t>
      </w:r>
      <w:r w:rsidRPr="00826EA2">
        <w:rPr>
          <w:rFonts w:cs="Arial"/>
        </w:rPr>
        <w:t xml:space="preserve">online </w:t>
      </w:r>
      <w:r w:rsidRPr="003A3664">
        <w:rPr>
          <w:rFonts w:cs="Arial"/>
        </w:rPr>
        <w:t xml:space="preserve">messaging </w:t>
      </w:r>
      <w:r w:rsidRPr="00D21CBF">
        <w:rPr>
          <w:rFonts w:cs="Arial"/>
        </w:rPr>
        <w:t>function</w:t>
      </w:r>
      <w:r w:rsidRPr="003A3664">
        <w:rPr>
          <w:rFonts w:cs="Arial"/>
        </w:rPr>
        <w:t xml:space="preserve"> on or before the Bidder’s Deadline for Questions to th</w:t>
      </w:r>
      <w:r>
        <w:rPr>
          <w:rFonts w:cs="Arial"/>
        </w:rPr>
        <w:t>e RFB Contact set out at Section 1.1</w:t>
      </w:r>
      <w:r w:rsidRPr="003A3664">
        <w:rPr>
          <w:rFonts w:cs="Arial"/>
        </w:rPr>
        <w:t xml:space="preserve"> - Procurement Details of this RFB. The time stamp on questions submitted by Bidder’s through </w:t>
      </w:r>
      <w:r>
        <w:rPr>
          <w:rFonts w:cs="Arial"/>
        </w:rPr>
        <w:t xml:space="preserve">the </w:t>
      </w:r>
      <w:r w:rsidRPr="003A3664">
        <w:rPr>
          <w:rFonts w:cs="Arial"/>
        </w:rPr>
        <w:t xml:space="preserve">OTP </w:t>
      </w:r>
      <w:r w:rsidRPr="00826EA2">
        <w:rPr>
          <w:rFonts w:cs="Arial"/>
        </w:rPr>
        <w:t xml:space="preserve">online </w:t>
      </w:r>
      <w:r w:rsidRPr="003A3664">
        <w:rPr>
          <w:rFonts w:cs="Arial"/>
        </w:rPr>
        <w:t xml:space="preserve">messaging </w:t>
      </w:r>
      <w:r w:rsidRPr="00D21CBF">
        <w:rPr>
          <w:rFonts w:cs="Arial"/>
        </w:rPr>
        <w:t>function</w:t>
      </w:r>
      <w:r w:rsidRPr="003A3664">
        <w:rPr>
          <w:rFonts w:cs="Arial"/>
        </w:rPr>
        <w:t xml:space="preserve"> shall be used to determine if the question was received on or before the Bidder’s Deadline for Questions. No such communications are to be directed to anyone other than the </w:t>
      </w:r>
      <w:r>
        <w:rPr>
          <w:rFonts w:cs="Arial"/>
        </w:rPr>
        <w:t xml:space="preserve">RFB </w:t>
      </w:r>
      <w:r w:rsidRPr="003A3664">
        <w:rPr>
          <w:rFonts w:cs="Arial"/>
        </w:rPr>
        <w:t xml:space="preserve">Contact or designate. </w:t>
      </w:r>
      <w:r w:rsidR="00EB226E">
        <w:rPr>
          <w:rFonts w:cs="Arial"/>
        </w:rPr>
        <w:t>Supply Ontario</w:t>
      </w:r>
      <w:r w:rsidRPr="003A3664">
        <w:rPr>
          <w:rFonts w:cs="Arial"/>
        </w:rPr>
        <w:t xml:space="preserve"> is under no obligation to provide additional information but may do so at its sole discretion.</w:t>
      </w:r>
    </w:p>
    <w:p w14:paraId="77F6E0DC" w14:textId="6B888AB3" w:rsidR="00B160C9" w:rsidRPr="003A3664" w:rsidRDefault="00B160C9" w:rsidP="00B160C9">
      <w:pPr>
        <w:rPr>
          <w:rFonts w:cs="Arial"/>
        </w:rPr>
      </w:pPr>
      <w:r w:rsidRPr="003A3664">
        <w:rPr>
          <w:rFonts w:cs="Arial"/>
        </w:rPr>
        <w:t xml:space="preserve">It is the responsibility of the Bidder to seek clarification from the </w:t>
      </w:r>
      <w:r>
        <w:rPr>
          <w:rFonts w:cs="Arial"/>
        </w:rPr>
        <w:t xml:space="preserve">RFB </w:t>
      </w:r>
      <w:r w:rsidRPr="003A3664">
        <w:rPr>
          <w:rFonts w:cs="Arial"/>
        </w:rPr>
        <w:t xml:space="preserve">Contact on any matter it considers to be unclear. </w:t>
      </w:r>
      <w:r w:rsidR="00EB226E">
        <w:rPr>
          <w:rFonts w:cs="Arial"/>
        </w:rPr>
        <w:t>Supply Ontario</w:t>
      </w:r>
      <w:r w:rsidRPr="003A3664">
        <w:rPr>
          <w:rFonts w:cs="Arial"/>
        </w:rPr>
        <w:t xml:space="preserve"> shall not be responsible for any misunderstanding on the part of the Bidder concerning this RFB or its process.</w:t>
      </w:r>
    </w:p>
    <w:p w14:paraId="551D4D09" w14:textId="77777777" w:rsidR="00B160C9" w:rsidRPr="009E7082" w:rsidRDefault="00B160C9" w:rsidP="00996E17">
      <w:pPr>
        <w:pStyle w:val="Heading3"/>
        <w:widowControl/>
        <w:numPr>
          <w:ilvl w:val="2"/>
          <w:numId w:val="61"/>
        </w:numPr>
        <w:tabs>
          <w:tab w:val="num" w:pos="1584"/>
        </w:tabs>
        <w:spacing w:before="0" w:after="240"/>
        <w:ind w:left="864" w:hanging="864"/>
        <w:rPr>
          <w:b/>
          <w:szCs w:val="24"/>
        </w:rPr>
      </w:pPr>
      <w:bookmarkStart w:id="20" w:name="_Toc182473899"/>
      <w:r w:rsidRPr="009E7082">
        <w:rPr>
          <w:b/>
          <w:szCs w:val="24"/>
        </w:rPr>
        <w:t>No Incorporation by Reference by Bidder</w:t>
      </w:r>
      <w:bookmarkEnd w:id="20"/>
    </w:p>
    <w:p w14:paraId="60212883" w14:textId="77777777" w:rsidR="00B160C9" w:rsidRPr="009E7082" w:rsidRDefault="00B160C9" w:rsidP="00B160C9">
      <w:pPr>
        <w:rPr>
          <w:rFonts w:cs="Arial"/>
        </w:rPr>
      </w:pPr>
      <w:r w:rsidRPr="009E7082">
        <w:rPr>
          <w:rFonts w:cs="Arial"/>
        </w:rPr>
        <w:t>The entire content of a Bid should be submitted in a fixed form and the content of web sites or other external documents referred to in the Bid will not be considered to form part of its Bid.</w:t>
      </w:r>
    </w:p>
    <w:p w14:paraId="731C060C" w14:textId="77777777" w:rsidR="00B160C9" w:rsidRPr="009E7082" w:rsidRDefault="00B160C9" w:rsidP="00996E17">
      <w:pPr>
        <w:pStyle w:val="Heading3"/>
        <w:widowControl/>
        <w:numPr>
          <w:ilvl w:val="2"/>
          <w:numId w:val="61"/>
        </w:numPr>
        <w:tabs>
          <w:tab w:val="num" w:pos="1584"/>
        </w:tabs>
        <w:spacing w:before="0" w:after="240"/>
        <w:ind w:left="864" w:hanging="864"/>
        <w:rPr>
          <w:b/>
          <w:szCs w:val="24"/>
        </w:rPr>
      </w:pPr>
      <w:bookmarkStart w:id="21" w:name="_Toc182473900"/>
      <w:r w:rsidRPr="009E7082">
        <w:rPr>
          <w:b/>
          <w:szCs w:val="24"/>
        </w:rPr>
        <w:t>Amending or Withdrawing Bids Prior to RFB Closing Date</w:t>
      </w:r>
      <w:r>
        <w:rPr>
          <w:b/>
          <w:szCs w:val="24"/>
        </w:rPr>
        <w:t xml:space="preserve"> </w:t>
      </w:r>
      <w:r w:rsidRPr="00BB57A4">
        <w:rPr>
          <w:b/>
          <w:szCs w:val="24"/>
        </w:rPr>
        <w:t>and Time</w:t>
      </w:r>
      <w:bookmarkEnd w:id="21"/>
    </w:p>
    <w:p w14:paraId="1521001C" w14:textId="77777777" w:rsidR="00B160C9" w:rsidRPr="003A3664" w:rsidRDefault="00B160C9" w:rsidP="00B160C9">
      <w:pPr>
        <w:rPr>
          <w:rFonts w:cs="Arial"/>
        </w:rPr>
      </w:pPr>
      <w:r w:rsidRPr="003A3664">
        <w:rPr>
          <w:rFonts w:cs="Arial"/>
        </w:rPr>
        <w:t>At any time prior to the RFB Closing Date</w:t>
      </w:r>
      <w:r>
        <w:rPr>
          <w:rFonts w:cs="Arial"/>
        </w:rPr>
        <w:t xml:space="preserve"> </w:t>
      </w:r>
      <w:r w:rsidRPr="00BB57A4">
        <w:rPr>
          <w:rFonts w:cs="Arial"/>
        </w:rPr>
        <w:t>and Time</w:t>
      </w:r>
      <w:r w:rsidRPr="003A3664">
        <w:rPr>
          <w:rFonts w:cs="Arial"/>
        </w:rPr>
        <w:t xml:space="preserve">, a Bidder may amend or withdraw a submitted Bid. The right of Bidders to amend or withdraw includes amendments or withdrawals wholly initiated by Bidders and amendments or withdrawals in response to subsequent information made through </w:t>
      </w:r>
      <w:r>
        <w:rPr>
          <w:rFonts w:cs="Arial"/>
        </w:rPr>
        <w:t>an addendum</w:t>
      </w:r>
      <w:r w:rsidRPr="003A3664">
        <w:rPr>
          <w:rFonts w:cs="Arial"/>
        </w:rPr>
        <w:t xml:space="preserve"> to the RFB.</w:t>
      </w:r>
    </w:p>
    <w:p w14:paraId="2E0DEE7E" w14:textId="10B6EFA2" w:rsidR="00B160C9" w:rsidRPr="009E7082" w:rsidRDefault="00B160C9" w:rsidP="00996E17">
      <w:pPr>
        <w:pStyle w:val="Heading3"/>
        <w:widowControl/>
        <w:numPr>
          <w:ilvl w:val="2"/>
          <w:numId w:val="61"/>
        </w:numPr>
        <w:tabs>
          <w:tab w:val="num" w:pos="1584"/>
        </w:tabs>
        <w:spacing w:before="0" w:after="240"/>
        <w:ind w:left="864" w:hanging="864"/>
        <w:rPr>
          <w:b/>
          <w:szCs w:val="24"/>
        </w:rPr>
      </w:pPr>
      <w:bookmarkStart w:id="22" w:name="_Toc182473901"/>
      <w:r w:rsidRPr="009E7082">
        <w:rPr>
          <w:b/>
          <w:szCs w:val="24"/>
        </w:rPr>
        <w:t xml:space="preserve">Bid to be Retained by </w:t>
      </w:r>
      <w:r w:rsidR="00EB226E">
        <w:rPr>
          <w:b/>
          <w:szCs w:val="24"/>
        </w:rPr>
        <w:t>Supply Ontario</w:t>
      </w:r>
      <w:bookmarkEnd w:id="22"/>
    </w:p>
    <w:p w14:paraId="678313B7" w14:textId="2E595672" w:rsidR="00B160C9" w:rsidRDefault="00EB226E" w:rsidP="00B160C9">
      <w:pPr>
        <w:rPr>
          <w:rFonts w:cs="Arial"/>
        </w:rPr>
      </w:pPr>
      <w:r>
        <w:rPr>
          <w:rFonts w:cs="Arial"/>
        </w:rPr>
        <w:t>Supply Ontario</w:t>
      </w:r>
      <w:r w:rsidR="00B160C9" w:rsidRPr="003A3664">
        <w:rPr>
          <w:rFonts w:cs="Arial"/>
        </w:rPr>
        <w:t xml:space="preserve"> will not return any Bid, sample or accompanying documentation submitted by a Bidder including amended or withdrawn Bids.</w:t>
      </w:r>
    </w:p>
    <w:p w14:paraId="2A98394F" w14:textId="26B43548" w:rsidR="00B160C9" w:rsidRDefault="002C26E0" w:rsidP="00996E17">
      <w:pPr>
        <w:pStyle w:val="Heading2"/>
        <w:widowControl/>
        <w:numPr>
          <w:ilvl w:val="1"/>
          <w:numId w:val="61"/>
        </w:numPr>
        <w:tabs>
          <w:tab w:val="num" w:pos="864"/>
        </w:tabs>
        <w:spacing w:before="0" w:after="240"/>
        <w:ind w:left="864" w:hanging="864"/>
        <w:rPr>
          <w:rFonts w:ascii="Arial" w:hAnsi="Arial" w:cs="Arial"/>
          <w:b w:val="0"/>
          <w:szCs w:val="24"/>
        </w:rPr>
      </w:pPr>
      <w:bookmarkStart w:id="23" w:name="_Toc182473902"/>
      <w:r>
        <w:rPr>
          <w:rFonts w:ascii="Arial" w:hAnsi="Arial" w:cs="Arial"/>
          <w:szCs w:val="24"/>
        </w:rPr>
        <w:t xml:space="preserve">Negotiation, </w:t>
      </w:r>
      <w:r w:rsidR="00B160C9" w:rsidRPr="009E7082">
        <w:rPr>
          <w:rFonts w:ascii="Arial" w:hAnsi="Arial" w:cs="Arial"/>
          <w:szCs w:val="24"/>
        </w:rPr>
        <w:t>Execution of Agreement, Notification and Debriefing</w:t>
      </w:r>
      <w:bookmarkEnd w:id="23"/>
    </w:p>
    <w:p w14:paraId="0C13A085" w14:textId="01C74E3A" w:rsidR="00B26016" w:rsidRDefault="00B26016" w:rsidP="00996E17">
      <w:pPr>
        <w:pStyle w:val="Heading3"/>
        <w:widowControl/>
        <w:numPr>
          <w:ilvl w:val="2"/>
          <w:numId w:val="61"/>
        </w:numPr>
        <w:tabs>
          <w:tab w:val="num" w:pos="1584"/>
        </w:tabs>
        <w:spacing w:before="0" w:after="240"/>
        <w:ind w:left="864" w:hanging="864"/>
        <w:rPr>
          <w:b/>
          <w:szCs w:val="24"/>
        </w:rPr>
      </w:pPr>
      <w:bookmarkStart w:id="24" w:name="_Toc182473903"/>
      <w:r>
        <w:rPr>
          <w:b/>
          <w:szCs w:val="24"/>
        </w:rPr>
        <w:t>Negotiation Overview</w:t>
      </w:r>
      <w:bookmarkEnd w:id="24"/>
    </w:p>
    <w:p w14:paraId="50801556" w14:textId="38BB2A2E" w:rsidR="00BA5DB5" w:rsidRDefault="00352282" w:rsidP="00B26016">
      <w:pPr>
        <w:pStyle w:val="BodyText"/>
      </w:pPr>
      <w:r>
        <w:t>B</w:t>
      </w:r>
      <w:r w:rsidR="00BA5DB5" w:rsidRPr="00BA5DB5">
        <w:t xml:space="preserve">idders will be offered a Limited Contract Negotiation (LCN) during the contracting stages, based on their responses to the LCNF criteria during the Rated stages. This process will commence with the bidder(s) who qualify at the end of Stage 1 or the first stage after the Commercial envelopes are opened and found satisfactory by </w:t>
      </w:r>
      <w:r w:rsidR="00361248">
        <w:t>Supply Ontario</w:t>
      </w:r>
      <w:r w:rsidR="00BA5DB5" w:rsidRPr="00BA5DB5">
        <w:t>.</w:t>
      </w:r>
    </w:p>
    <w:p w14:paraId="41588B5E" w14:textId="4EC4ECD7" w:rsidR="0028343C" w:rsidRDefault="00824ABB" w:rsidP="00B26016">
      <w:pPr>
        <w:pStyle w:val="BodyText"/>
      </w:pPr>
      <w:r w:rsidRPr="00824ABB">
        <w:t xml:space="preserve">Bidders who accepted the Form of Agreement (FOA) as is in the rated section shall proceed with contract execution, provided they meet the terms set forth in </w:t>
      </w:r>
      <w:r>
        <w:t xml:space="preserve">the </w:t>
      </w:r>
      <w:r w:rsidR="00935AA1">
        <w:t>first stage</w:t>
      </w:r>
      <w:r>
        <w:t xml:space="preserve">. </w:t>
      </w:r>
    </w:p>
    <w:p w14:paraId="3468D0CE" w14:textId="1920CD1B" w:rsidR="00824ABB" w:rsidRDefault="008E53B4" w:rsidP="00B26016">
      <w:pPr>
        <w:pStyle w:val="BodyText"/>
      </w:pPr>
      <w:r w:rsidRPr="008E53B4">
        <w:t xml:space="preserve">Bidders who indicated specific clauses for negotiation will have the opportunity to negotiate only those </w:t>
      </w:r>
      <w:proofErr w:type="gramStart"/>
      <w:r w:rsidRPr="008E53B4">
        <w:t>particular clauses</w:t>
      </w:r>
      <w:proofErr w:type="gramEnd"/>
      <w:r w:rsidRPr="008E53B4">
        <w:t xml:space="preserve"> and no others.</w:t>
      </w:r>
    </w:p>
    <w:p w14:paraId="6353F980" w14:textId="45B5CEE2" w:rsidR="008E53B4" w:rsidRDefault="00352282" w:rsidP="00B26016">
      <w:pPr>
        <w:pStyle w:val="BodyText"/>
      </w:pPr>
      <w:r w:rsidRPr="00352282">
        <w:t>Depending on the outcome of these negotiations to the SO’s satisfaction, the SO reserves the right to enter into an agreement with the successful bidders</w:t>
      </w:r>
      <w:r w:rsidR="00FF7AFB">
        <w:t>.</w:t>
      </w:r>
    </w:p>
    <w:p w14:paraId="563A83F2" w14:textId="61589F9A" w:rsidR="00824ABB" w:rsidRDefault="00261213" w:rsidP="00B26016">
      <w:pPr>
        <w:pStyle w:val="BodyText"/>
      </w:pPr>
      <w:r w:rsidRPr="00B26016">
        <w:t xml:space="preserve">Supply Ontario intends to conclude negotiations within </w:t>
      </w:r>
      <w:r>
        <w:t>ten</w:t>
      </w:r>
      <w:r w:rsidRPr="00B26016">
        <w:t xml:space="preserve"> (</w:t>
      </w:r>
      <w:r>
        <w:t>10</w:t>
      </w:r>
      <w:r w:rsidRPr="00B26016">
        <w:t xml:space="preserve">) </w:t>
      </w:r>
      <w:r>
        <w:t>business days</w:t>
      </w:r>
      <w:r w:rsidRPr="00B26016">
        <w:t xml:space="preserve"> commencing from the date Supply Ontario invites a Bidder to enter negotiations</w:t>
      </w:r>
      <w:r w:rsidR="00496A94">
        <w:t xml:space="preserve">, unless otherwise agreed between SO and the bidder. </w:t>
      </w:r>
    </w:p>
    <w:p w14:paraId="63A25F9A" w14:textId="31BF096D" w:rsidR="008711D2" w:rsidRPr="0096300A" w:rsidRDefault="008711D2" w:rsidP="0096300A">
      <w:pPr>
        <w:pStyle w:val="BodyText"/>
      </w:pPr>
      <w:r>
        <w:t xml:space="preserve">Under this RFB, a Bidder may elect not to </w:t>
      </w:r>
      <w:proofErr w:type="gramStart"/>
      <w:r>
        <w:t>enter into</w:t>
      </w:r>
      <w:proofErr w:type="gramEnd"/>
      <w:r>
        <w:t xml:space="preserve"> negotiations by </w:t>
      </w:r>
      <w:r w:rsidRPr="0071587E">
        <w:t>not proposing any amendments in its bid.</w:t>
      </w:r>
      <w:r>
        <w:rPr>
          <w:highlight w:val="yellow"/>
        </w:rPr>
        <w:t xml:space="preserve"> </w:t>
      </w:r>
    </w:p>
    <w:p w14:paraId="2CDB5FC5" w14:textId="3B0A0FF9"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25" w:name="_Toc182473904"/>
      <w:r w:rsidRPr="007C74D5">
        <w:rPr>
          <w:b/>
          <w:szCs w:val="24"/>
        </w:rPr>
        <w:t>Selection of Bidder</w:t>
      </w:r>
      <w:bookmarkEnd w:id="25"/>
    </w:p>
    <w:p w14:paraId="76F5DAC2" w14:textId="6C08D62D" w:rsidR="00B160C9" w:rsidRPr="003A3664" w:rsidRDefault="00B160C9" w:rsidP="00B160C9">
      <w:pPr>
        <w:rPr>
          <w:rFonts w:cs="Arial"/>
        </w:rPr>
      </w:pPr>
      <w:r w:rsidRPr="003A3664">
        <w:rPr>
          <w:rFonts w:cs="Arial"/>
        </w:rPr>
        <w:t xml:space="preserve">Notice of selection by </w:t>
      </w:r>
      <w:r w:rsidR="00EB226E">
        <w:rPr>
          <w:rFonts w:cs="Arial"/>
        </w:rPr>
        <w:t>Supply Ontario</w:t>
      </w:r>
      <w:r w:rsidRPr="003A3664">
        <w:rPr>
          <w:rFonts w:cs="Arial"/>
        </w:rPr>
        <w:t xml:space="preserve"> will be in writing. The Preferred Bidder</w:t>
      </w:r>
      <w:r w:rsidR="00B466CE">
        <w:rPr>
          <w:rFonts w:cs="Arial"/>
        </w:rPr>
        <w:t>(s)</w:t>
      </w:r>
      <w:r w:rsidRPr="003A3664">
        <w:rPr>
          <w:rFonts w:cs="Arial"/>
        </w:rPr>
        <w:t xml:space="preserve"> </w:t>
      </w:r>
      <w:r w:rsidR="00076596">
        <w:rPr>
          <w:rFonts w:cs="Arial"/>
        </w:rPr>
        <w:t xml:space="preserve">that do not include Propose Changes to the </w:t>
      </w:r>
      <w:r w:rsidR="000310FA">
        <w:rPr>
          <w:rFonts w:cs="Arial"/>
        </w:rPr>
        <w:t>Negotiable</w:t>
      </w:r>
      <w:r w:rsidR="00076596">
        <w:rPr>
          <w:rFonts w:cs="Arial"/>
        </w:rPr>
        <w:t xml:space="preserve"> Topics in their Bid </w:t>
      </w:r>
      <w:r w:rsidRPr="003A3664">
        <w:rPr>
          <w:rFonts w:cs="Arial"/>
        </w:rPr>
        <w:t xml:space="preserve">shall execute the Agreement in the form attached to this RFB and satisfy any other applicable conditions of this RFB within the </w:t>
      </w:r>
      <w:proofErr w:type="gramStart"/>
      <w:r w:rsidRPr="003A3664">
        <w:rPr>
          <w:rFonts w:cs="Arial"/>
        </w:rPr>
        <w:t>period of time</w:t>
      </w:r>
      <w:proofErr w:type="gramEnd"/>
      <w:r>
        <w:rPr>
          <w:rFonts w:cs="Arial"/>
        </w:rPr>
        <w:t xml:space="preserve"> set out to do so in Section 1.1</w:t>
      </w:r>
      <w:r w:rsidRPr="003A3664">
        <w:rPr>
          <w:rFonts w:cs="Arial"/>
        </w:rPr>
        <w:t xml:space="preserve"> - Procurement Details of this RFB. This provision is solely to the benefit of </w:t>
      </w:r>
      <w:r w:rsidR="00EB226E">
        <w:rPr>
          <w:rFonts w:cs="Arial"/>
        </w:rPr>
        <w:t>Supply Ontario</w:t>
      </w:r>
      <w:r w:rsidRPr="003A3664">
        <w:rPr>
          <w:rFonts w:cs="Arial"/>
        </w:rPr>
        <w:t xml:space="preserve"> and may be waived by </w:t>
      </w:r>
      <w:r w:rsidR="00EB226E">
        <w:rPr>
          <w:rFonts w:cs="Arial"/>
        </w:rPr>
        <w:t>Supply Ontario</w:t>
      </w:r>
      <w:r w:rsidRPr="003A3664">
        <w:rPr>
          <w:rFonts w:cs="Arial"/>
        </w:rPr>
        <w:t xml:space="preserve"> at its sole discretion.</w:t>
      </w:r>
      <w:r w:rsidR="00076596">
        <w:rPr>
          <w:rFonts w:cs="Arial"/>
        </w:rPr>
        <w:t xml:space="preserve"> The Preferred Bidder(s) that include </w:t>
      </w:r>
      <w:r w:rsidR="0011558C">
        <w:rPr>
          <w:rFonts w:cs="Arial"/>
        </w:rPr>
        <w:t xml:space="preserve">Negotiable Topics </w:t>
      </w:r>
      <w:r w:rsidR="00076596">
        <w:rPr>
          <w:rFonts w:cs="Arial"/>
        </w:rPr>
        <w:t>in their Bid will</w:t>
      </w:r>
      <w:r w:rsidR="00317820">
        <w:rPr>
          <w:rFonts w:cs="Arial"/>
        </w:rPr>
        <w:t xml:space="preserve"> be</w:t>
      </w:r>
      <w:r w:rsidR="0096300A">
        <w:rPr>
          <w:rFonts w:cs="Arial"/>
        </w:rPr>
        <w:t xml:space="preserve"> invited to enter negotiations with Supply Ontario.</w:t>
      </w:r>
    </w:p>
    <w:p w14:paraId="50D64EA5" w14:textId="3A4A8598" w:rsidR="00B160C9" w:rsidRDefault="00B160C9" w:rsidP="00B160C9">
      <w:pPr>
        <w:rPr>
          <w:rFonts w:cs="Arial"/>
        </w:rPr>
      </w:pPr>
      <w:r w:rsidRPr="003A3664">
        <w:rPr>
          <w:rFonts w:cs="Arial"/>
        </w:rPr>
        <w:t xml:space="preserve">Bidders are reminded that there is a </w:t>
      </w:r>
      <w:r w:rsidR="00B27E65" w:rsidRPr="003A3664">
        <w:rPr>
          <w:rFonts w:cs="Arial"/>
        </w:rPr>
        <w:t>question-and-answer</w:t>
      </w:r>
      <w:r w:rsidRPr="003A3664">
        <w:rPr>
          <w:rFonts w:cs="Arial"/>
        </w:rPr>
        <w:t xml:space="preserve"> period available if they wish to ask questions or seek clarification about the terms and conditions set out in the Form of Agreement. </w:t>
      </w:r>
      <w:r w:rsidR="00EB226E">
        <w:rPr>
          <w:rFonts w:cs="Arial"/>
        </w:rPr>
        <w:t>Supply Ontario</w:t>
      </w:r>
      <w:r w:rsidRPr="003A3664">
        <w:rPr>
          <w:rFonts w:cs="Arial"/>
        </w:rPr>
        <w:t xml:space="preserve"> will consider such requests for clarification in accordance with its right to do so under this RFB.</w:t>
      </w:r>
    </w:p>
    <w:p w14:paraId="4902D5E3" w14:textId="293C6D9A" w:rsidR="00A74559" w:rsidRDefault="00A74559" w:rsidP="00A74559">
      <w:pPr>
        <w:pStyle w:val="Heading3"/>
        <w:widowControl/>
        <w:numPr>
          <w:ilvl w:val="2"/>
          <w:numId w:val="61"/>
        </w:numPr>
        <w:tabs>
          <w:tab w:val="num" w:pos="1584"/>
        </w:tabs>
        <w:spacing w:before="0" w:after="240"/>
        <w:ind w:left="864" w:hanging="864"/>
        <w:rPr>
          <w:b/>
          <w:szCs w:val="24"/>
        </w:rPr>
      </w:pPr>
      <w:bookmarkStart w:id="26" w:name="_Toc182473905"/>
      <w:r>
        <w:rPr>
          <w:b/>
          <w:szCs w:val="24"/>
        </w:rPr>
        <w:t>Timeframe For Negotiations</w:t>
      </w:r>
      <w:bookmarkEnd w:id="26"/>
    </w:p>
    <w:p w14:paraId="0EDE2439" w14:textId="3C52C682" w:rsidR="00B26016" w:rsidRPr="0096300A" w:rsidRDefault="00B26016" w:rsidP="0096300A">
      <w:pPr>
        <w:pStyle w:val="BodyText"/>
      </w:pPr>
      <w:r w:rsidRPr="00B26016">
        <w:t>Supply Ontario intends to conclude negotiations</w:t>
      </w:r>
      <w:r w:rsidR="002428AF">
        <w:t xml:space="preserve"> with a Bidder selected to enter negotiations</w:t>
      </w:r>
      <w:r w:rsidRPr="00B26016">
        <w:t xml:space="preserve"> within t</w:t>
      </w:r>
      <w:r w:rsidR="00954EEC">
        <w:t>en</w:t>
      </w:r>
      <w:r w:rsidRPr="00B26016">
        <w:t xml:space="preserve"> (</w:t>
      </w:r>
      <w:r w:rsidR="00954EEC">
        <w:t>10</w:t>
      </w:r>
      <w:r w:rsidRPr="00B26016">
        <w:t xml:space="preserve">) </w:t>
      </w:r>
      <w:r w:rsidR="000E396A">
        <w:t>business</w:t>
      </w:r>
      <w:r w:rsidRPr="00B26016">
        <w:t xml:space="preserve"> days commencing from the date Supply Ontario invites a Bidder to enter negotiations. Accordingly, such invited Bidder should be prepared to provide requested information in a timely fashion and to conduct its negotiations expeditiously.</w:t>
      </w:r>
      <w:r w:rsidR="00DA73CE">
        <w:t xml:space="preserve"> </w:t>
      </w:r>
      <w:r w:rsidR="00AB4480">
        <w:t xml:space="preserve">Supply Ontario at its sole discretion may extend this deadline. </w:t>
      </w:r>
    </w:p>
    <w:p w14:paraId="536EDEDE" w14:textId="1C41BBED" w:rsidR="00A74559" w:rsidRDefault="00A74559" w:rsidP="00A74559">
      <w:pPr>
        <w:pStyle w:val="Heading3"/>
        <w:widowControl/>
        <w:numPr>
          <w:ilvl w:val="2"/>
          <w:numId w:val="61"/>
        </w:numPr>
        <w:tabs>
          <w:tab w:val="num" w:pos="1584"/>
        </w:tabs>
        <w:spacing w:before="0" w:after="240"/>
        <w:ind w:left="864" w:hanging="864"/>
        <w:rPr>
          <w:b/>
          <w:szCs w:val="24"/>
        </w:rPr>
      </w:pPr>
      <w:bookmarkStart w:id="27" w:name="_Toc182473906"/>
      <w:r>
        <w:rPr>
          <w:b/>
          <w:szCs w:val="24"/>
        </w:rPr>
        <w:t>Negotiation Process</w:t>
      </w:r>
      <w:bookmarkEnd w:id="27"/>
    </w:p>
    <w:p w14:paraId="74C4592F" w14:textId="77777777" w:rsidR="006C1176" w:rsidRDefault="006C1176" w:rsidP="006C1176">
      <w:pPr>
        <w:pStyle w:val="BodyText"/>
      </w:pPr>
      <w:r>
        <w:t xml:space="preserve">Any negotiations will be subject to the process rules contained in this section and will not constitute a legally binding offer to </w:t>
      </w:r>
      <w:proofErr w:type="gramStart"/>
      <w:r>
        <w:t>enter into</w:t>
      </w:r>
      <w:proofErr w:type="gramEnd"/>
      <w:r>
        <w:t xml:space="preserve"> a contract on the part of Supply Ontario or the Bidder.</w:t>
      </w:r>
    </w:p>
    <w:p w14:paraId="77A2539B" w14:textId="64F4190A" w:rsidR="006C1176" w:rsidRDefault="006C1176" w:rsidP="006C1176">
      <w:pPr>
        <w:pStyle w:val="BodyText"/>
      </w:pPr>
      <w:r>
        <w:t>During negotiations Supply Ontario may request information to verify, clarify or supplement the information provided by the Bidder.</w:t>
      </w:r>
    </w:p>
    <w:p w14:paraId="0974BDCA" w14:textId="2C1553FE" w:rsidR="006C1176" w:rsidRDefault="006C1176" w:rsidP="006C1176">
      <w:pPr>
        <w:pStyle w:val="BodyText"/>
      </w:pPr>
      <w:r>
        <w:t>Prior to the commencement of the negotiation meetings, Supply Ontario will review the selected Bidders initial list of items they would like to negotiate that are submitted as a part of Bidder’s bid submission and begin preparation for the negotiations.</w:t>
      </w:r>
    </w:p>
    <w:p w14:paraId="7BC24FF5" w14:textId="5925AF47" w:rsidR="006C1176" w:rsidRDefault="006C1176" w:rsidP="006C1176">
      <w:pPr>
        <w:pStyle w:val="BodyText"/>
      </w:pPr>
      <w:r>
        <w:t>The Bidder will be invited to attend negotiations meeting(s) and one of those in attendance must have the authority to bind the Bidder.</w:t>
      </w:r>
    </w:p>
    <w:p w14:paraId="6F481861" w14:textId="4B9C9CFF" w:rsidR="006C1176" w:rsidRDefault="006C1176" w:rsidP="006C1176">
      <w:pPr>
        <w:pStyle w:val="BodyText"/>
      </w:pPr>
      <w:r>
        <w:t>If at anytime during negotiation, S</w:t>
      </w:r>
      <w:r w:rsidR="0008430F">
        <w:t xml:space="preserve">upply </w:t>
      </w:r>
      <w:r>
        <w:t>O</w:t>
      </w:r>
      <w:r w:rsidR="0008430F">
        <w:t>ntario</w:t>
      </w:r>
      <w:r>
        <w:t xml:space="preserve"> at </w:t>
      </w:r>
      <w:r w:rsidR="00957241">
        <w:t>its</w:t>
      </w:r>
      <w:r>
        <w:t xml:space="preserve"> sole discretion can enter into a contractual agreement with a Bidder(s). </w:t>
      </w:r>
    </w:p>
    <w:p w14:paraId="094C1A75" w14:textId="154D9093" w:rsidR="006C1176" w:rsidRDefault="006C1176" w:rsidP="006C1176">
      <w:pPr>
        <w:pStyle w:val="BodyText"/>
      </w:pPr>
      <w:r>
        <w:t>Each party to the contract negotiations shall bear its own costs to participate in the negotiations.</w:t>
      </w:r>
    </w:p>
    <w:p w14:paraId="546961C7" w14:textId="05279553" w:rsidR="006C1176" w:rsidRDefault="006C1176" w:rsidP="006C1176">
      <w:pPr>
        <w:pStyle w:val="BodyText"/>
      </w:pPr>
      <w:r>
        <w:t>Each Bidder submitting a Bid in response to this RFB:</w:t>
      </w:r>
    </w:p>
    <w:p w14:paraId="411B7308" w14:textId="1B6C0A62" w:rsidR="006C1176" w:rsidRDefault="006C1176">
      <w:pPr>
        <w:pStyle w:val="BodyText"/>
        <w:ind w:left="720"/>
        <w:pPrChange w:id="28" w:author="Duffy, Stephen (MPBSDP)" w:date="2024-11-08T13:54:00Z">
          <w:pPr>
            <w:pStyle w:val="BodyText"/>
          </w:pPr>
        </w:pPrChange>
      </w:pPr>
      <w:r>
        <w:t>a) Acknowledges that SO may, in accordance with this RFB, negotiate the terms of an Agreement and execute an Agreement with a Bidder(s) with which it has negotiated an Agreement; and</w:t>
      </w:r>
    </w:p>
    <w:p w14:paraId="3654A2FB" w14:textId="13B52A58" w:rsidR="006C1176" w:rsidRDefault="006C1176">
      <w:pPr>
        <w:pStyle w:val="BodyText"/>
        <w:ind w:left="720"/>
        <w:pPrChange w:id="29" w:author="Duffy, Stephen (MPBSDP)" w:date="2024-11-08T13:54:00Z">
          <w:pPr>
            <w:pStyle w:val="BodyText"/>
          </w:pPr>
        </w:pPrChange>
      </w:pPr>
      <w:r>
        <w:t xml:space="preserve">b) Agrees that it will not contest or challenge the procurement process or the execution of an Agreement as being contrary to the requirements of this RFB </w:t>
      </w:r>
      <w:proofErr w:type="gramStart"/>
      <w:r>
        <w:t>for the reason that</w:t>
      </w:r>
      <w:proofErr w:type="gramEnd"/>
      <w:r>
        <w:t xml:space="preserve"> the Agreement that is negotiated in accordance with this RFB differs from the form of Agreement.</w:t>
      </w:r>
    </w:p>
    <w:p w14:paraId="0A8AC684" w14:textId="77777777" w:rsidR="00292A56" w:rsidRDefault="006C1176" w:rsidP="006C1176">
      <w:pPr>
        <w:pStyle w:val="BodyText"/>
      </w:pPr>
      <w:r>
        <w:t>Bidders are cautioned that there will be no legally binding relationship created with any Bidder prior to the execution of the Contract</w:t>
      </w:r>
      <w:r w:rsidR="00292A56">
        <w:t>.</w:t>
      </w:r>
    </w:p>
    <w:p w14:paraId="33DA5439" w14:textId="4B088C3F" w:rsidR="00BA4C43" w:rsidRPr="00BB603C" w:rsidRDefault="006C1176" w:rsidP="00BA4C43">
      <w:pPr>
        <w:pStyle w:val="Heading3"/>
        <w:widowControl/>
        <w:numPr>
          <w:ilvl w:val="2"/>
          <w:numId w:val="61"/>
        </w:numPr>
        <w:tabs>
          <w:tab w:val="num" w:pos="1584"/>
        </w:tabs>
        <w:spacing w:before="0" w:after="240"/>
        <w:ind w:left="864" w:hanging="864"/>
        <w:rPr>
          <w:b/>
          <w:szCs w:val="24"/>
        </w:rPr>
      </w:pPr>
      <w:bookmarkStart w:id="30" w:name="_Toc182473907"/>
      <w:proofErr w:type="gramStart"/>
      <w:r w:rsidRPr="00BB603C">
        <w:t>.</w:t>
      </w:r>
      <w:r w:rsidR="000310FA" w:rsidRPr="00BB603C">
        <w:rPr>
          <w:b/>
          <w:szCs w:val="24"/>
        </w:rPr>
        <w:t>Negotiable</w:t>
      </w:r>
      <w:proofErr w:type="gramEnd"/>
      <w:r w:rsidR="00A74559" w:rsidRPr="00BB603C">
        <w:rPr>
          <w:b/>
          <w:szCs w:val="24"/>
        </w:rPr>
        <w:t xml:space="preserve"> Topics</w:t>
      </w:r>
      <w:bookmarkEnd w:id="30"/>
    </w:p>
    <w:p w14:paraId="732528A6" w14:textId="28FF09B3" w:rsidR="00B26016" w:rsidRPr="00BB603C" w:rsidRDefault="00F94DE1" w:rsidP="0096300A">
      <w:pPr>
        <w:pStyle w:val="BodyText"/>
        <w:numPr>
          <w:ilvl w:val="0"/>
          <w:numId w:val="79"/>
        </w:numPr>
      </w:pPr>
      <w:r w:rsidRPr="00BB603C">
        <w:t>The Negotiations will be limited to the Negotiable Topics.</w:t>
      </w:r>
      <w:r w:rsidR="00887BFA" w:rsidRPr="00BB603C">
        <w:t xml:space="preserve"> </w:t>
      </w:r>
    </w:p>
    <w:p w14:paraId="3CF7C4D3" w14:textId="09B18D44" w:rsidR="00A74559" w:rsidRDefault="00A74559" w:rsidP="00996E17">
      <w:pPr>
        <w:pStyle w:val="Heading3"/>
        <w:widowControl/>
        <w:numPr>
          <w:ilvl w:val="2"/>
          <w:numId w:val="61"/>
        </w:numPr>
        <w:tabs>
          <w:tab w:val="num" w:pos="1584"/>
        </w:tabs>
        <w:spacing w:before="0" w:after="240"/>
        <w:ind w:left="864" w:hanging="864"/>
        <w:rPr>
          <w:b/>
          <w:szCs w:val="24"/>
        </w:rPr>
      </w:pPr>
      <w:bookmarkStart w:id="31" w:name="_Toc182473908"/>
      <w:r>
        <w:rPr>
          <w:b/>
          <w:szCs w:val="24"/>
        </w:rPr>
        <w:t>Bidder to Withdraw Material Deviations</w:t>
      </w:r>
      <w:bookmarkEnd w:id="31"/>
    </w:p>
    <w:p w14:paraId="5E7C3904" w14:textId="5D1EF5DB" w:rsidR="00A74559" w:rsidRDefault="00A74559" w:rsidP="00A74559">
      <w:pPr>
        <w:pStyle w:val="BodyText"/>
      </w:pPr>
      <w:r>
        <w:t xml:space="preserve">If, at Supply Ontario’s discretion, a proposed change(s) is deemed to be a Material Deviation, Supply Ontario may issue a </w:t>
      </w:r>
      <w:r w:rsidR="000310FA">
        <w:t>clarification</w:t>
      </w:r>
      <w:r>
        <w:t xml:space="preserve"> request to the Bidder to withdraw the Material Deviation. If the Material Deviation is not withdrawn, the Bid may be disqualified from further evaluation</w:t>
      </w:r>
      <w:r w:rsidR="000310FA">
        <w:t>.</w:t>
      </w:r>
      <w:r>
        <w:t xml:space="preserve"> </w:t>
      </w:r>
    </w:p>
    <w:p w14:paraId="3EA49ACF" w14:textId="0240078B" w:rsidR="00E002D6" w:rsidRDefault="00E002D6" w:rsidP="00E002D6">
      <w:pPr>
        <w:pStyle w:val="Heading3"/>
        <w:widowControl/>
        <w:numPr>
          <w:ilvl w:val="2"/>
          <w:numId w:val="61"/>
        </w:numPr>
        <w:tabs>
          <w:tab w:val="num" w:pos="1584"/>
        </w:tabs>
        <w:spacing w:before="0" w:after="240"/>
        <w:ind w:left="864" w:hanging="864"/>
        <w:rPr>
          <w:b/>
          <w:szCs w:val="24"/>
        </w:rPr>
      </w:pPr>
      <w:bookmarkStart w:id="32" w:name="_Toc182473909"/>
      <w:r>
        <w:rPr>
          <w:b/>
          <w:szCs w:val="24"/>
        </w:rPr>
        <w:t>Unsuccessful Negotiations</w:t>
      </w:r>
      <w:bookmarkEnd w:id="32"/>
    </w:p>
    <w:p w14:paraId="69457687" w14:textId="77777777" w:rsidR="00A23F1C" w:rsidRDefault="00A23F1C" w:rsidP="00A23F1C">
      <w:pPr>
        <w:pStyle w:val="BodyText"/>
      </w:pPr>
      <w:r>
        <w:t xml:space="preserve">Supply Ontario may, in its sole discretion, determine that negotiations with a Bidder </w:t>
      </w:r>
      <w:proofErr w:type="gramStart"/>
      <w:r>
        <w:t>are  unsuccessful</w:t>
      </w:r>
      <w:proofErr w:type="gramEnd"/>
      <w:r>
        <w:t>, where:</w:t>
      </w:r>
    </w:p>
    <w:p w14:paraId="4F22D34B" w14:textId="77777777" w:rsidR="00A23F1C" w:rsidRDefault="00A23F1C" w:rsidP="00A23F1C">
      <w:pPr>
        <w:pStyle w:val="BodyText"/>
        <w:numPr>
          <w:ilvl w:val="0"/>
          <w:numId w:val="82"/>
        </w:numPr>
      </w:pPr>
      <w:r>
        <w:t xml:space="preserve">The timeframe provided for negotiations under section 1.5.3 has </w:t>
      </w:r>
      <w:proofErr w:type="gramStart"/>
      <w:r>
        <w:t>expired</w:t>
      </w:r>
      <w:proofErr w:type="gramEnd"/>
      <w:r>
        <w:t xml:space="preserve"> </w:t>
      </w:r>
    </w:p>
    <w:p w14:paraId="69F6AA27" w14:textId="54C17D14" w:rsidR="00A23F1C" w:rsidRPr="0096300A" w:rsidRDefault="00A23F1C" w:rsidP="0096300A">
      <w:pPr>
        <w:pStyle w:val="BodyText"/>
        <w:numPr>
          <w:ilvl w:val="0"/>
          <w:numId w:val="82"/>
        </w:numPr>
      </w:pPr>
      <w:r>
        <w:t xml:space="preserve">At any point during negotiations where it becomes clear to Supply Ontario that </w:t>
      </w:r>
      <w:r w:rsidR="008711D2">
        <w:t xml:space="preserve">it </w:t>
      </w:r>
      <w:r w:rsidR="00A84EAF">
        <w:t>is unsuccessful</w:t>
      </w:r>
      <w:r>
        <w:t xml:space="preserve"> </w:t>
      </w:r>
    </w:p>
    <w:p w14:paraId="2856F7C3" w14:textId="5D32E8BD" w:rsidR="0095374F" w:rsidRPr="0096300A" w:rsidRDefault="008711D2" w:rsidP="0096300A">
      <w:pPr>
        <w:pStyle w:val="BodyText"/>
      </w:pPr>
      <w:r>
        <w:t xml:space="preserve">Where Supply Ontario determines that the negotiations with a Bidder are unsuccessful, Supply Ontario may discontinue negotiations with that Bidder. </w:t>
      </w:r>
    </w:p>
    <w:p w14:paraId="3455FB9A" w14:textId="0C26081B" w:rsidR="00E002D6" w:rsidRDefault="00E002D6" w:rsidP="00996E17">
      <w:pPr>
        <w:pStyle w:val="Heading3"/>
        <w:widowControl/>
        <w:numPr>
          <w:ilvl w:val="2"/>
          <w:numId w:val="61"/>
        </w:numPr>
        <w:tabs>
          <w:tab w:val="num" w:pos="1584"/>
        </w:tabs>
        <w:spacing w:before="0" w:after="240"/>
        <w:ind w:left="864" w:hanging="864"/>
        <w:rPr>
          <w:b/>
          <w:szCs w:val="24"/>
        </w:rPr>
      </w:pPr>
      <w:bookmarkStart w:id="33" w:name="_Toc182473910"/>
      <w:r>
        <w:rPr>
          <w:b/>
          <w:szCs w:val="24"/>
        </w:rPr>
        <w:t>Terminating Negotiations</w:t>
      </w:r>
      <w:bookmarkEnd w:id="33"/>
      <w:r>
        <w:rPr>
          <w:b/>
          <w:szCs w:val="24"/>
        </w:rPr>
        <w:t xml:space="preserve"> </w:t>
      </w:r>
    </w:p>
    <w:p w14:paraId="4542ED30" w14:textId="77777777" w:rsidR="00B26016" w:rsidRDefault="00B26016" w:rsidP="00B26016">
      <w:pPr>
        <w:pStyle w:val="BodyText"/>
      </w:pPr>
      <w:r>
        <w:t xml:space="preserve">Supply Ontario may terminate Negotiations with a Bidder at any time if the Bidder: </w:t>
      </w:r>
    </w:p>
    <w:p w14:paraId="3A9B4509" w14:textId="77777777" w:rsidR="0095374F" w:rsidRDefault="00B26016" w:rsidP="00B26016">
      <w:pPr>
        <w:pStyle w:val="BodyText"/>
        <w:numPr>
          <w:ilvl w:val="0"/>
          <w:numId w:val="81"/>
        </w:numPr>
      </w:pPr>
      <w:r>
        <w:t xml:space="preserve">Requires changes that fall outside of the scope of the </w:t>
      </w:r>
      <w:proofErr w:type="gramStart"/>
      <w:r>
        <w:t>RFB</w:t>
      </w:r>
      <w:proofErr w:type="gramEnd"/>
    </w:p>
    <w:p w14:paraId="69D94E42" w14:textId="7639C875" w:rsidR="0095374F" w:rsidRDefault="00B26016" w:rsidP="00E1258A">
      <w:pPr>
        <w:pStyle w:val="BodyText"/>
        <w:numPr>
          <w:ilvl w:val="0"/>
          <w:numId w:val="81"/>
        </w:numPr>
      </w:pPr>
      <w:r>
        <w:t>Proposes rates or price that would exceed the Rates set out in the selected Bidder’s Bid or propose the delivery of Deliverables that do not, in Supply Ontario’s opinion, correspond with the Deliverables as described in the RFB.</w:t>
      </w:r>
    </w:p>
    <w:p w14:paraId="5507253C" w14:textId="201E2454" w:rsidR="00B26016" w:rsidRDefault="00B26016" w:rsidP="0096300A">
      <w:pPr>
        <w:pStyle w:val="BodyText"/>
        <w:numPr>
          <w:ilvl w:val="0"/>
          <w:numId w:val="81"/>
        </w:numPr>
      </w:pPr>
      <w:r>
        <w:t>Requires changes that are deemed to be Material Deviations by SO and Bidder refuses to withdraw the Material Deviations</w:t>
      </w:r>
    </w:p>
    <w:p w14:paraId="4A142DF7" w14:textId="0EDC4BD6"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4" w:name="_Toc182473911"/>
      <w:r w:rsidRPr="007C74D5">
        <w:rPr>
          <w:b/>
          <w:szCs w:val="24"/>
        </w:rPr>
        <w:t>Notification to Other Bidders of Outcome of Procurement Process</w:t>
      </w:r>
      <w:bookmarkEnd w:id="34"/>
    </w:p>
    <w:p w14:paraId="033446E8" w14:textId="30BCDF8B" w:rsidR="00B160C9" w:rsidRPr="003A3664" w:rsidRDefault="00B160C9" w:rsidP="00B160C9">
      <w:pPr>
        <w:rPr>
          <w:rFonts w:cs="Arial"/>
        </w:rPr>
      </w:pPr>
      <w:r w:rsidRPr="003A3664">
        <w:rPr>
          <w:rFonts w:cs="Arial"/>
        </w:rPr>
        <w:t xml:space="preserve">Once the successful Bidder and </w:t>
      </w:r>
      <w:r w:rsidR="00EB226E">
        <w:rPr>
          <w:rFonts w:cs="Arial"/>
        </w:rPr>
        <w:t>Supply Ontario</w:t>
      </w:r>
      <w:r w:rsidRPr="003A3664">
        <w:rPr>
          <w:rFonts w:cs="Arial"/>
        </w:rPr>
        <w:t xml:space="preserve"> execute the Agreement, the other Bidders will be notified by </w:t>
      </w:r>
      <w:r w:rsidR="00EB226E">
        <w:rPr>
          <w:rFonts w:cs="Arial"/>
        </w:rPr>
        <w:t>Supply Ontario</w:t>
      </w:r>
      <w:r w:rsidRPr="003A3664">
        <w:rPr>
          <w:rFonts w:cs="Arial"/>
        </w:rPr>
        <w:t xml:space="preserve"> in writing of the outcome of the procurement process, including the name of the successful Bidder, and the award of the contract to the successful Bidder.</w:t>
      </w:r>
    </w:p>
    <w:p w14:paraId="0790F486" w14:textId="77777777"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5" w:name="_Toc182473912"/>
      <w:r w:rsidRPr="007C74D5">
        <w:rPr>
          <w:b/>
          <w:szCs w:val="24"/>
        </w:rPr>
        <w:t>Debriefing</w:t>
      </w:r>
      <w:bookmarkEnd w:id="35"/>
    </w:p>
    <w:p w14:paraId="5F015BAC" w14:textId="77777777" w:rsidR="00B160C9" w:rsidRPr="007C74D5" w:rsidRDefault="00B160C9" w:rsidP="00B160C9">
      <w:pPr>
        <w:rPr>
          <w:rFonts w:cs="Arial"/>
        </w:rPr>
      </w:pPr>
      <w:r w:rsidRPr="007C74D5">
        <w:rPr>
          <w:rFonts w:cs="Arial"/>
        </w:rPr>
        <w:t xml:space="preserve">Unsuccessful Bidders may request a debriefing after receipt of a notification of award. All requests must be in writing to the </w:t>
      </w:r>
      <w:r>
        <w:rPr>
          <w:rFonts w:cs="Arial"/>
        </w:rPr>
        <w:t xml:space="preserve">RFB </w:t>
      </w:r>
      <w:r w:rsidRPr="007C74D5">
        <w:rPr>
          <w:rFonts w:cs="Arial"/>
        </w:rPr>
        <w:t>Contact and must be made within sixty (60) days of notification of award. The intent of the debriefing information session is to aid the Bidder in presenting a better Bid in subsequent procurement opportunities. Any debriefing provided is not for the purpose of providing an opportunity to challenge the procurement process.</w:t>
      </w:r>
    </w:p>
    <w:p w14:paraId="5226BFA6" w14:textId="77777777"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6" w:name="_Toc182473913"/>
      <w:r w:rsidRPr="007C74D5">
        <w:rPr>
          <w:b/>
          <w:szCs w:val="24"/>
        </w:rPr>
        <w:t>Bid Dispute</w:t>
      </w:r>
      <w:bookmarkEnd w:id="36"/>
    </w:p>
    <w:p w14:paraId="33931C9F" w14:textId="77777777" w:rsidR="00B160C9" w:rsidRPr="007C74D5" w:rsidRDefault="00B160C9" w:rsidP="00B160C9">
      <w:pPr>
        <w:rPr>
          <w:rFonts w:cs="Arial"/>
        </w:rPr>
      </w:pPr>
      <w:r w:rsidRPr="007C74D5">
        <w:rPr>
          <w:rFonts w:cs="Arial"/>
        </w:rPr>
        <w:t xml:space="preserve">Bidders are advised that a formal bid dispute process is available, the details for which are available from the </w:t>
      </w:r>
      <w:r>
        <w:rPr>
          <w:rFonts w:cs="Arial"/>
        </w:rPr>
        <w:t xml:space="preserve">RFB </w:t>
      </w:r>
      <w:r w:rsidRPr="007C74D5">
        <w:rPr>
          <w:rFonts w:cs="Arial"/>
        </w:rPr>
        <w:t>Contact.</w:t>
      </w:r>
    </w:p>
    <w:p w14:paraId="2DBDC705" w14:textId="77777777"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7" w:name="_Toc182473914"/>
      <w:r w:rsidRPr="007C74D5">
        <w:rPr>
          <w:b/>
          <w:szCs w:val="24"/>
        </w:rPr>
        <w:t>Prohibited Bidder Communications</w:t>
      </w:r>
      <w:bookmarkEnd w:id="37"/>
    </w:p>
    <w:p w14:paraId="6488DAB0" w14:textId="77777777" w:rsidR="00B160C9" w:rsidRPr="003A3664" w:rsidRDefault="00B160C9" w:rsidP="00B160C9">
      <w:pPr>
        <w:rPr>
          <w:rFonts w:cs="Arial"/>
        </w:rPr>
      </w:pPr>
      <w:r w:rsidRPr="003A3664">
        <w:rPr>
          <w:rFonts w:cs="Arial"/>
        </w:rPr>
        <w:t xml:space="preserve">Bidders shall address all questions and requests for clarification with respect to their Bids, or the RFB documents or the RFB process only to the </w:t>
      </w:r>
      <w:r>
        <w:rPr>
          <w:rFonts w:cs="Arial"/>
        </w:rPr>
        <w:t xml:space="preserve">RFB </w:t>
      </w:r>
      <w:r w:rsidRPr="003A3664">
        <w:rPr>
          <w:rFonts w:cs="Arial"/>
        </w:rPr>
        <w:t xml:space="preserve">Contact set out at </w:t>
      </w:r>
      <w:r>
        <w:rPr>
          <w:rFonts w:cs="Arial"/>
        </w:rPr>
        <w:t>S</w:t>
      </w:r>
      <w:r w:rsidRPr="003A3664">
        <w:rPr>
          <w:rFonts w:cs="Arial"/>
        </w:rPr>
        <w:t>ection 1.</w:t>
      </w:r>
      <w:r>
        <w:rPr>
          <w:rFonts w:cs="Arial"/>
        </w:rPr>
        <w:t>1</w:t>
      </w:r>
      <w:r w:rsidRPr="003A3664">
        <w:rPr>
          <w:rFonts w:cs="Arial"/>
        </w:rPr>
        <w:t xml:space="preserve"> - Procurement Details of this RFB.</w:t>
      </w:r>
    </w:p>
    <w:p w14:paraId="713A83E7" w14:textId="77777777" w:rsidR="00B160C9" w:rsidRDefault="00B160C9" w:rsidP="00B160C9">
      <w:pPr>
        <w:rPr>
          <w:rFonts w:cs="Arial"/>
        </w:rPr>
      </w:pPr>
      <w:r w:rsidRPr="003A3664">
        <w:rPr>
          <w:rFonts w:cs="Arial"/>
        </w:rPr>
        <w:t>Bidders shall not contact or make any attempt to contact:</w:t>
      </w:r>
    </w:p>
    <w:p w14:paraId="6CE31952" w14:textId="77777777" w:rsidR="00B160C9" w:rsidRPr="00EA04CF" w:rsidRDefault="00B160C9" w:rsidP="00996E17">
      <w:pPr>
        <w:pStyle w:val="ListParagraph"/>
        <w:numPr>
          <w:ilvl w:val="0"/>
          <w:numId w:val="65"/>
        </w:numPr>
        <w:ind w:left="360"/>
        <w:rPr>
          <w:rFonts w:cs="Arial"/>
        </w:rPr>
      </w:pPr>
      <w:r w:rsidRPr="00EA04CF">
        <w:rPr>
          <w:rFonts w:cs="Arial"/>
        </w:rPr>
        <w:t xml:space="preserve">any Ontario government employee or representative, other than the </w:t>
      </w:r>
      <w:r>
        <w:rPr>
          <w:rFonts w:cs="Arial"/>
        </w:rPr>
        <w:t>RFB</w:t>
      </w:r>
      <w:r w:rsidRPr="00EA04CF">
        <w:rPr>
          <w:rFonts w:cs="Arial"/>
        </w:rPr>
        <w:t xml:space="preserve"> Contact; or,</w:t>
      </w:r>
    </w:p>
    <w:p w14:paraId="5F4F47E9" w14:textId="77777777" w:rsidR="00B160C9" w:rsidRPr="00EA04CF" w:rsidRDefault="00B160C9" w:rsidP="00996E17">
      <w:pPr>
        <w:pStyle w:val="ListParagraph"/>
        <w:numPr>
          <w:ilvl w:val="0"/>
          <w:numId w:val="65"/>
        </w:numPr>
        <w:ind w:left="360"/>
        <w:contextualSpacing/>
        <w:rPr>
          <w:rFonts w:cs="Arial"/>
        </w:rPr>
      </w:pPr>
      <w:r w:rsidRPr="00EA04CF">
        <w:rPr>
          <w:rFonts w:cs="Arial"/>
        </w:rPr>
        <w:t xml:space="preserve">any other </w:t>
      </w:r>
      <w:proofErr w:type="gramStart"/>
      <w:r w:rsidRPr="00EA04CF">
        <w:rPr>
          <w:rFonts w:cs="Arial"/>
        </w:rPr>
        <w:t>Bidder</w:t>
      </w:r>
      <w:r>
        <w:rPr>
          <w:rFonts w:cs="Arial"/>
        </w:rPr>
        <w:t>;</w:t>
      </w:r>
      <w:proofErr w:type="gramEnd"/>
    </w:p>
    <w:p w14:paraId="7F86AFD9" w14:textId="77777777" w:rsidR="00B160C9" w:rsidRPr="003A3664" w:rsidRDefault="00B160C9" w:rsidP="00B160C9">
      <w:pPr>
        <w:rPr>
          <w:rFonts w:cs="Arial"/>
        </w:rPr>
      </w:pPr>
      <w:r w:rsidRPr="003A3664">
        <w:rPr>
          <w:rFonts w:cs="Arial"/>
        </w:rPr>
        <w:t>with respect to a Bid, the RFB documents, or the RFB process, at any time during the RFB process.</w:t>
      </w:r>
    </w:p>
    <w:p w14:paraId="6D1521D9" w14:textId="77777777" w:rsidR="00B160C9" w:rsidRDefault="00B160C9" w:rsidP="00B160C9">
      <w:pPr>
        <w:keepNext/>
        <w:keepLines/>
        <w:rPr>
          <w:rFonts w:cs="Arial"/>
        </w:rPr>
      </w:pPr>
      <w:r w:rsidRPr="003A3664">
        <w:rPr>
          <w:rFonts w:cs="Arial"/>
        </w:rPr>
        <w:t>Without limiting the generality of the above, Bidders, shall not contact or attempt to contact:</w:t>
      </w:r>
    </w:p>
    <w:p w14:paraId="5EC07226" w14:textId="08972A44" w:rsidR="00B160C9" w:rsidRPr="0006027A" w:rsidRDefault="00B160C9" w:rsidP="00996E17">
      <w:pPr>
        <w:pStyle w:val="ListParagraph"/>
        <w:keepNext/>
        <w:keepLines/>
        <w:numPr>
          <w:ilvl w:val="1"/>
          <w:numId w:val="66"/>
        </w:numPr>
        <w:ind w:left="360"/>
        <w:rPr>
          <w:rFonts w:cs="Arial"/>
        </w:rPr>
      </w:pPr>
      <w:r w:rsidRPr="0006027A">
        <w:rPr>
          <w:rFonts w:cs="Arial"/>
        </w:rPr>
        <w:t xml:space="preserve">any member of </w:t>
      </w:r>
      <w:r w:rsidR="00EB226E">
        <w:rPr>
          <w:rFonts w:cs="Arial"/>
        </w:rPr>
        <w:t>Supply Ontario</w:t>
      </w:r>
      <w:r w:rsidRPr="0006027A">
        <w:rPr>
          <w:rFonts w:cs="Arial"/>
        </w:rPr>
        <w:t xml:space="preserve"> evaluation team for the </w:t>
      </w:r>
      <w:proofErr w:type="gramStart"/>
      <w:r w:rsidRPr="0006027A">
        <w:rPr>
          <w:rFonts w:cs="Arial"/>
        </w:rPr>
        <w:t>RFB;</w:t>
      </w:r>
      <w:proofErr w:type="gramEnd"/>
    </w:p>
    <w:p w14:paraId="17E80070" w14:textId="09D42305" w:rsidR="00B160C9" w:rsidRPr="0006027A" w:rsidRDefault="00B160C9" w:rsidP="00996E17">
      <w:pPr>
        <w:pStyle w:val="ListParagraph"/>
        <w:numPr>
          <w:ilvl w:val="1"/>
          <w:numId w:val="66"/>
        </w:numPr>
        <w:ind w:left="360"/>
        <w:rPr>
          <w:rFonts w:cs="Arial"/>
        </w:rPr>
      </w:pPr>
      <w:r w:rsidRPr="0006027A">
        <w:rPr>
          <w:rFonts w:cs="Arial"/>
        </w:rPr>
        <w:t xml:space="preserve">any expert or advisor assisting </w:t>
      </w:r>
      <w:r w:rsidR="00EB226E">
        <w:rPr>
          <w:rFonts w:cs="Arial"/>
        </w:rPr>
        <w:t>Supply Ontario</w:t>
      </w:r>
      <w:r w:rsidRPr="0006027A">
        <w:rPr>
          <w:rFonts w:cs="Arial"/>
        </w:rPr>
        <w:t xml:space="preserve"> evaluation </w:t>
      </w:r>
      <w:proofErr w:type="gramStart"/>
      <w:r w:rsidRPr="0006027A">
        <w:rPr>
          <w:rFonts w:cs="Arial"/>
        </w:rPr>
        <w:t>team;</w:t>
      </w:r>
      <w:proofErr w:type="gramEnd"/>
    </w:p>
    <w:p w14:paraId="3A6579FE" w14:textId="77777777" w:rsidR="00B160C9" w:rsidRPr="0006027A" w:rsidRDefault="00B160C9" w:rsidP="00996E17">
      <w:pPr>
        <w:pStyle w:val="ListParagraph"/>
        <w:numPr>
          <w:ilvl w:val="1"/>
          <w:numId w:val="66"/>
        </w:numPr>
        <w:ind w:left="360"/>
        <w:rPr>
          <w:rFonts w:cs="Arial"/>
        </w:rPr>
      </w:pPr>
      <w:r w:rsidRPr="0006027A">
        <w:rPr>
          <w:rFonts w:cs="Arial"/>
        </w:rPr>
        <w:t xml:space="preserve">any staff of the Premier of Ontario’s office or the Ontario Cabinet </w:t>
      </w:r>
      <w:proofErr w:type="gramStart"/>
      <w:r w:rsidRPr="0006027A">
        <w:rPr>
          <w:rFonts w:cs="Arial"/>
        </w:rPr>
        <w:t>Office;</w:t>
      </w:r>
      <w:proofErr w:type="gramEnd"/>
    </w:p>
    <w:p w14:paraId="6205CCAE" w14:textId="77777777" w:rsidR="00B160C9" w:rsidRPr="0006027A" w:rsidRDefault="00B160C9" w:rsidP="00996E17">
      <w:pPr>
        <w:pStyle w:val="ListParagraph"/>
        <w:numPr>
          <w:ilvl w:val="1"/>
          <w:numId w:val="66"/>
        </w:numPr>
        <w:ind w:left="360"/>
        <w:rPr>
          <w:rFonts w:cs="Arial"/>
        </w:rPr>
      </w:pPr>
      <w:r w:rsidRPr="0006027A">
        <w:rPr>
          <w:rFonts w:cs="Arial"/>
        </w:rPr>
        <w:t>any Member of the Ontario Provincial Parliament or his or her staff or advisors; or</w:t>
      </w:r>
    </w:p>
    <w:p w14:paraId="138A0D06" w14:textId="77777777" w:rsidR="00B160C9" w:rsidRPr="0006027A" w:rsidRDefault="00B160C9" w:rsidP="00996E17">
      <w:pPr>
        <w:pStyle w:val="ListParagraph"/>
        <w:numPr>
          <w:ilvl w:val="1"/>
          <w:numId w:val="66"/>
        </w:numPr>
        <w:ind w:left="360"/>
        <w:contextualSpacing/>
        <w:rPr>
          <w:rFonts w:cs="Arial"/>
        </w:rPr>
      </w:pPr>
      <w:r w:rsidRPr="0006027A">
        <w:rPr>
          <w:rFonts w:cs="Arial"/>
        </w:rPr>
        <w:t xml:space="preserve">any Member of the Ontario Provincial Cabinet or their staff or </w:t>
      </w:r>
      <w:proofErr w:type="gramStart"/>
      <w:r w:rsidRPr="0006027A">
        <w:rPr>
          <w:rFonts w:cs="Arial"/>
        </w:rPr>
        <w:t>advisors</w:t>
      </w:r>
      <w:r>
        <w:rPr>
          <w:rFonts w:cs="Arial"/>
        </w:rPr>
        <w:t>;</w:t>
      </w:r>
      <w:proofErr w:type="gramEnd"/>
    </w:p>
    <w:p w14:paraId="3222628B" w14:textId="77777777" w:rsidR="00B160C9" w:rsidRPr="003A3664" w:rsidRDefault="00B160C9" w:rsidP="00B160C9">
      <w:pPr>
        <w:rPr>
          <w:rFonts w:cs="Arial"/>
        </w:rPr>
      </w:pPr>
      <w:r w:rsidRPr="003A3664">
        <w:rPr>
          <w:rFonts w:cs="Arial"/>
        </w:rPr>
        <w:t>on matters related to their Bids, the RFB documents, or the RFB process at any time during the RFB process.</w:t>
      </w:r>
    </w:p>
    <w:p w14:paraId="6C2B2D49" w14:textId="77777777"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8" w:name="_Toc182473915"/>
      <w:r w:rsidRPr="007C74D5">
        <w:rPr>
          <w:b/>
          <w:szCs w:val="24"/>
        </w:rPr>
        <w:t xml:space="preserve">Bidder Not to Make a Public Statement or Communicate </w:t>
      </w:r>
      <w:proofErr w:type="gramStart"/>
      <w:r w:rsidRPr="007C74D5">
        <w:rPr>
          <w:b/>
          <w:szCs w:val="24"/>
        </w:rPr>
        <w:t>With</w:t>
      </w:r>
      <w:proofErr w:type="gramEnd"/>
      <w:r w:rsidRPr="007C74D5">
        <w:rPr>
          <w:b/>
          <w:szCs w:val="24"/>
        </w:rPr>
        <w:t xml:space="preserve"> Media</w:t>
      </w:r>
      <w:bookmarkEnd w:id="38"/>
    </w:p>
    <w:p w14:paraId="4F752B9A" w14:textId="78558373" w:rsidR="00B160C9" w:rsidRPr="007C74D5" w:rsidRDefault="00B160C9" w:rsidP="00B160C9">
      <w:pPr>
        <w:rPr>
          <w:rFonts w:cs="Arial"/>
        </w:rPr>
      </w:pPr>
      <w:r w:rsidRPr="007C74D5">
        <w:rPr>
          <w:rFonts w:cs="Arial"/>
        </w:rPr>
        <w:t xml:space="preserve">A Bidder may not at any time directly or indirectly make a public statement or communicate with the media in relation to this RFB or any contract awarded pursuant to this RFB without first obtaining the written permission of </w:t>
      </w:r>
      <w:r w:rsidR="00EB226E">
        <w:rPr>
          <w:rFonts w:cs="Arial"/>
        </w:rPr>
        <w:t>Supply Ontario</w:t>
      </w:r>
      <w:r w:rsidRPr="007C74D5">
        <w:rPr>
          <w:rFonts w:cs="Arial"/>
        </w:rPr>
        <w:t xml:space="preserve">. Where a Bidder makes a communication contrary to this section </w:t>
      </w:r>
      <w:r w:rsidR="00EB226E">
        <w:rPr>
          <w:rFonts w:cs="Arial"/>
        </w:rPr>
        <w:t>Supply Ontario</w:t>
      </w:r>
      <w:r w:rsidRPr="007C74D5">
        <w:rPr>
          <w:rFonts w:cs="Arial"/>
        </w:rPr>
        <w:t xml:space="preserve"> may disclose such information necessary to correct any inaccuracy of information.</w:t>
      </w:r>
    </w:p>
    <w:p w14:paraId="5D1683F1" w14:textId="60BBC7C5"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39" w:name="_Toc182473916"/>
      <w:r w:rsidRPr="007C74D5">
        <w:rPr>
          <w:b/>
          <w:szCs w:val="24"/>
        </w:rPr>
        <w:t xml:space="preserve">Confidential Information of </w:t>
      </w:r>
      <w:r w:rsidR="00DD1983">
        <w:rPr>
          <w:b/>
          <w:szCs w:val="24"/>
        </w:rPr>
        <w:t>Supply Ontario</w:t>
      </w:r>
      <w:bookmarkEnd w:id="39"/>
    </w:p>
    <w:p w14:paraId="43D09BF4" w14:textId="4A88C76A" w:rsidR="00B160C9" w:rsidRDefault="00B160C9" w:rsidP="00B160C9">
      <w:pPr>
        <w:rPr>
          <w:rFonts w:cs="Arial"/>
        </w:rPr>
      </w:pPr>
      <w:r w:rsidRPr="003A3664">
        <w:rPr>
          <w:rFonts w:cs="Arial"/>
        </w:rPr>
        <w:t xml:space="preserve">All information provided by or obtained from </w:t>
      </w:r>
      <w:r w:rsidR="00EB226E">
        <w:rPr>
          <w:rFonts w:cs="Arial"/>
        </w:rPr>
        <w:t>Supply Ontario</w:t>
      </w:r>
      <w:r w:rsidRPr="003A3664">
        <w:rPr>
          <w:rFonts w:cs="Arial"/>
        </w:rPr>
        <w:t xml:space="preserve"> in any form in connection with this RFB either before or after the issuance of this RFB:</w:t>
      </w:r>
    </w:p>
    <w:p w14:paraId="34FBAC98" w14:textId="32E9C5AF" w:rsidR="00B160C9" w:rsidRPr="0006027A" w:rsidRDefault="00B160C9" w:rsidP="00996E17">
      <w:pPr>
        <w:pStyle w:val="ListParagraph"/>
        <w:numPr>
          <w:ilvl w:val="1"/>
          <w:numId w:val="67"/>
        </w:numPr>
        <w:ind w:left="360"/>
        <w:rPr>
          <w:rFonts w:cs="Arial"/>
        </w:rPr>
      </w:pPr>
      <w:r w:rsidRPr="0006027A">
        <w:rPr>
          <w:rFonts w:cs="Arial"/>
        </w:rPr>
        <w:t xml:space="preserve">is the sole property of </w:t>
      </w:r>
      <w:r w:rsidR="00EB226E">
        <w:rPr>
          <w:rFonts w:cs="Arial"/>
        </w:rPr>
        <w:t>Supply Ontario</w:t>
      </w:r>
      <w:r w:rsidRPr="0006027A">
        <w:rPr>
          <w:rFonts w:cs="Arial"/>
        </w:rPr>
        <w:t xml:space="preserve"> and must be treated as </w:t>
      </w:r>
      <w:proofErr w:type="gramStart"/>
      <w:r w:rsidRPr="0006027A">
        <w:rPr>
          <w:rFonts w:cs="Arial"/>
        </w:rPr>
        <w:t>confidential;</w:t>
      </w:r>
      <w:proofErr w:type="gramEnd"/>
    </w:p>
    <w:p w14:paraId="36190B9A" w14:textId="77777777" w:rsidR="00B160C9" w:rsidRPr="0006027A" w:rsidRDefault="00B160C9" w:rsidP="00996E17">
      <w:pPr>
        <w:pStyle w:val="ListParagraph"/>
        <w:numPr>
          <w:ilvl w:val="1"/>
          <w:numId w:val="67"/>
        </w:numPr>
        <w:ind w:left="360"/>
        <w:rPr>
          <w:rFonts w:cs="Arial"/>
        </w:rPr>
      </w:pPr>
      <w:r w:rsidRPr="0006027A">
        <w:rPr>
          <w:rFonts w:cs="Arial"/>
        </w:rPr>
        <w:t xml:space="preserve">is not to be used for any purpose other than replying to this RFB and the performance of any subsequent </w:t>
      </w:r>
      <w:proofErr w:type="gramStart"/>
      <w:r w:rsidRPr="0006027A">
        <w:rPr>
          <w:rFonts w:cs="Arial"/>
        </w:rPr>
        <w:t>Contract;</w:t>
      </w:r>
      <w:proofErr w:type="gramEnd"/>
    </w:p>
    <w:p w14:paraId="79DED840" w14:textId="4FB00D18" w:rsidR="00B160C9" w:rsidRPr="0006027A" w:rsidRDefault="00B160C9" w:rsidP="00996E17">
      <w:pPr>
        <w:pStyle w:val="ListParagraph"/>
        <w:numPr>
          <w:ilvl w:val="1"/>
          <w:numId w:val="67"/>
        </w:numPr>
        <w:ind w:left="360"/>
        <w:rPr>
          <w:rFonts w:cs="Arial"/>
        </w:rPr>
      </w:pPr>
      <w:r w:rsidRPr="0006027A">
        <w:rPr>
          <w:rFonts w:cs="Arial"/>
        </w:rPr>
        <w:t xml:space="preserve">must not be disclosed without prior written authorization from </w:t>
      </w:r>
      <w:r w:rsidR="00EB226E">
        <w:rPr>
          <w:rFonts w:cs="Arial"/>
        </w:rPr>
        <w:t>Supply Ontario</w:t>
      </w:r>
      <w:r w:rsidRPr="0006027A">
        <w:rPr>
          <w:rFonts w:cs="Arial"/>
        </w:rPr>
        <w:t>; and</w:t>
      </w:r>
    </w:p>
    <w:p w14:paraId="751B1020" w14:textId="518D14B1" w:rsidR="00B160C9" w:rsidRPr="0006027A" w:rsidRDefault="00B160C9" w:rsidP="00996E17">
      <w:pPr>
        <w:pStyle w:val="ListParagraph"/>
        <w:numPr>
          <w:ilvl w:val="1"/>
          <w:numId w:val="67"/>
        </w:numPr>
        <w:ind w:left="360"/>
        <w:contextualSpacing/>
        <w:rPr>
          <w:rFonts w:cs="Arial"/>
        </w:rPr>
      </w:pPr>
      <w:r w:rsidRPr="0006027A">
        <w:rPr>
          <w:rFonts w:cs="Arial"/>
        </w:rPr>
        <w:t xml:space="preserve">shall be returned by the Bidders to </w:t>
      </w:r>
      <w:r w:rsidR="00EB226E">
        <w:rPr>
          <w:rFonts w:cs="Arial"/>
        </w:rPr>
        <w:t>Supply Ontario</w:t>
      </w:r>
      <w:r w:rsidRPr="0006027A">
        <w:rPr>
          <w:rFonts w:cs="Arial"/>
        </w:rPr>
        <w:t xml:space="preserve"> immediately upon the request of </w:t>
      </w:r>
      <w:r w:rsidR="00EB226E">
        <w:rPr>
          <w:rFonts w:cs="Arial"/>
        </w:rPr>
        <w:t>Supply Ontario</w:t>
      </w:r>
      <w:r w:rsidRPr="0006027A">
        <w:rPr>
          <w:rFonts w:cs="Arial"/>
        </w:rPr>
        <w:t>.</w:t>
      </w:r>
    </w:p>
    <w:p w14:paraId="2A4685A6" w14:textId="77777777" w:rsidR="00B160C9" w:rsidRPr="007C74D5" w:rsidRDefault="00B160C9" w:rsidP="00996E17">
      <w:pPr>
        <w:pStyle w:val="Heading3"/>
        <w:widowControl/>
        <w:numPr>
          <w:ilvl w:val="2"/>
          <w:numId w:val="61"/>
        </w:numPr>
        <w:tabs>
          <w:tab w:val="num" w:pos="1584"/>
        </w:tabs>
        <w:spacing w:before="0" w:after="240"/>
        <w:ind w:left="864" w:hanging="864"/>
        <w:rPr>
          <w:b/>
          <w:szCs w:val="24"/>
        </w:rPr>
      </w:pPr>
      <w:bookmarkStart w:id="40" w:name="_Toc182473917"/>
      <w:r w:rsidRPr="007C74D5">
        <w:rPr>
          <w:b/>
          <w:szCs w:val="24"/>
        </w:rPr>
        <w:t>Freedom of Information and Protection of Privacy Act</w:t>
      </w:r>
      <w:bookmarkEnd w:id="40"/>
    </w:p>
    <w:p w14:paraId="6E820C0A" w14:textId="3A907015" w:rsidR="00B160C9" w:rsidRPr="003A3664" w:rsidRDefault="00B160C9" w:rsidP="00B160C9">
      <w:pPr>
        <w:rPr>
          <w:rFonts w:cs="Arial"/>
        </w:rPr>
      </w:pPr>
      <w:r w:rsidRPr="003A3664">
        <w:rPr>
          <w:rFonts w:cs="Arial"/>
        </w:rPr>
        <w:t xml:space="preserve">The </w:t>
      </w:r>
      <w:r w:rsidRPr="0005240A">
        <w:rPr>
          <w:rFonts w:cs="Arial"/>
          <w:i/>
        </w:rPr>
        <w:t>Freedom of Information and Protection of Privacy Act, R.S.O. 1990, c.F.31</w:t>
      </w:r>
      <w:r w:rsidRPr="003A3664">
        <w:rPr>
          <w:rFonts w:cs="Arial"/>
        </w:rPr>
        <w:t xml:space="preserve">, as amended, applies to information provided to </w:t>
      </w:r>
      <w:r w:rsidR="00EB226E">
        <w:rPr>
          <w:rFonts w:cs="Arial"/>
        </w:rPr>
        <w:t>Supply Ontario</w:t>
      </w:r>
      <w:r w:rsidRPr="003A3664">
        <w:rPr>
          <w:rFonts w:cs="Arial"/>
        </w:rPr>
        <w:t xml:space="preserve"> by a Bidder. A Bidder should identify any information in its </w:t>
      </w:r>
      <w:proofErr w:type="gramStart"/>
      <w:r w:rsidRPr="003A3664">
        <w:rPr>
          <w:rFonts w:cs="Arial"/>
        </w:rPr>
        <w:t>Bid</w:t>
      </w:r>
      <w:proofErr w:type="gramEnd"/>
      <w:r w:rsidRPr="003A3664">
        <w:rPr>
          <w:rFonts w:cs="Arial"/>
        </w:rPr>
        <w:t xml:space="preserve"> or any accompanying documentation supplied in confidence for which confidentiality is to be maintained by </w:t>
      </w:r>
      <w:r w:rsidR="00EB226E">
        <w:rPr>
          <w:rFonts w:cs="Arial"/>
        </w:rPr>
        <w:t>Supply Ontario</w:t>
      </w:r>
      <w:r w:rsidRPr="003A3664">
        <w:rPr>
          <w:rFonts w:cs="Arial"/>
        </w:rPr>
        <w:t xml:space="preserve">. The confidentiality of such information will be maintained by </w:t>
      </w:r>
      <w:r w:rsidR="00EB226E">
        <w:rPr>
          <w:rFonts w:cs="Arial"/>
        </w:rPr>
        <w:t>Supply Ontario</w:t>
      </w:r>
      <w:r w:rsidRPr="003A3664">
        <w:rPr>
          <w:rFonts w:cs="Arial"/>
        </w:rPr>
        <w:t xml:space="preserve">, except as otherwise required by law or by order of a court or tribunal. Bidders are advised that their Bids will, as necessary, be disclosed on a confidential basis, to </w:t>
      </w:r>
      <w:r w:rsidR="00EB226E">
        <w:rPr>
          <w:rFonts w:cs="Arial"/>
        </w:rPr>
        <w:t>Supply Ontario</w:t>
      </w:r>
      <w:r w:rsidRPr="003A3664">
        <w:rPr>
          <w:rFonts w:cs="Arial"/>
        </w:rPr>
        <w:t>’s advisers retained for the purpose of evaluating or participating in the evaluation of their Bids.</w:t>
      </w:r>
    </w:p>
    <w:p w14:paraId="0E14DA91" w14:textId="7D144972" w:rsidR="00B160C9" w:rsidRDefault="00B160C9" w:rsidP="00B160C9">
      <w:pPr>
        <w:rPr>
          <w:rFonts w:cs="Arial"/>
        </w:rPr>
      </w:pPr>
      <w:r w:rsidRPr="003A3664">
        <w:rPr>
          <w:rFonts w:cs="Arial"/>
        </w:rPr>
        <w:t xml:space="preserve">By submitting any Personal Information requested in this RFB, Bidders are agreeing to the use of such information as part of the evaluation process, for any audit of this procurement process and for contract management purposes. Where the Personal Information relates to an individual assigned by the successful Bidder to provide the Deliverables, such information may be used by </w:t>
      </w:r>
      <w:r w:rsidR="00EB226E">
        <w:rPr>
          <w:rFonts w:cs="Arial"/>
        </w:rPr>
        <w:t>Supply Ontario</w:t>
      </w:r>
      <w:r w:rsidRPr="003A3664">
        <w:rPr>
          <w:rFonts w:cs="Arial"/>
        </w:rPr>
        <w:t xml:space="preserve"> to compare the qualifications of such individual with any proposed substitute or replacement. If a Bidder has any questions about the collection and use of Personal Information pursuant to this RFB, questions are to be submitted to the </w:t>
      </w:r>
      <w:r>
        <w:rPr>
          <w:rFonts w:cs="Arial"/>
        </w:rPr>
        <w:t xml:space="preserve">RFB </w:t>
      </w:r>
      <w:r w:rsidRPr="003A3664">
        <w:rPr>
          <w:rFonts w:cs="Arial"/>
        </w:rPr>
        <w:t xml:space="preserve">Contact in accordance </w:t>
      </w:r>
      <w:r>
        <w:rPr>
          <w:rFonts w:cs="Arial"/>
        </w:rPr>
        <w:t>with the Bidders to Review RFB S</w:t>
      </w:r>
      <w:r w:rsidRPr="003A3664">
        <w:rPr>
          <w:rFonts w:cs="Arial"/>
        </w:rPr>
        <w:t>ection</w:t>
      </w:r>
      <w:r>
        <w:rPr>
          <w:rFonts w:cs="Arial"/>
        </w:rPr>
        <w:t xml:space="preserve"> 1.4.3</w:t>
      </w:r>
      <w:r w:rsidRPr="003A3664">
        <w:rPr>
          <w:rFonts w:cs="Arial"/>
        </w:rPr>
        <w:t>.</w:t>
      </w:r>
    </w:p>
    <w:p w14:paraId="511194C3" w14:textId="77777777" w:rsidR="00B160C9" w:rsidRPr="007C74D5" w:rsidRDefault="00B160C9" w:rsidP="00996E17">
      <w:pPr>
        <w:pStyle w:val="Heading2"/>
        <w:widowControl/>
        <w:numPr>
          <w:ilvl w:val="1"/>
          <w:numId w:val="61"/>
        </w:numPr>
        <w:tabs>
          <w:tab w:val="num" w:pos="864"/>
        </w:tabs>
        <w:spacing w:before="0" w:after="240"/>
        <w:ind w:left="864" w:hanging="864"/>
      </w:pPr>
      <w:bookmarkStart w:id="41" w:name="_Toc182473918"/>
      <w:r w:rsidRPr="007C74D5">
        <w:t>Reserved Rights and Governing Law</w:t>
      </w:r>
      <w:bookmarkEnd w:id="41"/>
    </w:p>
    <w:p w14:paraId="2A84DD80" w14:textId="0FCC2AB3" w:rsidR="00B160C9" w:rsidRPr="007C74D5" w:rsidRDefault="00B160C9" w:rsidP="00996E17">
      <w:pPr>
        <w:pStyle w:val="Heading3"/>
        <w:widowControl/>
        <w:numPr>
          <w:ilvl w:val="2"/>
          <w:numId w:val="61"/>
        </w:numPr>
        <w:tabs>
          <w:tab w:val="num" w:pos="1584"/>
        </w:tabs>
        <w:spacing w:before="0" w:after="240"/>
        <w:ind w:left="864" w:hanging="864"/>
        <w:rPr>
          <w:szCs w:val="24"/>
        </w:rPr>
      </w:pPr>
      <w:bookmarkStart w:id="42" w:name="_Toc182473919"/>
      <w:r w:rsidRPr="007C74D5">
        <w:rPr>
          <w:b/>
          <w:szCs w:val="24"/>
        </w:rPr>
        <w:t xml:space="preserve">Reserved Rights of </w:t>
      </w:r>
      <w:r w:rsidR="00EB226E">
        <w:rPr>
          <w:b/>
          <w:szCs w:val="24"/>
        </w:rPr>
        <w:t>Supply Ontario</w:t>
      </w:r>
      <w:bookmarkEnd w:id="42"/>
    </w:p>
    <w:p w14:paraId="4632371D" w14:textId="5489ECB2" w:rsidR="00B160C9" w:rsidRDefault="00EB226E" w:rsidP="00B160C9">
      <w:pPr>
        <w:rPr>
          <w:rFonts w:cs="Arial"/>
        </w:rPr>
      </w:pPr>
      <w:r>
        <w:rPr>
          <w:rFonts w:cs="Arial"/>
        </w:rPr>
        <w:t>Supply Ontario</w:t>
      </w:r>
      <w:r w:rsidR="00B160C9" w:rsidRPr="003A3664">
        <w:rPr>
          <w:rFonts w:cs="Arial"/>
        </w:rPr>
        <w:t xml:space="preserve"> reserves the right to:</w:t>
      </w:r>
    </w:p>
    <w:p w14:paraId="0F79358B" w14:textId="77777777" w:rsidR="00B160C9" w:rsidRPr="000452AB" w:rsidRDefault="00B160C9" w:rsidP="00996E17">
      <w:pPr>
        <w:pStyle w:val="ListParagraph"/>
        <w:numPr>
          <w:ilvl w:val="0"/>
          <w:numId w:val="68"/>
        </w:numPr>
        <w:ind w:left="360"/>
        <w:rPr>
          <w:rFonts w:cs="Arial"/>
        </w:rPr>
      </w:pPr>
      <w:r w:rsidRPr="000452AB">
        <w:rPr>
          <w:rFonts w:cs="Arial"/>
        </w:rPr>
        <w:t xml:space="preserve">make public the names of any or all Bidders; the name of the selected Bidder(s); </w:t>
      </w:r>
      <w:proofErr w:type="gramStart"/>
      <w:r w:rsidRPr="000452AB">
        <w:rPr>
          <w:rFonts w:cs="Arial"/>
        </w:rPr>
        <w:t>and,</w:t>
      </w:r>
      <w:proofErr w:type="gramEnd"/>
      <w:r w:rsidRPr="000452AB">
        <w:rPr>
          <w:rFonts w:cs="Arial"/>
        </w:rPr>
        <w:t xml:space="preserve"> the total price for the contract awarded;</w:t>
      </w:r>
    </w:p>
    <w:p w14:paraId="3807DF73" w14:textId="77777777" w:rsidR="00B160C9" w:rsidRPr="000452AB" w:rsidRDefault="00B160C9" w:rsidP="00996E17">
      <w:pPr>
        <w:pStyle w:val="ListParagraph"/>
        <w:numPr>
          <w:ilvl w:val="0"/>
          <w:numId w:val="68"/>
        </w:numPr>
        <w:ind w:left="360"/>
        <w:rPr>
          <w:rFonts w:cs="Arial"/>
        </w:rPr>
      </w:pPr>
      <w:r w:rsidRPr="000452AB">
        <w:rPr>
          <w:rFonts w:cs="Arial"/>
        </w:rPr>
        <w:t xml:space="preserve">request written clarification or the submission of supplementary written information in relation to the clarification request from any Bidder and incorporate a Bidder’s response to that request for clarification into the Bidder’s </w:t>
      </w:r>
      <w:proofErr w:type="gramStart"/>
      <w:r w:rsidRPr="000452AB">
        <w:rPr>
          <w:rFonts w:cs="Arial"/>
        </w:rPr>
        <w:t>Bid;</w:t>
      </w:r>
      <w:proofErr w:type="gramEnd"/>
    </w:p>
    <w:p w14:paraId="21142355" w14:textId="77777777" w:rsidR="00B160C9" w:rsidRPr="000452AB" w:rsidRDefault="00B160C9" w:rsidP="00996E17">
      <w:pPr>
        <w:pStyle w:val="ListParagraph"/>
        <w:numPr>
          <w:ilvl w:val="0"/>
          <w:numId w:val="68"/>
        </w:numPr>
        <w:ind w:left="360"/>
        <w:contextualSpacing/>
        <w:rPr>
          <w:rFonts w:cs="Arial"/>
        </w:rPr>
      </w:pPr>
      <w:r w:rsidRPr="000452AB">
        <w:rPr>
          <w:rFonts w:cs="Arial"/>
        </w:rPr>
        <w:t xml:space="preserve">assess a Bidder’s Bid </w:t>
      </w:r>
      <w:proofErr w:type="gramStart"/>
      <w:r w:rsidRPr="000452AB">
        <w:rPr>
          <w:rFonts w:cs="Arial"/>
        </w:rPr>
        <w:t>on the basis of</w:t>
      </w:r>
      <w:proofErr w:type="gramEnd"/>
      <w:r w:rsidRPr="000452AB">
        <w:rPr>
          <w:rFonts w:cs="Arial"/>
        </w:rPr>
        <w:t>:</w:t>
      </w:r>
    </w:p>
    <w:p w14:paraId="1C9C4494" w14:textId="77777777" w:rsidR="00B160C9" w:rsidRPr="000452AB" w:rsidRDefault="00B160C9" w:rsidP="00996E17">
      <w:pPr>
        <w:pStyle w:val="ListParagraph"/>
        <w:numPr>
          <w:ilvl w:val="0"/>
          <w:numId w:val="69"/>
        </w:numPr>
        <w:ind w:left="720"/>
        <w:contextualSpacing/>
        <w:rPr>
          <w:rFonts w:cs="Arial"/>
        </w:rPr>
      </w:pPr>
      <w:r w:rsidRPr="000452AB">
        <w:rPr>
          <w:rFonts w:cs="Arial"/>
        </w:rPr>
        <w:t>a financial analysis determining the actual cost of the Bid when considering factors including transition costs arising from the replacement of existing goods, services, practices, methodologies and infrastructure (howsoever originally established</w:t>
      </w:r>
      <w:proofErr w:type="gramStart"/>
      <w:r w:rsidRPr="000452AB">
        <w:rPr>
          <w:rFonts w:cs="Arial"/>
        </w:rPr>
        <w:t>);</w:t>
      </w:r>
      <w:proofErr w:type="gramEnd"/>
    </w:p>
    <w:p w14:paraId="31FFAD4B" w14:textId="77777777" w:rsidR="00B160C9" w:rsidRPr="000452AB" w:rsidRDefault="00B160C9" w:rsidP="00996E17">
      <w:pPr>
        <w:pStyle w:val="ListParagraph"/>
        <w:numPr>
          <w:ilvl w:val="0"/>
          <w:numId w:val="69"/>
        </w:numPr>
        <w:ind w:left="720"/>
        <w:contextualSpacing/>
        <w:rPr>
          <w:rFonts w:cs="Arial"/>
        </w:rPr>
      </w:pPr>
      <w:r w:rsidRPr="000452AB">
        <w:rPr>
          <w:rFonts w:cs="Arial"/>
        </w:rPr>
        <w:t xml:space="preserve">information provided by </w:t>
      </w:r>
      <w:proofErr w:type="gramStart"/>
      <w:r w:rsidRPr="000452AB">
        <w:rPr>
          <w:rFonts w:cs="Arial"/>
        </w:rPr>
        <w:t>references;</w:t>
      </w:r>
      <w:proofErr w:type="gramEnd"/>
      <w:r w:rsidRPr="000452AB">
        <w:rPr>
          <w:rFonts w:cs="Arial"/>
        </w:rPr>
        <w:t xml:space="preserve"> </w:t>
      </w:r>
    </w:p>
    <w:p w14:paraId="38A7F3AF" w14:textId="77777777" w:rsidR="00B160C9" w:rsidRPr="000452AB" w:rsidRDefault="00B160C9" w:rsidP="00996E17">
      <w:pPr>
        <w:pStyle w:val="ListParagraph"/>
        <w:numPr>
          <w:ilvl w:val="0"/>
          <w:numId w:val="69"/>
        </w:numPr>
        <w:ind w:left="720"/>
        <w:contextualSpacing/>
        <w:rPr>
          <w:rFonts w:cs="Arial"/>
        </w:rPr>
      </w:pPr>
      <w:r w:rsidRPr="000452AB">
        <w:rPr>
          <w:rFonts w:cs="Arial"/>
        </w:rPr>
        <w:t xml:space="preserve">the Bidder’s past performance on previous contracts awarded by the Government of </w:t>
      </w:r>
      <w:proofErr w:type="gramStart"/>
      <w:r w:rsidRPr="000452AB">
        <w:rPr>
          <w:rFonts w:cs="Arial"/>
        </w:rPr>
        <w:t>Ontario;</w:t>
      </w:r>
      <w:proofErr w:type="gramEnd"/>
      <w:r w:rsidRPr="000452AB">
        <w:rPr>
          <w:rFonts w:cs="Arial"/>
        </w:rPr>
        <w:t xml:space="preserve"> </w:t>
      </w:r>
    </w:p>
    <w:p w14:paraId="1E3C4775" w14:textId="1D6D65F8" w:rsidR="00B160C9" w:rsidRPr="000452AB" w:rsidRDefault="00B160C9" w:rsidP="00996E17">
      <w:pPr>
        <w:pStyle w:val="ListParagraph"/>
        <w:numPr>
          <w:ilvl w:val="0"/>
          <w:numId w:val="69"/>
        </w:numPr>
        <w:ind w:left="720"/>
        <w:contextualSpacing/>
        <w:rPr>
          <w:rFonts w:cs="Arial"/>
        </w:rPr>
      </w:pPr>
      <w:r w:rsidRPr="000452AB">
        <w:rPr>
          <w:rFonts w:cs="Arial"/>
        </w:rPr>
        <w:t xml:space="preserve">the information provided by a Bidder pursuant to </w:t>
      </w:r>
      <w:r w:rsidR="00EB226E">
        <w:rPr>
          <w:rFonts w:cs="Arial"/>
        </w:rPr>
        <w:t>Supply Ontario</w:t>
      </w:r>
      <w:r w:rsidRPr="000452AB">
        <w:rPr>
          <w:rFonts w:cs="Arial"/>
        </w:rPr>
        <w:t xml:space="preserve"> exercising its clarification rights under this RFB process; or </w:t>
      </w:r>
    </w:p>
    <w:p w14:paraId="098E26E7" w14:textId="77777777" w:rsidR="00B160C9" w:rsidRPr="000452AB" w:rsidRDefault="00B160C9" w:rsidP="00996E17">
      <w:pPr>
        <w:pStyle w:val="ListParagraph"/>
        <w:numPr>
          <w:ilvl w:val="0"/>
          <w:numId w:val="69"/>
        </w:numPr>
        <w:ind w:left="720"/>
        <w:rPr>
          <w:rFonts w:cs="Arial"/>
        </w:rPr>
      </w:pPr>
      <w:r w:rsidRPr="000452AB">
        <w:rPr>
          <w:rFonts w:cs="Arial"/>
        </w:rPr>
        <w:t xml:space="preserve">other relevant information that arises during this RFB </w:t>
      </w:r>
      <w:proofErr w:type="gramStart"/>
      <w:r w:rsidRPr="000452AB">
        <w:rPr>
          <w:rFonts w:cs="Arial"/>
        </w:rPr>
        <w:t>process;</w:t>
      </w:r>
      <w:proofErr w:type="gramEnd"/>
    </w:p>
    <w:p w14:paraId="2D7725C4" w14:textId="40D9485C" w:rsidR="00B160C9" w:rsidRPr="003A3664" w:rsidRDefault="00B160C9" w:rsidP="00996E17">
      <w:pPr>
        <w:pStyle w:val="ListParagraph"/>
        <w:numPr>
          <w:ilvl w:val="0"/>
          <w:numId w:val="68"/>
        </w:numPr>
        <w:ind w:left="360"/>
        <w:rPr>
          <w:rFonts w:cs="Arial"/>
        </w:rPr>
      </w:pPr>
      <w:r w:rsidRPr="003A3664">
        <w:rPr>
          <w:rFonts w:cs="Arial"/>
        </w:rPr>
        <w:t xml:space="preserve">waive non-compliance where, in </w:t>
      </w:r>
      <w:r w:rsidR="00EB226E">
        <w:rPr>
          <w:rFonts w:cs="Arial"/>
        </w:rPr>
        <w:t>Supply Ontario</w:t>
      </w:r>
      <w:r w:rsidRPr="003A3664">
        <w:rPr>
          <w:rFonts w:cs="Arial"/>
        </w:rPr>
        <w:t xml:space="preserve">'s sole discretion, such non-compliance is minor and not of a material nature, or to accept or reject in whole or in part any or all Bids, with or without giving notice. Such minor non-compliance will be deemed substantial compliance and capable of acceptance. </w:t>
      </w:r>
      <w:r w:rsidR="00EB226E">
        <w:rPr>
          <w:rFonts w:cs="Arial"/>
        </w:rPr>
        <w:t>Supply Ontario</w:t>
      </w:r>
      <w:r w:rsidRPr="003A3664">
        <w:rPr>
          <w:rFonts w:cs="Arial"/>
        </w:rPr>
        <w:t xml:space="preserve"> will be the sole judge of whether a Bid is accepted or </w:t>
      </w:r>
      <w:proofErr w:type="gramStart"/>
      <w:r w:rsidRPr="003A3664">
        <w:rPr>
          <w:rFonts w:cs="Arial"/>
        </w:rPr>
        <w:t>rejected;</w:t>
      </w:r>
      <w:proofErr w:type="gramEnd"/>
    </w:p>
    <w:p w14:paraId="4EF08C5F" w14:textId="77777777" w:rsidR="00B160C9" w:rsidRPr="003A3664" w:rsidRDefault="00B160C9" w:rsidP="00996E17">
      <w:pPr>
        <w:pStyle w:val="ListParagraph"/>
        <w:numPr>
          <w:ilvl w:val="0"/>
          <w:numId w:val="68"/>
        </w:numPr>
        <w:ind w:left="360"/>
        <w:rPr>
          <w:rFonts w:cs="Arial"/>
        </w:rPr>
      </w:pPr>
      <w:r w:rsidRPr="003A3664">
        <w:rPr>
          <w:rFonts w:cs="Arial"/>
        </w:rPr>
        <w:t xml:space="preserve">verify with any Bidder or with a third party any information set out in a </w:t>
      </w:r>
      <w:proofErr w:type="gramStart"/>
      <w:r w:rsidRPr="003A3664">
        <w:rPr>
          <w:rFonts w:cs="Arial"/>
        </w:rPr>
        <w:t>Bid;</w:t>
      </w:r>
      <w:proofErr w:type="gramEnd"/>
    </w:p>
    <w:p w14:paraId="7D45ECE1" w14:textId="77777777" w:rsidR="00B160C9" w:rsidRPr="003A3664" w:rsidRDefault="00B160C9" w:rsidP="00996E17">
      <w:pPr>
        <w:pStyle w:val="ListParagraph"/>
        <w:numPr>
          <w:ilvl w:val="0"/>
          <w:numId w:val="68"/>
        </w:numPr>
        <w:ind w:left="360"/>
        <w:rPr>
          <w:rFonts w:cs="Arial"/>
        </w:rPr>
      </w:pPr>
      <w:r w:rsidRPr="003A3664">
        <w:rPr>
          <w:rFonts w:cs="Arial"/>
        </w:rPr>
        <w:t xml:space="preserve">check references other than those provided by any </w:t>
      </w:r>
      <w:proofErr w:type="gramStart"/>
      <w:r w:rsidRPr="003A3664">
        <w:rPr>
          <w:rFonts w:cs="Arial"/>
        </w:rPr>
        <w:t>Bidder;</w:t>
      </w:r>
      <w:proofErr w:type="gramEnd"/>
    </w:p>
    <w:p w14:paraId="7E9D61CE" w14:textId="77777777" w:rsidR="00B160C9" w:rsidRPr="003A3664" w:rsidRDefault="00B160C9" w:rsidP="00996E17">
      <w:pPr>
        <w:pStyle w:val="ListParagraph"/>
        <w:numPr>
          <w:ilvl w:val="0"/>
          <w:numId w:val="68"/>
        </w:numPr>
        <w:ind w:left="360"/>
        <w:rPr>
          <w:rFonts w:cs="Arial"/>
        </w:rPr>
      </w:pPr>
      <w:r w:rsidRPr="003A3664">
        <w:rPr>
          <w:rFonts w:cs="Arial"/>
        </w:rPr>
        <w:t xml:space="preserve">disqualify any Bidder whose Bid contains misrepresentations or any other inaccurate or misleading </w:t>
      </w:r>
      <w:proofErr w:type="gramStart"/>
      <w:r w:rsidRPr="003A3664">
        <w:rPr>
          <w:rFonts w:cs="Arial"/>
        </w:rPr>
        <w:t>information;</w:t>
      </w:r>
      <w:proofErr w:type="gramEnd"/>
      <w:r w:rsidRPr="003A3664">
        <w:rPr>
          <w:rFonts w:cs="Arial"/>
        </w:rPr>
        <w:t xml:space="preserve"> </w:t>
      </w:r>
    </w:p>
    <w:p w14:paraId="76BE1597" w14:textId="757B1237" w:rsidR="00B160C9" w:rsidRPr="003A3664" w:rsidRDefault="00B160C9" w:rsidP="00996E17">
      <w:pPr>
        <w:pStyle w:val="ListParagraph"/>
        <w:numPr>
          <w:ilvl w:val="0"/>
          <w:numId w:val="68"/>
        </w:numPr>
        <w:ind w:left="360"/>
        <w:rPr>
          <w:rFonts w:cs="Arial"/>
        </w:rPr>
      </w:pPr>
      <w:r w:rsidRPr="003A3664">
        <w:rPr>
          <w:rFonts w:cs="Arial"/>
        </w:rPr>
        <w:t xml:space="preserve">disqualify any Bid or rescind any contract award where the Bidder either: fails to disclose; </w:t>
      </w:r>
      <w:proofErr w:type="gramStart"/>
      <w:r w:rsidRPr="003A3664">
        <w:rPr>
          <w:rFonts w:cs="Arial"/>
        </w:rPr>
        <w:t>or,</w:t>
      </w:r>
      <w:proofErr w:type="gramEnd"/>
      <w:r w:rsidRPr="003A3664">
        <w:rPr>
          <w:rFonts w:cs="Arial"/>
        </w:rPr>
        <w:t xml:space="preserve"> is determined to have an actual or perceived unfair advantage or Conflict of Interest determined to be material by </w:t>
      </w:r>
      <w:r w:rsidR="00EB226E">
        <w:rPr>
          <w:rFonts w:cs="Arial"/>
        </w:rPr>
        <w:t>Supply Ontario</w:t>
      </w:r>
      <w:r w:rsidRPr="003A3664">
        <w:rPr>
          <w:rFonts w:cs="Arial"/>
        </w:rPr>
        <w:t>;</w:t>
      </w:r>
    </w:p>
    <w:p w14:paraId="754F4880" w14:textId="77777777" w:rsidR="00B160C9" w:rsidRPr="003A3664" w:rsidRDefault="00B160C9" w:rsidP="00996E17">
      <w:pPr>
        <w:pStyle w:val="ListParagraph"/>
        <w:numPr>
          <w:ilvl w:val="0"/>
          <w:numId w:val="68"/>
        </w:numPr>
        <w:ind w:left="360"/>
        <w:rPr>
          <w:rFonts w:cs="Arial"/>
        </w:rPr>
      </w:pPr>
      <w:r w:rsidRPr="003A3664">
        <w:rPr>
          <w:rFonts w:cs="Arial"/>
        </w:rPr>
        <w:t xml:space="preserve">disqualify any Bidder or the Bid of any Bidder who has engaged in conduct prohibited by this </w:t>
      </w:r>
      <w:proofErr w:type="gramStart"/>
      <w:r w:rsidRPr="003A3664">
        <w:rPr>
          <w:rFonts w:cs="Arial"/>
        </w:rPr>
        <w:t>RFB;</w:t>
      </w:r>
      <w:proofErr w:type="gramEnd"/>
    </w:p>
    <w:p w14:paraId="7D9D4012" w14:textId="77777777" w:rsidR="00B160C9" w:rsidRPr="003A3664" w:rsidRDefault="00B160C9" w:rsidP="00996E17">
      <w:pPr>
        <w:pStyle w:val="ListParagraph"/>
        <w:numPr>
          <w:ilvl w:val="0"/>
          <w:numId w:val="68"/>
        </w:numPr>
        <w:ind w:left="360"/>
        <w:rPr>
          <w:rFonts w:cs="Arial"/>
        </w:rPr>
      </w:pPr>
      <w:r w:rsidRPr="003A3664">
        <w:rPr>
          <w:rFonts w:cs="Arial"/>
        </w:rPr>
        <w:t xml:space="preserve">make changes, including substantial changes, to this RFB provided that those changes are issued by way of a modification in the manner set out in this </w:t>
      </w:r>
      <w:proofErr w:type="gramStart"/>
      <w:r w:rsidRPr="003A3664">
        <w:rPr>
          <w:rFonts w:cs="Arial"/>
        </w:rPr>
        <w:t>RFB;</w:t>
      </w:r>
      <w:proofErr w:type="gramEnd"/>
    </w:p>
    <w:p w14:paraId="14AFF032" w14:textId="1F18D9C6" w:rsidR="00B160C9" w:rsidRDefault="00B160C9" w:rsidP="00996E17">
      <w:pPr>
        <w:pStyle w:val="ListParagraph"/>
        <w:numPr>
          <w:ilvl w:val="0"/>
          <w:numId w:val="68"/>
        </w:numPr>
        <w:ind w:left="360"/>
        <w:rPr>
          <w:rFonts w:cs="Arial"/>
        </w:rPr>
      </w:pPr>
      <w:r w:rsidRPr="003A3664">
        <w:rPr>
          <w:rFonts w:cs="Arial"/>
        </w:rPr>
        <w:t xml:space="preserve">select any Bidder other than the Bidder whose Bid reflects the lowest cost to </w:t>
      </w:r>
      <w:r w:rsidR="00EB226E">
        <w:rPr>
          <w:rFonts w:cs="Arial"/>
        </w:rPr>
        <w:t>Supply Ontario</w:t>
      </w:r>
      <w:r w:rsidRPr="003A3664">
        <w:rPr>
          <w:rFonts w:cs="Arial"/>
        </w:rPr>
        <w:t xml:space="preserve"> or the highest </w:t>
      </w:r>
      <w:proofErr w:type="gramStart"/>
      <w:r w:rsidRPr="003A3664">
        <w:rPr>
          <w:rFonts w:cs="Arial"/>
        </w:rPr>
        <w:t>score;</w:t>
      </w:r>
      <w:proofErr w:type="gramEnd"/>
      <w:r w:rsidRPr="003A3664">
        <w:rPr>
          <w:rFonts w:cs="Arial"/>
        </w:rPr>
        <w:t xml:space="preserve"> </w:t>
      </w:r>
    </w:p>
    <w:p w14:paraId="3C9E792B" w14:textId="77777777" w:rsidR="00B160C9" w:rsidRPr="003A3664" w:rsidRDefault="00B160C9" w:rsidP="00996E17">
      <w:pPr>
        <w:pStyle w:val="ListParagraph"/>
        <w:numPr>
          <w:ilvl w:val="0"/>
          <w:numId w:val="68"/>
        </w:numPr>
        <w:ind w:left="360"/>
        <w:rPr>
          <w:rFonts w:cs="Arial"/>
        </w:rPr>
      </w:pPr>
      <w:r w:rsidRPr="003A3664">
        <w:rPr>
          <w:rFonts w:cs="Arial"/>
        </w:rPr>
        <w:t xml:space="preserve">cancel this RFB process at any </w:t>
      </w:r>
      <w:proofErr w:type="gramStart"/>
      <w:r w:rsidRPr="003A3664">
        <w:rPr>
          <w:rFonts w:cs="Arial"/>
        </w:rPr>
        <w:t>stage;</w:t>
      </w:r>
      <w:proofErr w:type="gramEnd"/>
    </w:p>
    <w:p w14:paraId="269B39A5" w14:textId="77777777" w:rsidR="00B160C9" w:rsidRPr="003A3664" w:rsidRDefault="00B160C9" w:rsidP="00996E17">
      <w:pPr>
        <w:pStyle w:val="ListParagraph"/>
        <w:numPr>
          <w:ilvl w:val="0"/>
          <w:numId w:val="68"/>
        </w:numPr>
        <w:ind w:left="360"/>
        <w:rPr>
          <w:rFonts w:cs="Arial"/>
        </w:rPr>
      </w:pPr>
      <w:r w:rsidRPr="003A3664">
        <w:rPr>
          <w:rFonts w:cs="Arial"/>
        </w:rPr>
        <w:t xml:space="preserve">cancel this RFB process at any stage and issue a new RFB for the same or similar </w:t>
      </w:r>
      <w:proofErr w:type="gramStart"/>
      <w:r w:rsidRPr="003A3664">
        <w:rPr>
          <w:rFonts w:cs="Arial"/>
        </w:rPr>
        <w:t>Deliverables;</w:t>
      </w:r>
      <w:proofErr w:type="gramEnd"/>
    </w:p>
    <w:p w14:paraId="2BFF2C4F" w14:textId="77777777" w:rsidR="00B160C9" w:rsidRPr="003A3664" w:rsidRDefault="00B160C9" w:rsidP="00996E17">
      <w:pPr>
        <w:pStyle w:val="ListParagraph"/>
        <w:numPr>
          <w:ilvl w:val="0"/>
          <w:numId w:val="68"/>
        </w:numPr>
        <w:ind w:left="360"/>
        <w:rPr>
          <w:rFonts w:cs="Arial"/>
        </w:rPr>
      </w:pPr>
      <w:r w:rsidRPr="003A3664">
        <w:rPr>
          <w:rFonts w:cs="Arial"/>
        </w:rPr>
        <w:t>accept any Bid in whole or in part; or</w:t>
      </w:r>
    </w:p>
    <w:p w14:paraId="7753A378" w14:textId="77777777" w:rsidR="00B160C9" w:rsidRPr="003A3664" w:rsidRDefault="00B160C9" w:rsidP="00996E17">
      <w:pPr>
        <w:pStyle w:val="ListParagraph"/>
        <w:numPr>
          <w:ilvl w:val="0"/>
          <w:numId w:val="68"/>
        </w:numPr>
        <w:ind w:left="360"/>
        <w:contextualSpacing/>
        <w:rPr>
          <w:rFonts w:cs="Arial"/>
        </w:rPr>
      </w:pPr>
      <w:r w:rsidRPr="003A3664">
        <w:rPr>
          <w:rFonts w:cs="Arial"/>
        </w:rPr>
        <w:t xml:space="preserve">reject any or all </w:t>
      </w:r>
      <w:proofErr w:type="gramStart"/>
      <w:r w:rsidRPr="003A3664">
        <w:rPr>
          <w:rFonts w:cs="Arial"/>
        </w:rPr>
        <w:t>Bids;</w:t>
      </w:r>
      <w:proofErr w:type="gramEnd"/>
      <w:r w:rsidRPr="003A3664">
        <w:rPr>
          <w:rFonts w:cs="Arial"/>
        </w:rPr>
        <w:t xml:space="preserve"> </w:t>
      </w:r>
    </w:p>
    <w:p w14:paraId="5EB32B74" w14:textId="44324D31" w:rsidR="00B160C9" w:rsidRPr="003A3664" w:rsidRDefault="00B160C9" w:rsidP="00B160C9">
      <w:pPr>
        <w:rPr>
          <w:rFonts w:cs="Arial"/>
        </w:rPr>
      </w:pPr>
      <w:r w:rsidRPr="003A3664">
        <w:rPr>
          <w:rFonts w:cs="Arial"/>
        </w:rPr>
        <w:t xml:space="preserve">and these reserved rights are in addition to any other express rights or any other rights which may be implied in the circumstances and </w:t>
      </w:r>
      <w:r w:rsidR="00EB226E">
        <w:rPr>
          <w:rFonts w:cs="Arial"/>
        </w:rPr>
        <w:t>Supply Ontario</w:t>
      </w:r>
      <w:r w:rsidRPr="003A3664">
        <w:rPr>
          <w:rFonts w:cs="Arial"/>
        </w:rPr>
        <w:t xml:space="preserve"> shall not be liable for any expenses, costs, losses or any direct or indirect damages incurred or suffered by any Bidder or any third party resulting from </w:t>
      </w:r>
      <w:r w:rsidR="00EB226E">
        <w:rPr>
          <w:rFonts w:cs="Arial"/>
        </w:rPr>
        <w:t>Supply Ontario</w:t>
      </w:r>
      <w:r w:rsidRPr="003A3664">
        <w:rPr>
          <w:rFonts w:cs="Arial"/>
        </w:rPr>
        <w:t xml:space="preserve"> exercising any of its express or implied rights under this RFB.</w:t>
      </w:r>
    </w:p>
    <w:p w14:paraId="1A96DA88" w14:textId="12AB40A8" w:rsidR="00B160C9" w:rsidRDefault="00B160C9" w:rsidP="00B160C9">
      <w:pPr>
        <w:rPr>
          <w:rFonts w:cs="Arial"/>
        </w:rPr>
      </w:pPr>
      <w:r w:rsidRPr="003A3664">
        <w:rPr>
          <w:rFonts w:cs="Arial"/>
        </w:rPr>
        <w:t xml:space="preserve">By submitting its Bid, the Bidder authorizes the collection by </w:t>
      </w:r>
      <w:r w:rsidR="00EB226E">
        <w:rPr>
          <w:rFonts w:cs="Arial"/>
        </w:rPr>
        <w:t>Supply Ontario</w:t>
      </w:r>
      <w:r w:rsidRPr="003A3664">
        <w:rPr>
          <w:rFonts w:cs="Arial"/>
        </w:rPr>
        <w:t xml:space="preserve"> of the information set out under (e) and (f) in the manner contemplated in those subparagraphs.</w:t>
      </w:r>
    </w:p>
    <w:p w14:paraId="48D66F3F" w14:textId="334FEC07" w:rsidR="00292BCB" w:rsidRDefault="00272533" w:rsidP="00996E17">
      <w:pPr>
        <w:pStyle w:val="Heading3"/>
        <w:widowControl/>
        <w:numPr>
          <w:ilvl w:val="2"/>
          <w:numId w:val="61"/>
        </w:numPr>
        <w:tabs>
          <w:tab w:val="num" w:pos="1584"/>
        </w:tabs>
        <w:spacing w:before="0" w:after="240"/>
        <w:ind w:left="864" w:hanging="864"/>
        <w:rPr>
          <w:b/>
          <w:szCs w:val="24"/>
        </w:rPr>
      </w:pPr>
      <w:bookmarkStart w:id="43" w:name="_Toc182473920"/>
      <w:r>
        <w:rPr>
          <w:b/>
          <w:szCs w:val="24"/>
        </w:rPr>
        <w:t>No Contract Until Execution of Written Agreement</w:t>
      </w:r>
      <w:bookmarkEnd w:id="43"/>
    </w:p>
    <w:p w14:paraId="07D8CF02" w14:textId="10F61345" w:rsidR="00272533" w:rsidRPr="0096300A" w:rsidRDefault="00272533" w:rsidP="0096300A">
      <w:pPr>
        <w:pStyle w:val="BodyText"/>
      </w:pPr>
      <w:r>
        <w:t xml:space="preserve">The RFB process is intended to identify prospective vendors </w:t>
      </w:r>
      <w:r w:rsidR="00EA6913">
        <w:t>for the purposes of</w:t>
      </w:r>
      <w:r w:rsidR="002F7859">
        <w:t xml:space="preserve"> negotiating and entering into a potential </w:t>
      </w:r>
      <w:r w:rsidR="000310FA">
        <w:t>a</w:t>
      </w:r>
      <w:r w:rsidR="002F7859">
        <w:t>greement. No legal relationship or obligation regarding the procurement of any good or service shall be created between the Bidder and Supply Ontario by the RFB process until the successf</w:t>
      </w:r>
      <w:r w:rsidR="00D33B58">
        <w:t xml:space="preserve">ul </w:t>
      </w:r>
      <w:r w:rsidR="0036750A">
        <w:t>conclusion</w:t>
      </w:r>
      <w:r w:rsidR="00D33B58">
        <w:t xml:space="preserve"> and execution of the Agreement for the acquisition of such goods and/or services. </w:t>
      </w:r>
    </w:p>
    <w:p w14:paraId="539D9627" w14:textId="6F8C3593" w:rsidR="00D33B58" w:rsidRDefault="00D33B58" w:rsidP="00996E17">
      <w:pPr>
        <w:pStyle w:val="Heading3"/>
        <w:widowControl/>
        <w:numPr>
          <w:ilvl w:val="2"/>
          <w:numId w:val="61"/>
        </w:numPr>
        <w:tabs>
          <w:tab w:val="num" w:pos="1584"/>
        </w:tabs>
        <w:spacing w:before="0" w:after="240"/>
        <w:ind w:left="864" w:hanging="864"/>
        <w:rPr>
          <w:b/>
          <w:szCs w:val="24"/>
        </w:rPr>
      </w:pPr>
      <w:bookmarkStart w:id="44" w:name="_Toc182473921"/>
      <w:r>
        <w:rPr>
          <w:b/>
          <w:szCs w:val="24"/>
        </w:rPr>
        <w:t>No Contract A</w:t>
      </w:r>
      <w:bookmarkEnd w:id="44"/>
    </w:p>
    <w:p w14:paraId="7D23150E" w14:textId="5F359CAA" w:rsidR="00D33B58" w:rsidRPr="0096300A" w:rsidRDefault="00D33B58" w:rsidP="0096300A">
      <w:pPr>
        <w:pStyle w:val="BodyText"/>
      </w:pPr>
      <w:r>
        <w:t xml:space="preserve">The procurement process is not intended to create and shall not create a formal legally binding bidding process and shall instead be governed by the law applicable to direct commercial </w:t>
      </w:r>
      <w:r w:rsidR="000310FA">
        <w:t>negotiations</w:t>
      </w:r>
      <w:r>
        <w:t>. For greater certainty and without limitation</w:t>
      </w:r>
      <w:r w:rsidR="003C46BC">
        <w:t xml:space="preserve">: (a) the RFB shall not give rise to any “Contract </w:t>
      </w:r>
      <w:proofErr w:type="gramStart"/>
      <w:r w:rsidR="003C46BC">
        <w:t>A”  based</w:t>
      </w:r>
      <w:proofErr w:type="gramEnd"/>
      <w:r w:rsidR="003C46BC">
        <w:t xml:space="preserve"> tendering law duties or any other legal obligations arising out of any contract or collateral contract; and (b) neither a Bidder </w:t>
      </w:r>
      <w:r w:rsidR="0036750A">
        <w:t xml:space="preserve">nor Supply Ontario shall have the right to make any claims with respect to the award of a contract, failure to award a contract or failure to honour a response to the RFB. No legal relationship or obligation shall be created between any Bidder and Supply Ontario until the successful conclusion and execution of an </w:t>
      </w:r>
      <w:r w:rsidR="000310FA">
        <w:t>a</w:t>
      </w:r>
      <w:r w:rsidR="0036750A">
        <w:t xml:space="preserve">greement. </w:t>
      </w:r>
    </w:p>
    <w:p w14:paraId="284A61A2" w14:textId="45511BA0" w:rsidR="00B160C9" w:rsidRPr="0000591D" w:rsidRDefault="00B160C9" w:rsidP="00996E17">
      <w:pPr>
        <w:pStyle w:val="Heading3"/>
        <w:widowControl/>
        <w:numPr>
          <w:ilvl w:val="2"/>
          <w:numId w:val="61"/>
        </w:numPr>
        <w:tabs>
          <w:tab w:val="num" w:pos="1584"/>
        </w:tabs>
        <w:spacing w:before="0" w:after="240"/>
        <w:ind w:left="864" w:hanging="864"/>
        <w:rPr>
          <w:b/>
          <w:szCs w:val="24"/>
        </w:rPr>
      </w:pPr>
      <w:bookmarkStart w:id="45" w:name="_Toc182473922"/>
      <w:r w:rsidRPr="0000591D">
        <w:rPr>
          <w:b/>
          <w:szCs w:val="24"/>
        </w:rPr>
        <w:t>Governing Law of RFB Process</w:t>
      </w:r>
      <w:bookmarkEnd w:id="45"/>
    </w:p>
    <w:p w14:paraId="48904F9B" w14:textId="77777777" w:rsidR="00B160C9" w:rsidRPr="0000591D" w:rsidRDefault="00B160C9" w:rsidP="00B160C9">
      <w:pPr>
        <w:rPr>
          <w:rFonts w:cs="Arial"/>
        </w:rPr>
      </w:pPr>
      <w:r w:rsidRPr="0000591D">
        <w:rPr>
          <w:rFonts w:cs="Arial"/>
        </w:rPr>
        <w:t>This RFB process shall be governed by and construed in accordance with the laws of the Province of Ontario and the federal laws of Canada applicable therein.</w:t>
      </w:r>
    </w:p>
    <w:p w14:paraId="634AB949" w14:textId="77777777" w:rsidR="00B160C9" w:rsidRDefault="00B160C9" w:rsidP="00996E17">
      <w:pPr>
        <w:pStyle w:val="Heading2"/>
        <w:widowControl/>
        <w:numPr>
          <w:ilvl w:val="1"/>
          <w:numId w:val="61"/>
        </w:numPr>
        <w:tabs>
          <w:tab w:val="num" w:pos="864"/>
        </w:tabs>
        <w:spacing w:before="0" w:after="240"/>
        <w:ind w:left="864" w:hanging="864"/>
        <w:rPr>
          <w:rFonts w:ascii="Arial" w:hAnsi="Arial" w:cs="Arial"/>
          <w:b w:val="0"/>
          <w:szCs w:val="24"/>
        </w:rPr>
      </w:pPr>
      <w:bookmarkStart w:id="46" w:name="_Toc182473923"/>
      <w:r w:rsidRPr="00E90A87">
        <w:rPr>
          <w:rFonts w:ascii="Arial" w:hAnsi="Arial" w:cs="Arial"/>
          <w:szCs w:val="24"/>
        </w:rPr>
        <w:t>Supplementary Terms and Conditions</w:t>
      </w:r>
      <w:bookmarkEnd w:id="46"/>
    </w:p>
    <w:p w14:paraId="44B30667" w14:textId="77777777" w:rsidR="00B160C9" w:rsidRPr="00D344EA" w:rsidRDefault="00B160C9" w:rsidP="00996E17">
      <w:pPr>
        <w:pStyle w:val="Heading3"/>
        <w:widowControl/>
        <w:numPr>
          <w:ilvl w:val="2"/>
          <w:numId w:val="61"/>
        </w:numPr>
        <w:tabs>
          <w:tab w:val="num" w:pos="1584"/>
        </w:tabs>
        <w:spacing w:before="0" w:after="240"/>
        <w:ind w:left="864" w:hanging="864"/>
        <w:rPr>
          <w:b/>
          <w:szCs w:val="24"/>
        </w:rPr>
      </w:pPr>
      <w:bookmarkStart w:id="47" w:name="_Toc182473924"/>
      <w:r w:rsidRPr="00D344EA">
        <w:rPr>
          <w:rFonts w:cs="Times New Roman"/>
          <w:b/>
          <w:szCs w:val="24"/>
        </w:rPr>
        <w:t>Occupational Health and Safety Requirements</w:t>
      </w:r>
      <w:bookmarkEnd w:id="47"/>
    </w:p>
    <w:p w14:paraId="230971F0" w14:textId="657BCCEB" w:rsidR="00B160C9" w:rsidDel="00E34D31" w:rsidRDefault="00B160C9" w:rsidP="00B160C9">
      <w:pPr>
        <w:rPr>
          <w:del w:id="48" w:author="Duffy, Stephen (MPBSDP)" w:date="2024-11-08T14:18:00Z"/>
          <w:rFonts w:cs="Arial"/>
        </w:rPr>
      </w:pPr>
      <w:proofErr w:type="spellStart"/>
      <w:r w:rsidRPr="003A3664">
        <w:rPr>
          <w:rFonts w:cs="Arial"/>
        </w:rPr>
        <w:t>Vendo</w:t>
      </w:r>
      <w:proofErr w:type="spellEnd"/>
      <w:r w:rsidRPr="003A3664">
        <w:rPr>
          <w:rFonts w:cs="Arial"/>
        </w:rPr>
        <w:t xml:space="preserve">(s) are required to comply with the Occupational Health and Safety Act (“OHSA”) and regulations and applicable OPS and site-specific health and safety requirements. Vendor(s) are responsible for meeting </w:t>
      </w:r>
      <w:proofErr w:type="gramStart"/>
      <w:r w:rsidRPr="003A3664">
        <w:rPr>
          <w:rFonts w:cs="Arial"/>
        </w:rPr>
        <w:t>all of</w:t>
      </w:r>
      <w:proofErr w:type="gramEnd"/>
      <w:r w:rsidRPr="003A3664">
        <w:rPr>
          <w:rFonts w:cs="Arial"/>
        </w:rPr>
        <w:t xml:space="preserve"> the ‘employer’ obligations under the OHSA and shall ensure that all work is carried out safely. The Vendor shall ensure that all subcontractors (hired by the Vendor) work in accordance wit</w:t>
      </w:r>
      <w:r>
        <w:rPr>
          <w:rFonts w:cs="Arial"/>
        </w:rPr>
        <w:t>h the OHSA and its regulations.</w:t>
      </w:r>
    </w:p>
    <w:p w14:paraId="3377ACC5" w14:textId="77777777" w:rsidR="00B466CE" w:rsidRPr="003A3664" w:rsidRDefault="00B466CE" w:rsidP="00B160C9">
      <w:pPr>
        <w:rPr>
          <w:rFonts w:cs="Arial"/>
        </w:rPr>
      </w:pPr>
    </w:p>
    <w:p w14:paraId="63C3E17E" w14:textId="77777777" w:rsidR="00B160C9" w:rsidRPr="00C255A8" w:rsidRDefault="00B160C9" w:rsidP="00996E17">
      <w:pPr>
        <w:pStyle w:val="Heading3"/>
        <w:widowControl/>
        <w:numPr>
          <w:ilvl w:val="2"/>
          <w:numId w:val="61"/>
        </w:numPr>
        <w:tabs>
          <w:tab w:val="num" w:pos="1584"/>
        </w:tabs>
        <w:spacing w:before="0" w:after="240"/>
        <w:ind w:left="864" w:hanging="864"/>
        <w:rPr>
          <w:b/>
          <w:szCs w:val="24"/>
        </w:rPr>
      </w:pPr>
      <w:bookmarkStart w:id="49" w:name="_Toc383020678"/>
      <w:bookmarkStart w:id="50" w:name="_Toc182473925"/>
      <w:r w:rsidRPr="00C255A8">
        <w:rPr>
          <w:b/>
          <w:szCs w:val="24"/>
        </w:rPr>
        <w:t>Publication of Data and Consent</w:t>
      </w:r>
      <w:bookmarkEnd w:id="50"/>
    </w:p>
    <w:p w14:paraId="6CAE7E61" w14:textId="77777777" w:rsidR="00B160C9" w:rsidRDefault="00B160C9" w:rsidP="00B160C9">
      <w:pPr>
        <w:rPr>
          <w:rFonts w:cs="Arial"/>
        </w:rPr>
      </w:pPr>
      <w:r w:rsidRPr="00C255A8">
        <w:rPr>
          <w:rFonts w:cs="Arial"/>
        </w:rPr>
        <w:t xml:space="preserve">It is Ontario’s intention, in accordance with the </w:t>
      </w:r>
      <w:hyperlink r:id="rId17" w:history="1">
        <w:r w:rsidRPr="00C255A8">
          <w:rPr>
            <w:rStyle w:val="Hyperlink"/>
            <w:rFonts w:cs="Arial"/>
          </w:rPr>
          <w:t>Open Data Directive</w:t>
        </w:r>
      </w:hyperlink>
      <w:r w:rsidRPr="00C255A8">
        <w:rPr>
          <w:rFonts w:cs="Arial"/>
        </w:rPr>
        <w:t xml:space="preserve"> and as part of its commitment to open data, to publish and allow the public to use:</w:t>
      </w:r>
    </w:p>
    <w:p w14:paraId="7D3346BF" w14:textId="77777777" w:rsidR="00B160C9" w:rsidRPr="00C255A8" w:rsidRDefault="00B160C9" w:rsidP="00996E17">
      <w:pPr>
        <w:pStyle w:val="ListParagraph"/>
        <w:numPr>
          <w:ilvl w:val="1"/>
          <w:numId w:val="71"/>
        </w:numPr>
        <w:ind w:left="360"/>
        <w:rPr>
          <w:rFonts w:cs="Arial"/>
        </w:rPr>
      </w:pPr>
      <w:r w:rsidRPr="00C255A8">
        <w:rPr>
          <w:rFonts w:cs="Arial"/>
        </w:rPr>
        <w:t>procurement contract data, including the name of the Preferred Bidder and total contract value; and,</w:t>
      </w:r>
    </w:p>
    <w:p w14:paraId="332E02CD" w14:textId="77777777" w:rsidR="00B160C9" w:rsidRPr="00C255A8" w:rsidRDefault="00B160C9" w:rsidP="00996E17">
      <w:pPr>
        <w:pStyle w:val="ListParagraph"/>
        <w:numPr>
          <w:ilvl w:val="1"/>
          <w:numId w:val="71"/>
        </w:numPr>
        <w:ind w:left="360"/>
        <w:contextualSpacing/>
        <w:rPr>
          <w:rFonts w:cs="Arial"/>
        </w:rPr>
      </w:pPr>
      <w:r w:rsidRPr="00C255A8">
        <w:rPr>
          <w:rFonts w:cs="Arial"/>
        </w:rPr>
        <w:t>data created or collected as an output of a contract,</w:t>
      </w:r>
    </w:p>
    <w:p w14:paraId="072E3E3B" w14:textId="77777777" w:rsidR="00B160C9" w:rsidRPr="00C255A8" w:rsidRDefault="00B160C9" w:rsidP="00B160C9">
      <w:pPr>
        <w:rPr>
          <w:rFonts w:cs="Arial"/>
        </w:rPr>
      </w:pPr>
      <w:r w:rsidRPr="00C255A8">
        <w:rPr>
          <w:rFonts w:cs="Arial"/>
        </w:rPr>
        <w:t xml:space="preserve">except where Ontario chooses not to publish the data in accordance with the </w:t>
      </w:r>
      <w:hyperlink r:id="rId18" w:history="1">
        <w:r w:rsidRPr="00C255A8">
          <w:rPr>
            <w:rStyle w:val="Hyperlink"/>
            <w:rFonts w:cs="Arial"/>
          </w:rPr>
          <w:t>Open Data Directive</w:t>
        </w:r>
      </w:hyperlink>
      <w:r w:rsidRPr="00C255A8">
        <w:rPr>
          <w:rFonts w:cs="Arial"/>
        </w:rPr>
        <w:t xml:space="preserve">, such as for privacy, confidentiality, security, legal or commercially-sensitive reasons. </w:t>
      </w:r>
    </w:p>
    <w:p w14:paraId="1416030D" w14:textId="77777777" w:rsidR="00B160C9" w:rsidRDefault="00B160C9" w:rsidP="00B160C9">
      <w:pPr>
        <w:rPr>
          <w:rFonts w:cs="Arial"/>
        </w:rPr>
      </w:pPr>
      <w:r w:rsidRPr="00C255A8">
        <w:rPr>
          <w:rFonts w:cs="Arial"/>
        </w:rPr>
        <w:t>Each Bidder, by submitting a Bid, expressly consents to the above and agrees that, if it becomes the Preferred Bidder, it will not object to the above being incorporated into its contract.</w:t>
      </w:r>
    </w:p>
    <w:bookmarkEnd w:id="49"/>
    <w:p w14:paraId="7FAC5F2B" w14:textId="77777777" w:rsidR="00B160C9" w:rsidRPr="00384119" w:rsidRDefault="00B160C9" w:rsidP="00B160C9"/>
    <w:p w14:paraId="12CBE22B" w14:textId="77777777" w:rsidR="00B160C9" w:rsidRPr="00D344EA" w:rsidRDefault="00B160C9" w:rsidP="00B160C9">
      <w:pPr>
        <w:jc w:val="center"/>
        <w:rPr>
          <w:rFonts w:cs="Arial"/>
          <w:b/>
        </w:rPr>
      </w:pPr>
      <w:r w:rsidRPr="00D344EA">
        <w:rPr>
          <w:rFonts w:cs="Arial"/>
          <w:b/>
        </w:rPr>
        <w:t>[End of Terms and Conditions]</w:t>
      </w:r>
    </w:p>
    <w:p w14:paraId="40321C51" w14:textId="77777777" w:rsidR="009A6CD9" w:rsidRPr="003718F2" w:rsidRDefault="009A6CD9" w:rsidP="003718F2">
      <w:pPr>
        <w:pStyle w:val="BodyText"/>
        <w:spacing w:before="0"/>
        <w:jc w:val="center"/>
      </w:pPr>
    </w:p>
    <w:sectPr w:rsidR="009A6CD9" w:rsidRPr="003718F2" w:rsidSect="00305DA4">
      <w:footerReference w:type="even" r:id="rId19"/>
      <w:footerReference w:type="default" r:id="rId20"/>
      <w:pgSz w:w="12240" w:h="15840" w:code="1"/>
      <w:pgMar w:top="1152" w:right="1152" w:bottom="1152"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C693" w14:textId="77777777" w:rsidR="003E1C3A" w:rsidRDefault="003E1C3A">
      <w:r>
        <w:separator/>
      </w:r>
    </w:p>
  </w:endnote>
  <w:endnote w:type="continuationSeparator" w:id="0">
    <w:p w14:paraId="0434979F" w14:textId="77777777" w:rsidR="003E1C3A" w:rsidRDefault="003E1C3A">
      <w:r>
        <w:continuationSeparator/>
      </w:r>
    </w:p>
  </w:endnote>
  <w:endnote w:type="continuationNotice" w:id="1">
    <w:p w14:paraId="2DFF4643" w14:textId="77777777" w:rsidR="003E1C3A" w:rsidRDefault="003E1C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DC16" w14:textId="77777777" w:rsidR="001314F0" w:rsidRDefault="001314F0">
    <w:pPr>
      <w:pStyle w:val="Footer"/>
    </w:pPr>
    <w:r>
      <w:t>Version 1: Jan 2016</w:t>
    </w:r>
  </w:p>
  <w:p w14:paraId="4CDAFF19" w14:textId="77777777" w:rsidR="001314F0" w:rsidRDefault="00131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F0E2" w14:textId="2EBDE565" w:rsidR="005159E6" w:rsidRDefault="00FE6D11" w:rsidP="00267271">
    <w:pPr>
      <w:pStyle w:val="Footer"/>
      <w:pBdr>
        <w:top w:val="single" w:sz="4" w:space="1" w:color="auto"/>
      </w:pBdr>
      <w:tabs>
        <w:tab w:val="clear" w:pos="8640"/>
        <w:tab w:val="right" w:pos="9360"/>
      </w:tabs>
      <w:spacing w:before="0" w:after="0"/>
      <w:rPr>
        <w:lang w:val="en-CA"/>
      </w:rPr>
    </w:pPr>
    <w:r>
      <w:rPr>
        <w:lang w:val="en-CA"/>
      </w:rPr>
      <w:tab/>
    </w:r>
    <w:r w:rsidR="006F12BE" w:rsidRPr="006F12BE">
      <w:rPr>
        <w:lang w:val="en-CA"/>
      </w:rPr>
      <w:t xml:space="preserve">RFB Tender # </w:t>
    </w:r>
    <w:r w:rsidR="005159E6">
      <w:rPr>
        <w:lang w:val="en-CA"/>
      </w:rPr>
      <w:t>20123</w:t>
    </w:r>
    <w:r w:rsidR="006F12BE" w:rsidRPr="006F12BE">
      <w:rPr>
        <w:lang w:val="en-CA"/>
      </w:rPr>
      <w:t xml:space="preserve"> </w:t>
    </w:r>
    <w:r w:rsidR="005159E6" w:rsidRPr="005159E6">
      <w:rPr>
        <w:lang w:val="en-CA"/>
      </w:rPr>
      <w:t>Artificial Intelligence Solutions</w:t>
    </w:r>
  </w:p>
  <w:p w14:paraId="30276573" w14:textId="5A027CCF" w:rsidR="001314F0" w:rsidRDefault="001314F0" w:rsidP="00267271">
    <w:pPr>
      <w:pStyle w:val="Footer"/>
      <w:pBdr>
        <w:top w:val="single" w:sz="4" w:space="1" w:color="auto"/>
      </w:pBdr>
      <w:tabs>
        <w:tab w:val="clear" w:pos="8640"/>
        <w:tab w:val="right" w:pos="9360"/>
      </w:tabs>
      <w:spacing w:before="0" w:after="0"/>
    </w:pPr>
    <w:r>
      <w:tab/>
    </w:r>
    <w:r w:rsidRPr="00E45618">
      <w:t xml:space="preserve">Page </w:t>
    </w:r>
    <w:r w:rsidRPr="009B53F7">
      <w:rPr>
        <w:rStyle w:val="PageNumber"/>
        <w:noProof/>
      </w:rPr>
      <w:fldChar w:fldCharType="begin"/>
    </w:r>
    <w:r w:rsidRPr="009B53F7">
      <w:rPr>
        <w:rStyle w:val="PageNumber"/>
        <w:noProof/>
      </w:rPr>
      <w:instrText xml:space="preserve"> PAGE </w:instrText>
    </w:r>
    <w:r w:rsidRPr="009B53F7">
      <w:rPr>
        <w:rStyle w:val="PageNumber"/>
        <w:noProof/>
      </w:rPr>
      <w:fldChar w:fldCharType="separate"/>
    </w:r>
    <w:r>
      <w:rPr>
        <w:rStyle w:val="PageNumber"/>
        <w:noProof/>
      </w:rPr>
      <w:t>1</w:t>
    </w:r>
    <w:r w:rsidRPr="009B53F7">
      <w:rPr>
        <w:rStyle w:val="PageNumber"/>
        <w:noProof/>
      </w:rPr>
      <w:fldChar w:fldCharType="end"/>
    </w:r>
    <w:r w:rsidRPr="009B53F7">
      <w:rPr>
        <w:rStyle w:val="PageNumber"/>
      </w:rPr>
      <w:t xml:space="preserve"> of </w:t>
    </w:r>
    <w:r w:rsidRPr="009B53F7">
      <w:rPr>
        <w:rStyle w:val="PageNumber"/>
      </w:rPr>
      <w:fldChar w:fldCharType="begin"/>
    </w:r>
    <w:r w:rsidRPr="009B53F7">
      <w:rPr>
        <w:rStyle w:val="PageNumber"/>
      </w:rPr>
      <w:instrText xml:space="preserve"> NUMPAGES </w:instrText>
    </w:r>
    <w:r w:rsidRPr="009B53F7">
      <w:rPr>
        <w:rStyle w:val="PageNumber"/>
      </w:rPr>
      <w:fldChar w:fldCharType="separate"/>
    </w:r>
    <w:r>
      <w:rPr>
        <w:rStyle w:val="PageNumber"/>
        <w:noProof/>
      </w:rPr>
      <w:t>2</w:t>
    </w:r>
    <w:r w:rsidRPr="009B53F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61EF" w14:textId="77777777" w:rsidR="003E1C3A" w:rsidRDefault="003E1C3A">
      <w:r>
        <w:separator/>
      </w:r>
    </w:p>
  </w:footnote>
  <w:footnote w:type="continuationSeparator" w:id="0">
    <w:p w14:paraId="54845672" w14:textId="77777777" w:rsidR="003E1C3A" w:rsidRDefault="003E1C3A">
      <w:r>
        <w:continuationSeparator/>
      </w:r>
    </w:p>
  </w:footnote>
  <w:footnote w:type="continuationNotice" w:id="1">
    <w:p w14:paraId="20C47D8E" w14:textId="77777777" w:rsidR="003E1C3A" w:rsidRDefault="003E1C3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BCBC72"/>
    <w:lvl w:ilvl="0">
      <w:start w:val="1"/>
      <w:numFmt w:val="decimal"/>
      <w:pStyle w:val="ListNumber5"/>
      <w:lvlText w:val="%1."/>
      <w:lvlJc w:val="left"/>
      <w:pPr>
        <w:tabs>
          <w:tab w:val="num" w:pos="1800"/>
        </w:tabs>
        <w:ind w:left="1800" w:hanging="360"/>
      </w:pPr>
      <w:rPr>
        <w:rFonts w:ascii="Arial" w:hAnsi="Arial" w:cs="Arial"/>
      </w:rPr>
    </w:lvl>
  </w:abstractNum>
  <w:abstractNum w:abstractNumId="1" w15:restartNumberingAfterBreak="0">
    <w:nsid w:val="FFFFFF7D"/>
    <w:multiLevelType w:val="singleLevel"/>
    <w:tmpl w:val="A282F3E4"/>
    <w:lvl w:ilvl="0">
      <w:start w:val="1"/>
      <w:numFmt w:val="decimal"/>
      <w:pStyle w:val="ListNumber4"/>
      <w:lvlText w:val="%1."/>
      <w:lvlJc w:val="left"/>
      <w:pPr>
        <w:tabs>
          <w:tab w:val="num" w:pos="1209"/>
        </w:tabs>
        <w:ind w:left="1209" w:hanging="360"/>
      </w:pPr>
      <w:rPr>
        <w:rFonts w:ascii="Arial" w:hAnsi="Arial" w:cs="Arial"/>
      </w:rPr>
    </w:lvl>
  </w:abstractNum>
  <w:abstractNum w:abstractNumId="2" w15:restartNumberingAfterBreak="0">
    <w:nsid w:val="FFFFFF7E"/>
    <w:multiLevelType w:val="singleLevel"/>
    <w:tmpl w:val="70665A9C"/>
    <w:lvl w:ilvl="0">
      <w:start w:val="1"/>
      <w:numFmt w:val="decimal"/>
      <w:pStyle w:val="ListNumber3"/>
      <w:lvlText w:val="%1."/>
      <w:lvlJc w:val="left"/>
      <w:pPr>
        <w:tabs>
          <w:tab w:val="num" w:pos="926"/>
        </w:tabs>
        <w:ind w:left="926"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0"/>
    <w:multiLevelType w:val="singleLevel"/>
    <w:tmpl w:val="18EA403C"/>
    <w:lvl w:ilvl="0">
      <w:start w:val="1"/>
      <w:numFmt w:val="bullet"/>
      <w:pStyle w:val="ListBullet5"/>
      <w:lvlText w:val=""/>
      <w:lvlJc w:val="left"/>
      <w:pPr>
        <w:tabs>
          <w:tab w:val="num" w:pos="1492"/>
        </w:tabs>
        <w:ind w:left="1492" w:hanging="360"/>
      </w:pPr>
      <w:rPr>
        <w:rFonts w:ascii="Arial" w:hAnsi="Arial" w:cs="Arial" w:hint="default"/>
      </w:rPr>
    </w:lvl>
  </w:abstractNum>
  <w:abstractNum w:abstractNumId="4" w15:restartNumberingAfterBreak="0">
    <w:nsid w:val="FFFFFF81"/>
    <w:multiLevelType w:val="singleLevel"/>
    <w:tmpl w:val="8F5AE5A2"/>
    <w:lvl w:ilvl="0">
      <w:start w:val="1"/>
      <w:numFmt w:val="bullet"/>
      <w:pStyle w:val="ListBullet4"/>
      <w:lvlText w:val=""/>
      <w:lvlJc w:val="left"/>
      <w:pPr>
        <w:tabs>
          <w:tab w:val="num" w:pos="1209"/>
        </w:tabs>
        <w:ind w:left="1209" w:hanging="360"/>
      </w:pPr>
      <w:rPr>
        <w:rFonts w:ascii="Arial" w:hAnsi="Arial" w:cs="Arial" w:hint="default"/>
      </w:rPr>
    </w:lvl>
  </w:abstractNum>
  <w:abstractNum w:abstractNumId="5" w15:restartNumberingAfterBreak="0">
    <w:nsid w:val="FFFFFF89"/>
    <w:multiLevelType w:val="singleLevel"/>
    <w:tmpl w:val="D0524ECC"/>
    <w:lvl w:ilvl="0">
      <w:start w:val="1"/>
      <w:numFmt w:val="bullet"/>
      <w:pStyle w:val="Listbulletnoindent"/>
      <w:lvlText w:val=""/>
      <w:lvlJc w:val="left"/>
      <w:pPr>
        <w:tabs>
          <w:tab w:val="num" w:pos="360"/>
        </w:tabs>
        <w:ind w:left="360" w:hanging="360"/>
      </w:pPr>
      <w:rPr>
        <w:rFonts w:ascii="Symbol" w:hAnsi="Symbol" w:hint="default"/>
      </w:rPr>
    </w:lvl>
  </w:abstractNum>
  <w:abstractNum w:abstractNumId="6" w15:restartNumberingAfterBreak="0">
    <w:nsid w:val="04876835"/>
    <w:multiLevelType w:val="hybridMultilevel"/>
    <w:tmpl w:val="50DC6512"/>
    <w:lvl w:ilvl="0" w:tplc="547C8694">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7" w15:restartNumberingAfterBreak="0">
    <w:nsid w:val="04BF3D03"/>
    <w:multiLevelType w:val="hybridMultilevel"/>
    <w:tmpl w:val="CEF64AD0"/>
    <w:lvl w:ilvl="0" w:tplc="60BA206E">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8" w15:restartNumberingAfterBreak="0">
    <w:nsid w:val="06C56170"/>
    <w:multiLevelType w:val="multilevel"/>
    <w:tmpl w:val="9D542D88"/>
    <w:lvl w:ilvl="0">
      <w:start w:val="7"/>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072014CA"/>
    <w:multiLevelType w:val="multilevel"/>
    <w:tmpl w:val="20DE6D1A"/>
    <w:lvl w:ilvl="0">
      <w:start w:val="1"/>
      <w:numFmt w:val="upperLetter"/>
      <w:pStyle w:val="Schedule1L1"/>
      <w:suff w:val="nothing"/>
      <w:lvlText w:val="SCHEDULE %1"/>
      <w:lvlJc w:val="left"/>
      <w:pPr>
        <w:tabs>
          <w:tab w:val="num" w:pos="720"/>
        </w:tabs>
        <w:ind w:left="0" w:firstLine="0"/>
      </w:pPr>
      <w:rPr>
        <w:b/>
        <w:i w:val="0"/>
        <w:caps/>
        <w:smallCaps w:val="0"/>
        <w:u w:val="none"/>
      </w:rPr>
    </w:lvl>
    <w:lvl w:ilvl="1">
      <w:start w:val="1"/>
      <w:numFmt w:val="decimal"/>
      <w:pStyle w:val="Schedule1L2"/>
      <w:lvlText w:val="%2."/>
      <w:lvlJc w:val="left"/>
      <w:pPr>
        <w:tabs>
          <w:tab w:val="num" w:pos="720"/>
        </w:tabs>
        <w:ind w:left="720" w:hanging="720"/>
      </w:pPr>
      <w:rPr>
        <w:b w:val="0"/>
        <w:i w:val="0"/>
        <w:caps w:val="0"/>
        <w:u w:val="none"/>
      </w:rPr>
    </w:lvl>
    <w:lvl w:ilvl="2">
      <w:start w:val="1"/>
      <w:numFmt w:val="lowerLetter"/>
      <w:lvlText w:val="(%3)"/>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ule1L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chedule1L5"/>
      <w:lvlText w:val="(%5)"/>
      <w:lvlJc w:val="left"/>
      <w:pPr>
        <w:tabs>
          <w:tab w:val="num" w:pos="2880"/>
        </w:tabs>
        <w:ind w:left="2880" w:hanging="720"/>
      </w:pPr>
      <w:rPr>
        <w:b w:val="0"/>
        <w:i w:val="0"/>
        <w:caps w:val="0"/>
        <w:u w:val="none"/>
      </w:rPr>
    </w:lvl>
    <w:lvl w:ilvl="5">
      <w:start w:val="1"/>
      <w:numFmt w:val="upperRoman"/>
      <w:pStyle w:val="Schedule1L6"/>
      <w:lvlText w:val="(%6)"/>
      <w:lvlJc w:val="left"/>
      <w:pPr>
        <w:tabs>
          <w:tab w:val="num" w:pos="3600"/>
        </w:tabs>
        <w:ind w:left="3600" w:hanging="720"/>
      </w:pPr>
      <w:rPr>
        <w:b w:val="0"/>
        <w:i w:val="0"/>
        <w:caps w:val="0"/>
        <w:u w:val="none"/>
      </w:rPr>
    </w:lvl>
    <w:lvl w:ilvl="6">
      <w:start w:val="1"/>
      <w:numFmt w:val="decimal"/>
      <w:pStyle w:val="Schedule1L7"/>
      <w:lvlText w:val="(%7)"/>
      <w:lvlJc w:val="left"/>
      <w:pPr>
        <w:tabs>
          <w:tab w:val="num" w:pos="4320"/>
        </w:tabs>
        <w:ind w:left="4320" w:hanging="720"/>
      </w:pPr>
      <w:rPr>
        <w:b w:val="0"/>
        <w:i w:val="0"/>
        <w:caps w:val="0"/>
        <w:u w:val="none"/>
      </w:rPr>
    </w:lvl>
    <w:lvl w:ilvl="7">
      <w:start w:val="1"/>
      <w:numFmt w:val="lowerLetter"/>
      <w:pStyle w:val="Schedule1L8"/>
      <w:lvlText w:val="%8."/>
      <w:lvlJc w:val="left"/>
      <w:pPr>
        <w:tabs>
          <w:tab w:val="num" w:pos="5040"/>
        </w:tabs>
        <w:ind w:left="5040" w:hanging="720"/>
      </w:pPr>
      <w:rPr>
        <w:b w:val="0"/>
        <w:i w:val="0"/>
        <w:caps w:val="0"/>
        <w:u w:val="none"/>
      </w:rPr>
    </w:lvl>
    <w:lvl w:ilvl="8">
      <w:start w:val="1"/>
      <w:numFmt w:val="lowerRoman"/>
      <w:pStyle w:val="Schedule1L9"/>
      <w:lvlText w:val="%9."/>
      <w:lvlJc w:val="left"/>
      <w:pPr>
        <w:tabs>
          <w:tab w:val="num" w:pos="5760"/>
        </w:tabs>
        <w:ind w:left="5760" w:hanging="720"/>
      </w:pPr>
      <w:rPr>
        <w:b w:val="0"/>
        <w:i w:val="0"/>
        <w:caps w:val="0"/>
        <w:u w:val="none"/>
      </w:rPr>
    </w:lvl>
  </w:abstractNum>
  <w:abstractNum w:abstractNumId="10" w15:restartNumberingAfterBreak="0">
    <w:nsid w:val="075C14C4"/>
    <w:multiLevelType w:val="multilevel"/>
    <w:tmpl w:val="1E62D930"/>
    <w:name w:val="zzmpSchedule1||Schedule 1|2|3|1|4|2|41||1|2|32||1|2|32||1|10|32||1|2|32||1|2|32||1|2|32||1|2|32||1|2|32||"/>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0901134E"/>
    <w:multiLevelType w:val="hybridMultilevel"/>
    <w:tmpl w:val="7884ED0E"/>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0D7D29D3"/>
    <w:multiLevelType w:val="hybridMultilevel"/>
    <w:tmpl w:val="6892153E"/>
    <w:lvl w:ilvl="0" w:tplc="1D686196">
      <w:start w:val="1"/>
      <w:numFmt w:val="lowerRoman"/>
      <w:pStyle w:val="ABL5"/>
      <w:lvlText w:val="(%1)"/>
      <w:lvlJc w:val="left"/>
      <w:pPr>
        <w:ind w:left="360" w:hanging="360"/>
      </w:pPr>
      <w:rPr>
        <w:rFonts w:hint="default"/>
        <w:b w:val="0"/>
      </w:rPr>
    </w:lvl>
    <w:lvl w:ilvl="1" w:tplc="BB30968E">
      <w:start w:val="1"/>
      <w:numFmt w:val="lowerRoman"/>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0EDA6983"/>
    <w:multiLevelType w:val="hybridMultilevel"/>
    <w:tmpl w:val="37FC1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F4E6706"/>
    <w:multiLevelType w:val="multilevel"/>
    <w:tmpl w:val="3C9EC2D6"/>
    <w:lvl w:ilvl="0">
      <w:start w:val="4"/>
      <w:numFmt w:val="decimal"/>
      <w:lvlText w:val="%1"/>
      <w:lvlJc w:val="left"/>
      <w:pPr>
        <w:tabs>
          <w:tab w:val="num" w:pos="720"/>
        </w:tabs>
        <w:ind w:left="720" w:hanging="720"/>
      </w:pPr>
      <w:rPr>
        <w:rFonts w:cs="Times New Roman" w:hint="default"/>
        <w:b w:val="0"/>
      </w:rPr>
    </w:lvl>
    <w:lvl w:ilvl="1">
      <w:start w:val="1"/>
      <w:numFmt w:val="decimalZero"/>
      <w:pStyle w:val="Style3"/>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5" w15:restartNumberingAfterBreak="0">
    <w:nsid w:val="0F8646F6"/>
    <w:multiLevelType w:val="multilevel"/>
    <w:tmpl w:val="7908A660"/>
    <w:lvl w:ilvl="0">
      <w:start w:val="18"/>
      <w:numFmt w:val="decimal"/>
      <w:pStyle w:val="TableIndentedBullets"/>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16" w15:restartNumberingAfterBreak="0">
    <w:nsid w:val="135150DD"/>
    <w:multiLevelType w:val="multilevel"/>
    <w:tmpl w:val="9D542D88"/>
    <w:lvl w:ilvl="0">
      <w:start w:val="6"/>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148C6728"/>
    <w:multiLevelType w:val="hybridMultilevel"/>
    <w:tmpl w:val="81E237F0"/>
    <w:lvl w:ilvl="0" w:tplc="BB30968E">
      <w:start w:val="1"/>
      <w:numFmt w:val="lowerRoman"/>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5645032"/>
    <w:multiLevelType w:val="hybridMultilevel"/>
    <w:tmpl w:val="CD84C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6002A31"/>
    <w:multiLevelType w:val="hybridMultilevel"/>
    <w:tmpl w:val="BDD06326"/>
    <w:lvl w:ilvl="0" w:tplc="27AC3CC4">
      <w:start w:val="1"/>
      <w:numFmt w:val="lowerLetter"/>
      <w:lvlText w:val="(%1)"/>
      <w:lvlJc w:val="left"/>
      <w:pPr>
        <w:tabs>
          <w:tab w:val="num" w:pos="1440"/>
        </w:tabs>
        <w:ind w:left="1440" w:hanging="720"/>
      </w:pPr>
      <w:rPr>
        <w:rFonts w:ascii="Arial" w:hAnsi="Arial" w:cs="Times New Roman" w:hint="default"/>
        <w:sz w:val="24"/>
        <w:szCs w:val="24"/>
      </w:rPr>
    </w:lvl>
    <w:lvl w:ilvl="1" w:tplc="1009001B">
      <w:start w:val="1"/>
      <w:numFmt w:val="lowerRoman"/>
      <w:lvlText w:val="%2."/>
      <w:lvlJc w:val="right"/>
      <w:pPr>
        <w:tabs>
          <w:tab w:val="num" w:pos="2160"/>
        </w:tabs>
        <w:ind w:left="2160" w:hanging="360"/>
      </w:p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20" w15:restartNumberingAfterBreak="0">
    <w:nsid w:val="180358EA"/>
    <w:multiLevelType w:val="multilevel"/>
    <w:tmpl w:val="128A98F8"/>
    <w:lvl w:ilvl="0">
      <w:start w:val="1"/>
      <w:numFmt w:val="decimal"/>
      <w:pStyle w:val="Heading1"/>
      <w:isLgl/>
      <w:lvlText w:val="%1"/>
      <w:lvlJc w:val="left"/>
      <w:pPr>
        <w:tabs>
          <w:tab w:val="num" w:pos="864"/>
        </w:tabs>
        <w:ind w:left="86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864"/>
        </w:tabs>
        <w:ind w:left="864" w:hanging="86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1584"/>
        </w:tabs>
        <w:ind w:left="158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isLgl/>
      <w:lvlText w:val="%1.%2.%3.%4"/>
      <w:lvlJc w:val="left"/>
      <w:pPr>
        <w:tabs>
          <w:tab w:val="num" w:pos="1152"/>
        </w:tabs>
        <w:ind w:left="1152" w:hanging="1152"/>
      </w:pPr>
      <w:rPr>
        <w:rFonts w:ascii="Arial" w:hAnsi="Arial" w:cs="Arial" w:hint="default"/>
      </w:rPr>
    </w:lvl>
    <w:lvl w:ilvl="4">
      <w:start w:val="1"/>
      <w:numFmt w:val="decimal"/>
      <w:pStyle w:val="Heading5"/>
      <w:isLgl/>
      <w:lvlText w:val="%1.%2.%3.%4.%5"/>
      <w:lvlJc w:val="left"/>
      <w:pPr>
        <w:tabs>
          <w:tab w:val="num" w:pos="1008"/>
        </w:tabs>
        <w:ind w:left="1008" w:hanging="1008"/>
      </w:pPr>
      <w:rPr>
        <w:rFonts w:ascii="Arial" w:hAnsi="Arial" w:cs="Arial" w:hint="default"/>
      </w:rPr>
    </w:lvl>
    <w:lvl w:ilvl="5">
      <w:start w:val="1"/>
      <w:numFmt w:val="decimal"/>
      <w:pStyle w:val="Heading6"/>
      <w:lvlText w:val="%1.%2.%3.%4.%5.%6"/>
      <w:lvlJc w:val="left"/>
      <w:pPr>
        <w:tabs>
          <w:tab w:val="num" w:pos="1152"/>
        </w:tabs>
        <w:ind w:left="1152" w:hanging="1152"/>
      </w:pPr>
      <w:rPr>
        <w:rFonts w:ascii="Arial" w:hAnsi="Arial" w:cs="Arial" w:hint="default"/>
      </w:rPr>
    </w:lvl>
    <w:lvl w:ilvl="6">
      <w:start w:val="1"/>
      <w:numFmt w:val="decimal"/>
      <w:pStyle w:val="Heading7"/>
      <w:lvlText w:val="%1.%2.%3.%4.%5.%6.%7"/>
      <w:lvlJc w:val="left"/>
      <w:pPr>
        <w:tabs>
          <w:tab w:val="num" w:pos="1296"/>
        </w:tabs>
        <w:ind w:left="1296" w:hanging="1296"/>
      </w:pPr>
      <w:rPr>
        <w:rFonts w:ascii="Arial" w:hAnsi="Arial" w:cs="Arial" w:hint="default"/>
      </w:rPr>
    </w:lvl>
    <w:lvl w:ilvl="7">
      <w:start w:val="1"/>
      <w:numFmt w:val="decimal"/>
      <w:pStyle w:val="Heading8"/>
      <w:lvlText w:val="%1.%2.%3.%4.%5.%6.%7.%8"/>
      <w:lvlJc w:val="left"/>
      <w:pPr>
        <w:tabs>
          <w:tab w:val="num" w:pos="1440"/>
        </w:tabs>
        <w:ind w:left="1440" w:hanging="1440"/>
      </w:pPr>
      <w:rPr>
        <w:rFonts w:ascii="Arial" w:hAnsi="Arial" w:cs="Arial" w:hint="default"/>
      </w:rPr>
    </w:lvl>
    <w:lvl w:ilvl="8">
      <w:start w:val="1"/>
      <w:numFmt w:val="decimal"/>
      <w:pStyle w:val="Heading9"/>
      <w:lvlText w:val="%1.%2.%3.%4.%5.%6.%7.%8.%9"/>
      <w:lvlJc w:val="left"/>
      <w:pPr>
        <w:tabs>
          <w:tab w:val="num" w:pos="1584"/>
        </w:tabs>
        <w:ind w:left="1584" w:hanging="1584"/>
      </w:pPr>
      <w:rPr>
        <w:rFonts w:ascii="Arial" w:hAnsi="Arial" w:cs="Arial" w:hint="default"/>
      </w:rPr>
    </w:lvl>
  </w:abstractNum>
  <w:abstractNum w:abstractNumId="21" w15:restartNumberingAfterBreak="0">
    <w:nsid w:val="18164106"/>
    <w:multiLevelType w:val="multilevel"/>
    <w:tmpl w:val="1E62D930"/>
    <w:name w:val="HeadingStyles||Heading|3|3|0|1|0|41||1|0|49||1|0|48||1|0|49||1|0|32||1|0|33||1|0|34||1|0|34||1|0|34||"/>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1B025200"/>
    <w:multiLevelType w:val="hybridMultilevel"/>
    <w:tmpl w:val="3F7AAA40"/>
    <w:lvl w:ilvl="0" w:tplc="653E7CB8">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3" w15:restartNumberingAfterBreak="0">
    <w:nsid w:val="1BC5056B"/>
    <w:multiLevelType w:val="hybridMultilevel"/>
    <w:tmpl w:val="0B1CAB60"/>
    <w:lvl w:ilvl="0" w:tplc="D4CAE808">
      <w:start w:val="1"/>
      <w:numFmt w:val="lowerLetter"/>
      <w:pStyle w:val="listbullet-letter"/>
      <w:lvlText w:val="(%1)"/>
      <w:lvlJc w:val="left"/>
      <w:pPr>
        <w:tabs>
          <w:tab w:val="num" w:pos="1080"/>
        </w:tabs>
        <w:ind w:left="1080" w:hanging="720"/>
      </w:pPr>
      <w:rPr>
        <w:rFonts w:hint="default"/>
        <w:sz w:val="22"/>
      </w:rPr>
    </w:lvl>
    <w:lvl w:ilvl="1" w:tplc="D4CAE808">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24" w15:restartNumberingAfterBreak="0">
    <w:nsid w:val="1BF00CC8"/>
    <w:multiLevelType w:val="hybridMultilevel"/>
    <w:tmpl w:val="EC9477D8"/>
    <w:lvl w:ilvl="0" w:tplc="85382CAE">
      <w:start w:val="1"/>
      <w:numFmt w:val="lowerLetter"/>
      <w:lvlText w:val="(%1)"/>
      <w:lvlJc w:val="left"/>
      <w:pPr>
        <w:ind w:left="1440" w:hanging="360"/>
      </w:pPr>
      <w:rPr>
        <w:rFonts w:eastAsia="Times New Roman" w:cs="Arial" w:hint="default"/>
        <w:b w:val="0"/>
        <w:color w:val="00000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1D143D80"/>
    <w:multiLevelType w:val="hybridMultilevel"/>
    <w:tmpl w:val="2B3E4AD8"/>
    <w:lvl w:ilvl="0" w:tplc="1009001B">
      <w:start w:val="1"/>
      <w:numFmt w:val="lowerRoman"/>
      <w:lvlText w:val="%1."/>
      <w:lvlJc w:val="right"/>
      <w:pPr>
        <w:ind w:left="1800" w:hanging="360"/>
      </w:pPr>
      <w:rPr>
        <w:rFonts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21CE0EE0"/>
    <w:multiLevelType w:val="multilevel"/>
    <w:tmpl w:val="9D542D88"/>
    <w:lvl w:ilvl="0">
      <w:start w:val="5"/>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15:restartNumberingAfterBreak="0">
    <w:nsid w:val="22ED0CD3"/>
    <w:multiLevelType w:val="multilevel"/>
    <w:tmpl w:val="D11488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4032DA5"/>
    <w:multiLevelType w:val="multilevel"/>
    <w:tmpl w:val="21563702"/>
    <w:lvl w:ilvl="0">
      <w:start w:val="7"/>
      <w:numFmt w:val="decimal"/>
      <w:pStyle w:val="ListNumbereda"/>
      <w:lvlText w:val="%1"/>
      <w:lvlJc w:val="left"/>
      <w:pPr>
        <w:tabs>
          <w:tab w:val="num" w:pos="720"/>
        </w:tabs>
        <w:ind w:left="720" w:hanging="720"/>
      </w:pPr>
      <w:rPr>
        <w:rFonts w:ascii="Arial" w:hAnsi="Arial" w:cs="Arial" w:hint="default"/>
      </w:rPr>
    </w:lvl>
    <w:lvl w:ilvl="1">
      <w:start w:val="1"/>
      <w:numFmt w:val="decimal"/>
      <w:pStyle w:val="ListBullet2"/>
      <w:lvlText w:val="%1.%2"/>
      <w:lvlJc w:val="left"/>
      <w:pPr>
        <w:tabs>
          <w:tab w:val="num" w:pos="720"/>
        </w:tabs>
        <w:ind w:left="720" w:hanging="720"/>
      </w:pPr>
      <w:rPr>
        <w:rFonts w:ascii="Arial" w:hAnsi="Arial" w:cs="Arial" w:hint="default"/>
      </w:rPr>
    </w:lvl>
    <w:lvl w:ilvl="2">
      <w:start w:val="3"/>
      <w:numFmt w:val="decimal"/>
      <w:pStyle w:val="ListBullet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29" w15:restartNumberingAfterBreak="0">
    <w:nsid w:val="2BBA3577"/>
    <w:multiLevelType w:val="multilevel"/>
    <w:tmpl w:val="9D8C7272"/>
    <w:lvl w:ilvl="0">
      <w:start w:val="1"/>
      <w:numFmt w:val="decimal"/>
      <w:lvlRestart w:val="0"/>
      <w:pStyle w:val="ABL1"/>
      <w:lvlText w:val="%1."/>
      <w:lvlJc w:val="left"/>
      <w:pPr>
        <w:tabs>
          <w:tab w:val="num" w:pos="0"/>
        </w:tabs>
        <w:ind w:left="720" w:hanging="720"/>
      </w:pPr>
      <w:rPr>
        <w:rFonts w:ascii="Arial" w:hAnsi="Arial" w:cs="Arial" w:hint="default"/>
        <w:b/>
        <w:i w:val="0"/>
        <w:caps w:val="0"/>
        <w:sz w:val="24"/>
        <w:szCs w:val="24"/>
        <w:u w:val="none"/>
      </w:rPr>
    </w:lvl>
    <w:lvl w:ilvl="1">
      <w:start w:val="1"/>
      <w:numFmt w:val="decimal"/>
      <w:pStyle w:val="ABL2"/>
      <w:lvlText w:val="%1.%2"/>
      <w:lvlJc w:val="left"/>
      <w:pPr>
        <w:tabs>
          <w:tab w:val="num" w:pos="0"/>
        </w:tabs>
        <w:ind w:left="720" w:hanging="720"/>
      </w:pPr>
      <w:rPr>
        <w:rFonts w:ascii="Arial" w:hAnsi="Arial" w:cs="Arial" w:hint="default"/>
        <w:b/>
        <w:i w:val="0"/>
        <w:caps w:val="0"/>
        <w:color w:val="auto"/>
        <w:sz w:val="24"/>
        <w:szCs w:val="24"/>
        <w:u w:val="none"/>
      </w:rPr>
    </w:lvl>
    <w:lvl w:ilvl="2">
      <w:start w:val="1"/>
      <w:numFmt w:val="decimal"/>
      <w:pStyle w:val="ABL3"/>
      <w:lvlText w:val="%1.%2.%3"/>
      <w:lvlJc w:val="left"/>
      <w:pPr>
        <w:tabs>
          <w:tab w:val="num" w:pos="0"/>
        </w:tabs>
        <w:ind w:left="1440" w:hanging="720"/>
      </w:pPr>
      <w:rPr>
        <w:rFonts w:ascii="Arial" w:hAnsi="Arial" w:cs="Arial" w:hint="default"/>
        <w:b/>
        <w:i w:val="0"/>
        <w:caps w:val="0"/>
        <w:sz w:val="24"/>
        <w:szCs w:val="24"/>
        <w:u w:val="none"/>
      </w:rPr>
    </w:lvl>
    <w:lvl w:ilvl="3">
      <w:start w:val="1"/>
      <w:numFmt w:val="upperLetter"/>
      <w:pStyle w:val="ABL4"/>
      <w:lvlText w:val="(%4)"/>
      <w:lvlJc w:val="left"/>
      <w:pPr>
        <w:tabs>
          <w:tab w:val="num" w:pos="0"/>
        </w:tabs>
        <w:ind w:left="2160" w:hanging="720"/>
      </w:pPr>
      <w:rPr>
        <w:rFonts w:ascii="Arial" w:hAnsi="Arial" w:cs="Arial" w:hint="default"/>
        <w:b w:val="0"/>
        <w:i w:val="0"/>
        <w:caps w:val="0"/>
        <w:sz w:val="24"/>
        <w:szCs w:val="24"/>
        <w:u w:val="none"/>
      </w:rPr>
    </w:lvl>
    <w:lvl w:ilvl="4">
      <w:start w:val="1"/>
      <w:numFmt w:val="lowerRoman"/>
      <w:lvlText w:val="(%5)"/>
      <w:lvlJc w:val="left"/>
      <w:pPr>
        <w:tabs>
          <w:tab w:val="num" w:pos="0"/>
        </w:tabs>
        <w:ind w:left="1440" w:hanging="720"/>
      </w:pPr>
      <w:rPr>
        <w:rFonts w:ascii="Arial" w:hAnsi="Arial" w:cs="Arial" w:hint="default"/>
        <w:b w:val="0"/>
        <w:i w:val="0"/>
        <w:caps w:val="0"/>
        <w:sz w:val="24"/>
        <w:szCs w:val="24"/>
        <w:u w:val="none"/>
      </w:rPr>
    </w:lvl>
    <w:lvl w:ilvl="5">
      <w:start w:val="1"/>
      <w:numFmt w:val="upperRoman"/>
      <w:pStyle w:val="ABL6"/>
      <w:lvlText w:val="(%6)"/>
      <w:lvlJc w:val="left"/>
      <w:pPr>
        <w:tabs>
          <w:tab w:val="num" w:pos="0"/>
        </w:tabs>
        <w:ind w:left="4320" w:hanging="720"/>
      </w:pPr>
      <w:rPr>
        <w:rFonts w:ascii="Arial" w:hAnsi="Arial" w:cs="Arial" w:hint="default"/>
        <w:b w:val="0"/>
        <w:i w:val="0"/>
        <w:caps w:val="0"/>
        <w:sz w:val="24"/>
        <w:szCs w:val="24"/>
        <w:u w:val="none"/>
      </w:rPr>
    </w:lvl>
    <w:lvl w:ilvl="6">
      <w:start w:val="1"/>
      <w:numFmt w:val="decimal"/>
      <w:pStyle w:val="ABL7"/>
      <w:lvlText w:val="%7)"/>
      <w:lvlJc w:val="left"/>
      <w:pPr>
        <w:tabs>
          <w:tab w:val="num" w:pos="0"/>
        </w:tabs>
        <w:ind w:left="5040" w:hanging="720"/>
      </w:pPr>
      <w:rPr>
        <w:rFonts w:ascii="Arial" w:hAnsi="Arial" w:cs="Arial" w:hint="default"/>
        <w:b w:val="0"/>
        <w:i w:val="0"/>
        <w:caps w:val="0"/>
        <w:sz w:val="24"/>
        <w:szCs w:val="24"/>
        <w:u w:val="none"/>
      </w:rPr>
    </w:lvl>
    <w:lvl w:ilvl="7">
      <w:start w:val="1"/>
      <w:numFmt w:val="lowerLetter"/>
      <w:pStyle w:val="ABL8"/>
      <w:lvlText w:val="%8)"/>
      <w:lvlJc w:val="left"/>
      <w:pPr>
        <w:tabs>
          <w:tab w:val="num" w:pos="0"/>
        </w:tabs>
        <w:ind w:left="5760" w:hanging="720"/>
      </w:pPr>
      <w:rPr>
        <w:rFonts w:ascii="Arial" w:hAnsi="Arial" w:cs="Arial" w:hint="default"/>
        <w:b w:val="0"/>
        <w:i w:val="0"/>
        <w:caps w:val="0"/>
        <w:sz w:val="24"/>
        <w:szCs w:val="24"/>
        <w:u w:val="none"/>
      </w:rPr>
    </w:lvl>
    <w:lvl w:ilvl="8">
      <w:start w:val="1"/>
      <w:numFmt w:val="lowerRoman"/>
      <w:pStyle w:val="ABL9"/>
      <w:lvlText w:val="%9)"/>
      <w:lvlJc w:val="left"/>
      <w:pPr>
        <w:tabs>
          <w:tab w:val="num" w:pos="0"/>
        </w:tabs>
        <w:ind w:left="6480" w:hanging="720"/>
      </w:pPr>
      <w:rPr>
        <w:rFonts w:ascii="Arial" w:hAnsi="Arial" w:cs="Arial" w:hint="default"/>
        <w:b w:val="0"/>
        <w:i w:val="0"/>
        <w:caps w:val="0"/>
        <w:sz w:val="24"/>
        <w:szCs w:val="24"/>
        <w:u w:val="none"/>
      </w:rPr>
    </w:lvl>
  </w:abstractNum>
  <w:abstractNum w:abstractNumId="30" w15:restartNumberingAfterBreak="0">
    <w:nsid w:val="2C100AD4"/>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1" w15:restartNumberingAfterBreak="0">
    <w:nsid w:val="2C446BE9"/>
    <w:multiLevelType w:val="multilevel"/>
    <w:tmpl w:val="9D542D88"/>
    <w:lvl w:ilvl="0">
      <w:start w:val="4"/>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15:restartNumberingAfterBreak="0">
    <w:nsid w:val="2C4E556E"/>
    <w:multiLevelType w:val="hybridMultilevel"/>
    <w:tmpl w:val="358EE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26E69C5"/>
    <w:multiLevelType w:val="hybridMultilevel"/>
    <w:tmpl w:val="0348453A"/>
    <w:lvl w:ilvl="0" w:tplc="539E34A4">
      <w:start w:val="1"/>
      <w:numFmt w:val="lowerLetter"/>
      <w:pStyle w:val="alistbullet2"/>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34584B60"/>
    <w:multiLevelType w:val="multilevel"/>
    <w:tmpl w:val="CBFC3DBC"/>
    <w:lvl w:ilvl="0">
      <w:start w:val="1"/>
      <w:numFmt w:val="bullet"/>
      <w:pStyle w:val="BulletIndent"/>
      <w:lvlText w:val=""/>
      <w:lvlJc w:val="left"/>
      <w:pPr>
        <w:tabs>
          <w:tab w:val="num" w:pos="153"/>
        </w:tabs>
        <w:ind w:left="502" w:hanging="142"/>
      </w:pPr>
      <w:rPr>
        <w:rFonts w:ascii="Arial" w:hAnsi="Arial" w:cs="Arial" w:hint="default"/>
        <w:sz w:val="20"/>
      </w:rPr>
    </w:lvl>
    <w:lvl w:ilvl="1">
      <w:start w:val="1"/>
      <w:numFmt w:val="lowerRoman"/>
      <w:lvlText w:val="%2."/>
      <w:lvlJc w:val="left"/>
      <w:pPr>
        <w:tabs>
          <w:tab w:val="num" w:pos="1440"/>
        </w:tabs>
        <w:ind w:left="1440" w:hanging="360"/>
      </w:pPr>
      <w:rPr>
        <w:rFonts w:ascii="Arial" w:hAnsi="Arial" w:cs="Arial" w:hint="default"/>
      </w:rPr>
    </w:lvl>
    <w:lvl w:ilvl="2">
      <w:start w:val="1"/>
      <w:numFmt w:val="lowerRoman"/>
      <w:lvlText w:val="%3."/>
      <w:lvlJc w:val="right"/>
      <w:pPr>
        <w:tabs>
          <w:tab w:val="num" w:pos="2160"/>
        </w:tabs>
        <w:ind w:left="2160" w:hanging="180"/>
      </w:pPr>
      <w:rPr>
        <w:rFonts w:ascii="Arial" w:hAnsi="Arial" w:cs="Arial" w:hint="default"/>
      </w:rPr>
    </w:lvl>
    <w:lvl w:ilvl="3">
      <w:start w:val="1"/>
      <w:numFmt w:val="decimal"/>
      <w:lvlText w:val="%4."/>
      <w:lvlJc w:val="left"/>
      <w:pPr>
        <w:tabs>
          <w:tab w:val="num" w:pos="2880"/>
        </w:tabs>
        <w:ind w:left="2880" w:hanging="360"/>
      </w:pPr>
      <w:rPr>
        <w:rFonts w:ascii="Arial" w:hAnsi="Arial" w:cs="Arial" w:hint="default"/>
      </w:rPr>
    </w:lvl>
    <w:lvl w:ilvl="4">
      <w:start w:val="1"/>
      <w:numFmt w:val="lowerLetter"/>
      <w:lvlText w:val="%5."/>
      <w:lvlJc w:val="left"/>
      <w:pPr>
        <w:tabs>
          <w:tab w:val="num" w:pos="3600"/>
        </w:tabs>
        <w:ind w:left="3600" w:hanging="360"/>
      </w:pPr>
      <w:rPr>
        <w:rFonts w:ascii="Arial" w:hAnsi="Arial" w:cs="Arial" w:hint="default"/>
      </w:rPr>
    </w:lvl>
    <w:lvl w:ilvl="5">
      <w:start w:val="1"/>
      <w:numFmt w:val="lowerRoman"/>
      <w:lvlText w:val="%6."/>
      <w:lvlJc w:val="right"/>
      <w:pPr>
        <w:tabs>
          <w:tab w:val="num" w:pos="4320"/>
        </w:tabs>
        <w:ind w:left="4320" w:hanging="180"/>
      </w:pPr>
      <w:rPr>
        <w:rFonts w:ascii="Arial" w:hAnsi="Arial" w:cs="Arial" w:hint="default"/>
      </w:rPr>
    </w:lvl>
    <w:lvl w:ilvl="6">
      <w:start w:val="1"/>
      <w:numFmt w:val="decimal"/>
      <w:lvlText w:val="%7."/>
      <w:lvlJc w:val="left"/>
      <w:pPr>
        <w:tabs>
          <w:tab w:val="num" w:pos="5040"/>
        </w:tabs>
        <w:ind w:left="5040" w:hanging="360"/>
      </w:pPr>
      <w:rPr>
        <w:rFonts w:ascii="Arial" w:hAnsi="Arial" w:cs="Arial" w:hint="default"/>
      </w:rPr>
    </w:lvl>
    <w:lvl w:ilvl="7">
      <w:start w:val="1"/>
      <w:numFmt w:val="lowerLetter"/>
      <w:lvlText w:val="%8."/>
      <w:lvlJc w:val="left"/>
      <w:pPr>
        <w:tabs>
          <w:tab w:val="num" w:pos="5760"/>
        </w:tabs>
        <w:ind w:left="5760" w:hanging="360"/>
      </w:pPr>
      <w:rPr>
        <w:rFonts w:ascii="Arial" w:hAnsi="Arial" w:cs="Arial" w:hint="default"/>
      </w:rPr>
    </w:lvl>
    <w:lvl w:ilvl="8">
      <w:start w:val="1"/>
      <w:numFmt w:val="lowerRoman"/>
      <w:lvlText w:val="%9."/>
      <w:lvlJc w:val="right"/>
      <w:pPr>
        <w:tabs>
          <w:tab w:val="num" w:pos="6480"/>
        </w:tabs>
        <w:ind w:left="6480" w:hanging="180"/>
      </w:pPr>
      <w:rPr>
        <w:rFonts w:ascii="Arial" w:hAnsi="Arial" w:cs="Arial" w:hint="default"/>
      </w:rPr>
    </w:lvl>
  </w:abstractNum>
  <w:abstractNum w:abstractNumId="35" w15:restartNumberingAfterBreak="0">
    <w:nsid w:val="346A00BE"/>
    <w:multiLevelType w:val="multilevel"/>
    <w:tmpl w:val="49DE364A"/>
    <w:lvl w:ilvl="0">
      <w:start w:val="1"/>
      <w:numFmt w:val="lowerLetter"/>
      <w:pStyle w:val="ListNumbered1"/>
      <w:lvlText w:val="(%1)"/>
      <w:lvlJc w:val="left"/>
      <w:pPr>
        <w:ind w:left="360" w:hanging="360"/>
      </w:pPr>
      <w:rPr>
        <w:rFonts w:hint="default"/>
      </w:rPr>
    </w:lvl>
    <w:lvl w:ilvl="1">
      <w:start w:val="1"/>
      <w:numFmt w:val="lowerRoman"/>
      <w:lvlText w:val="%2"/>
      <w:lvlJc w:val="left"/>
      <w:pPr>
        <w:tabs>
          <w:tab w:val="num" w:pos="720"/>
        </w:tabs>
        <w:ind w:left="720" w:hanging="288"/>
      </w:pPr>
      <w:rPr>
        <w:rFonts w:ascii="Arial" w:hAnsi="Arial" w:cs="Arial" w:hint="default"/>
      </w:rPr>
    </w:lvl>
    <w:lvl w:ilvl="2">
      <w:start w:val="1"/>
      <w:numFmt w:val="lowerRoman"/>
      <w:lvlText w:val="%3."/>
      <w:lvlJc w:val="right"/>
      <w:pPr>
        <w:tabs>
          <w:tab w:val="num" w:pos="1800"/>
        </w:tabs>
        <w:ind w:left="1800" w:hanging="180"/>
      </w:pPr>
      <w:rPr>
        <w:rFonts w:ascii="Arial" w:hAnsi="Arial" w:cs="Arial" w:hint="default"/>
      </w:rPr>
    </w:lvl>
    <w:lvl w:ilvl="3">
      <w:start w:val="1"/>
      <w:numFmt w:val="decimal"/>
      <w:lvlText w:val="%4."/>
      <w:lvlJc w:val="left"/>
      <w:pPr>
        <w:tabs>
          <w:tab w:val="num" w:pos="2520"/>
        </w:tabs>
        <w:ind w:left="2520" w:hanging="360"/>
      </w:pPr>
      <w:rPr>
        <w:rFonts w:ascii="Arial" w:hAnsi="Arial" w:cs="Arial" w:hint="default"/>
      </w:rPr>
    </w:lvl>
    <w:lvl w:ilvl="4">
      <w:start w:val="1"/>
      <w:numFmt w:val="lowerLetter"/>
      <w:lvlText w:val="%5."/>
      <w:lvlJc w:val="left"/>
      <w:pPr>
        <w:tabs>
          <w:tab w:val="num" w:pos="3240"/>
        </w:tabs>
        <w:ind w:left="3240" w:hanging="360"/>
      </w:pPr>
      <w:rPr>
        <w:rFonts w:ascii="Arial" w:hAnsi="Arial" w:cs="Arial" w:hint="default"/>
      </w:rPr>
    </w:lvl>
    <w:lvl w:ilvl="5">
      <w:start w:val="1"/>
      <w:numFmt w:val="lowerRoman"/>
      <w:lvlText w:val="%6."/>
      <w:lvlJc w:val="right"/>
      <w:pPr>
        <w:tabs>
          <w:tab w:val="num" w:pos="3960"/>
        </w:tabs>
        <w:ind w:left="3960" w:hanging="180"/>
      </w:pPr>
      <w:rPr>
        <w:rFonts w:ascii="Arial" w:hAnsi="Arial" w:cs="Arial" w:hint="default"/>
      </w:rPr>
    </w:lvl>
    <w:lvl w:ilvl="6">
      <w:start w:val="1"/>
      <w:numFmt w:val="decimal"/>
      <w:lvlText w:val="%7."/>
      <w:lvlJc w:val="left"/>
      <w:pPr>
        <w:tabs>
          <w:tab w:val="num" w:pos="4680"/>
        </w:tabs>
        <w:ind w:left="4680" w:hanging="360"/>
      </w:pPr>
      <w:rPr>
        <w:rFonts w:ascii="Arial" w:hAnsi="Arial" w:cs="Arial" w:hint="default"/>
      </w:rPr>
    </w:lvl>
    <w:lvl w:ilvl="7">
      <w:start w:val="1"/>
      <w:numFmt w:val="lowerLetter"/>
      <w:lvlText w:val="%8."/>
      <w:lvlJc w:val="left"/>
      <w:pPr>
        <w:tabs>
          <w:tab w:val="num" w:pos="5400"/>
        </w:tabs>
        <w:ind w:left="5400" w:hanging="360"/>
      </w:pPr>
      <w:rPr>
        <w:rFonts w:ascii="Arial" w:hAnsi="Arial" w:cs="Arial" w:hint="default"/>
      </w:rPr>
    </w:lvl>
    <w:lvl w:ilvl="8">
      <w:start w:val="1"/>
      <w:numFmt w:val="lowerRoman"/>
      <w:lvlText w:val="%9."/>
      <w:lvlJc w:val="right"/>
      <w:pPr>
        <w:tabs>
          <w:tab w:val="num" w:pos="6120"/>
        </w:tabs>
        <w:ind w:left="6120" w:hanging="180"/>
      </w:pPr>
      <w:rPr>
        <w:rFonts w:ascii="Arial" w:hAnsi="Arial" w:cs="Arial" w:hint="default"/>
      </w:rPr>
    </w:lvl>
  </w:abstractNum>
  <w:abstractNum w:abstractNumId="36" w15:restartNumberingAfterBreak="0">
    <w:nsid w:val="358272A8"/>
    <w:multiLevelType w:val="hybridMultilevel"/>
    <w:tmpl w:val="A63AA146"/>
    <w:lvl w:ilvl="0" w:tplc="2BD8565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39C92577"/>
    <w:multiLevelType w:val="hybridMultilevel"/>
    <w:tmpl w:val="EB20E454"/>
    <w:lvl w:ilvl="0" w:tplc="85382CAE">
      <w:start w:val="1"/>
      <w:numFmt w:val="lowerLetter"/>
      <w:lvlText w:val="(%1)"/>
      <w:lvlJc w:val="left"/>
      <w:pPr>
        <w:ind w:left="720" w:hanging="360"/>
      </w:pPr>
      <w:rPr>
        <w:rFonts w:eastAsia="Times New Roman" w:cs="Arial" w:hint="default"/>
        <w:b w:val="0"/>
        <w:color w:val="000000"/>
      </w:rPr>
    </w:lvl>
    <w:lvl w:ilvl="1" w:tplc="85382CAE">
      <w:start w:val="1"/>
      <w:numFmt w:val="lowerLetter"/>
      <w:lvlText w:val="(%2)"/>
      <w:lvlJc w:val="left"/>
      <w:pPr>
        <w:ind w:left="1440" w:hanging="360"/>
      </w:pPr>
      <w:rPr>
        <w:rFonts w:eastAsia="Times New Roman" w:cs="Arial"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39D439A2"/>
    <w:multiLevelType w:val="singleLevel"/>
    <w:tmpl w:val="BA8AF306"/>
    <w:lvl w:ilvl="0">
      <w:start w:val="1"/>
      <w:numFmt w:val="bullet"/>
      <w:pStyle w:val="ListBullet6"/>
      <w:lvlText w:val=""/>
      <w:lvlJc w:val="left"/>
      <w:pPr>
        <w:tabs>
          <w:tab w:val="num" w:pos="1800"/>
        </w:tabs>
        <w:ind w:left="1800" w:hanging="360"/>
      </w:pPr>
      <w:rPr>
        <w:rFonts w:ascii="Arial" w:hAnsi="Arial" w:cs="Arial" w:hint="default"/>
        <w:sz w:val="12"/>
      </w:rPr>
    </w:lvl>
  </w:abstractNum>
  <w:abstractNum w:abstractNumId="39" w15:restartNumberingAfterBreak="0">
    <w:nsid w:val="3A7C6781"/>
    <w:multiLevelType w:val="multilevel"/>
    <w:tmpl w:val="56043298"/>
    <w:lvl w:ilvl="0">
      <w:start w:val="1"/>
      <w:numFmt w:val="upperLetter"/>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792"/>
      </w:pPr>
      <w:rPr>
        <w:rFonts w:ascii="Arial" w:hAnsi="Arial" w:cs="Arial" w:hint="default"/>
        <w:b/>
        <w:i w:val="0"/>
        <w:sz w:val="24"/>
      </w:rPr>
    </w:lvl>
    <w:lvl w:ilvl="2">
      <w:start w:val="1"/>
      <w:numFmt w:val="decimal"/>
      <w:lvlText w:val="%1.%2.%3."/>
      <w:lvlJc w:val="left"/>
      <w:pPr>
        <w:tabs>
          <w:tab w:val="num" w:pos="1224"/>
        </w:tabs>
        <w:ind w:left="1224" w:hanging="1224"/>
      </w:pPr>
      <w:rPr>
        <w:rFonts w:ascii="Arial" w:hAnsi="Arial" w:cs="Arial" w:hint="default"/>
        <w:b/>
        <w:i w:val="0"/>
        <w:sz w:val="24"/>
      </w:rPr>
    </w:lvl>
    <w:lvl w:ilvl="3">
      <w:start w:val="1"/>
      <w:numFmt w:val="decimal"/>
      <w:lvlText w:val="%1.%2.%3.%4."/>
      <w:lvlJc w:val="left"/>
      <w:pPr>
        <w:tabs>
          <w:tab w:val="num" w:pos="1728"/>
        </w:tabs>
        <w:ind w:left="1728" w:hanging="1728"/>
      </w:pPr>
      <w:rPr>
        <w:rFonts w:ascii="Arial" w:hAnsi="Arial" w:cs="Arial" w:hint="default"/>
        <w:b/>
        <w:i w:val="0"/>
        <w:sz w:val="24"/>
      </w:rPr>
    </w:lvl>
    <w:lvl w:ilvl="4">
      <w:start w:val="1"/>
      <w:numFmt w:val="decimal"/>
      <w:pStyle w:val="Style6"/>
      <w:lvlText w:val="%1.%2.%3.%4.%5."/>
      <w:lvlJc w:val="left"/>
      <w:pPr>
        <w:tabs>
          <w:tab w:val="num" w:pos="2232"/>
        </w:tabs>
        <w:ind w:left="2232" w:hanging="792"/>
      </w:pPr>
      <w:rPr>
        <w:rFonts w:ascii="Arial" w:hAnsi="Arial" w:cs="Arial"/>
      </w:rPr>
    </w:lvl>
    <w:lvl w:ilvl="5">
      <w:start w:val="1"/>
      <w:numFmt w:val="decimal"/>
      <w:lvlText w:val="%1.%2.%3.%4.%5.%6."/>
      <w:lvlJc w:val="left"/>
      <w:pPr>
        <w:tabs>
          <w:tab w:val="num" w:pos="2736"/>
        </w:tabs>
        <w:ind w:left="2736" w:hanging="936"/>
      </w:pPr>
      <w:rPr>
        <w:rFonts w:ascii="Arial" w:hAnsi="Arial" w:cs="Arial"/>
      </w:rPr>
    </w:lvl>
    <w:lvl w:ilvl="6">
      <w:start w:val="1"/>
      <w:numFmt w:val="decimal"/>
      <w:lvlText w:val="%1.%2.%3.%4.%5.%6.%7."/>
      <w:lvlJc w:val="left"/>
      <w:pPr>
        <w:tabs>
          <w:tab w:val="num" w:pos="3240"/>
        </w:tabs>
        <w:ind w:left="3240" w:hanging="1080"/>
      </w:pPr>
      <w:rPr>
        <w:rFonts w:ascii="Arial" w:hAnsi="Arial" w:cs="Arial"/>
      </w:rPr>
    </w:lvl>
    <w:lvl w:ilvl="7">
      <w:start w:val="1"/>
      <w:numFmt w:val="decimal"/>
      <w:lvlText w:val="%1.%2.%3.%4.%5.%6.%7.%8."/>
      <w:lvlJc w:val="left"/>
      <w:pPr>
        <w:tabs>
          <w:tab w:val="num" w:pos="3744"/>
        </w:tabs>
        <w:ind w:left="3744" w:hanging="1224"/>
      </w:pPr>
      <w:rPr>
        <w:rFonts w:ascii="Arial" w:hAnsi="Arial" w:cs="Arial"/>
      </w:rPr>
    </w:lvl>
    <w:lvl w:ilvl="8">
      <w:start w:val="1"/>
      <w:numFmt w:val="decimal"/>
      <w:lvlText w:val="%1.%2.%3.%4.%5.%6.%7.%8.%9."/>
      <w:lvlJc w:val="left"/>
      <w:pPr>
        <w:tabs>
          <w:tab w:val="num" w:pos="4320"/>
        </w:tabs>
        <w:ind w:left="4320" w:hanging="1440"/>
      </w:pPr>
      <w:rPr>
        <w:rFonts w:ascii="Arial" w:hAnsi="Arial" w:cs="Arial"/>
      </w:rPr>
    </w:lvl>
  </w:abstractNum>
  <w:abstractNum w:abstractNumId="40" w15:restartNumberingAfterBreak="0">
    <w:nsid w:val="3C733AF4"/>
    <w:multiLevelType w:val="singleLevel"/>
    <w:tmpl w:val="B34AB4A8"/>
    <w:lvl w:ilvl="0">
      <w:start w:val="1"/>
      <w:numFmt w:val="bullet"/>
      <w:pStyle w:val="BULLET1LAST"/>
      <w:lvlText w:val=""/>
      <w:lvlJc w:val="left"/>
      <w:pPr>
        <w:tabs>
          <w:tab w:val="num" w:pos="360"/>
        </w:tabs>
        <w:ind w:left="360" w:hanging="360"/>
      </w:pPr>
      <w:rPr>
        <w:rFonts w:ascii="Arial" w:hAnsi="Arial" w:cs="Arial" w:hint="default"/>
      </w:rPr>
    </w:lvl>
  </w:abstractNum>
  <w:abstractNum w:abstractNumId="41" w15:restartNumberingAfterBreak="0">
    <w:nsid w:val="3D2162B5"/>
    <w:multiLevelType w:val="multilevel"/>
    <w:tmpl w:val="81F8AAA0"/>
    <w:lvl w:ilvl="0">
      <w:start w:val="1"/>
      <w:numFmt w:val="decimal"/>
      <w:pStyle w:val="Bullet2"/>
      <w:lvlText w:val="%1."/>
      <w:lvlJc w:val="left"/>
      <w:pPr>
        <w:tabs>
          <w:tab w:val="num" w:pos="-359"/>
        </w:tabs>
        <w:ind w:left="-359" w:hanging="360"/>
      </w:pPr>
      <w:rPr>
        <w:rFonts w:ascii="Arial" w:hAnsi="Arial" w:cs="Arial"/>
      </w:rPr>
    </w:lvl>
    <w:lvl w:ilvl="1">
      <w:start w:val="1"/>
      <w:numFmt w:val="lowerLetter"/>
      <w:lvlText w:val="%2."/>
      <w:lvlJc w:val="left"/>
      <w:pPr>
        <w:tabs>
          <w:tab w:val="num" w:pos="361"/>
        </w:tabs>
        <w:ind w:left="361" w:hanging="360"/>
      </w:pPr>
      <w:rPr>
        <w:rFonts w:ascii="Arial" w:hAnsi="Arial" w:cs="Arial"/>
      </w:rPr>
    </w:lvl>
    <w:lvl w:ilvl="2">
      <w:start w:val="1"/>
      <w:numFmt w:val="lowerRoman"/>
      <w:lvlText w:val="%3."/>
      <w:lvlJc w:val="right"/>
      <w:pPr>
        <w:tabs>
          <w:tab w:val="num" w:pos="1081"/>
        </w:tabs>
        <w:ind w:left="1081" w:hanging="180"/>
      </w:pPr>
      <w:rPr>
        <w:rFonts w:ascii="Arial" w:hAnsi="Arial" w:cs="Arial"/>
      </w:rPr>
    </w:lvl>
    <w:lvl w:ilvl="3">
      <w:start w:val="1"/>
      <w:numFmt w:val="decimal"/>
      <w:lvlText w:val="%4."/>
      <w:lvlJc w:val="left"/>
      <w:pPr>
        <w:tabs>
          <w:tab w:val="num" w:pos="1801"/>
        </w:tabs>
        <w:ind w:left="1801" w:hanging="360"/>
      </w:pPr>
      <w:rPr>
        <w:rFonts w:ascii="Arial" w:hAnsi="Arial" w:cs="Arial"/>
      </w:rPr>
    </w:lvl>
    <w:lvl w:ilvl="4">
      <w:start w:val="1"/>
      <w:numFmt w:val="lowerLetter"/>
      <w:lvlText w:val="%5."/>
      <w:lvlJc w:val="left"/>
      <w:pPr>
        <w:tabs>
          <w:tab w:val="num" w:pos="2521"/>
        </w:tabs>
        <w:ind w:left="2521" w:hanging="360"/>
      </w:pPr>
      <w:rPr>
        <w:rFonts w:ascii="Arial" w:hAnsi="Arial" w:cs="Arial"/>
      </w:rPr>
    </w:lvl>
    <w:lvl w:ilvl="5">
      <w:start w:val="1"/>
      <w:numFmt w:val="lowerRoman"/>
      <w:lvlText w:val="%6."/>
      <w:lvlJc w:val="right"/>
      <w:pPr>
        <w:tabs>
          <w:tab w:val="num" w:pos="3241"/>
        </w:tabs>
        <w:ind w:left="3241" w:hanging="180"/>
      </w:pPr>
      <w:rPr>
        <w:rFonts w:ascii="Arial" w:hAnsi="Arial" w:cs="Arial"/>
      </w:rPr>
    </w:lvl>
    <w:lvl w:ilvl="6">
      <w:start w:val="1"/>
      <w:numFmt w:val="decimal"/>
      <w:lvlText w:val="%7."/>
      <w:lvlJc w:val="left"/>
      <w:pPr>
        <w:tabs>
          <w:tab w:val="num" w:pos="3961"/>
        </w:tabs>
        <w:ind w:left="3961" w:hanging="360"/>
      </w:pPr>
      <w:rPr>
        <w:rFonts w:ascii="Arial" w:hAnsi="Arial" w:cs="Arial"/>
      </w:rPr>
    </w:lvl>
    <w:lvl w:ilvl="7">
      <w:start w:val="1"/>
      <w:numFmt w:val="lowerLetter"/>
      <w:lvlText w:val="%8."/>
      <w:lvlJc w:val="left"/>
      <w:pPr>
        <w:tabs>
          <w:tab w:val="num" w:pos="4681"/>
        </w:tabs>
        <w:ind w:left="4681" w:hanging="360"/>
      </w:pPr>
      <w:rPr>
        <w:rFonts w:ascii="Arial" w:hAnsi="Arial" w:cs="Arial"/>
      </w:rPr>
    </w:lvl>
    <w:lvl w:ilvl="8">
      <w:start w:val="1"/>
      <w:numFmt w:val="lowerRoman"/>
      <w:lvlText w:val="%9."/>
      <w:lvlJc w:val="right"/>
      <w:pPr>
        <w:tabs>
          <w:tab w:val="num" w:pos="5401"/>
        </w:tabs>
        <w:ind w:left="5401" w:hanging="180"/>
      </w:pPr>
      <w:rPr>
        <w:rFonts w:ascii="Arial" w:hAnsi="Arial" w:cs="Arial"/>
      </w:rPr>
    </w:lvl>
  </w:abstractNum>
  <w:abstractNum w:abstractNumId="42" w15:restartNumberingAfterBreak="0">
    <w:nsid w:val="3DC27E47"/>
    <w:multiLevelType w:val="hybridMultilevel"/>
    <w:tmpl w:val="A984AC7A"/>
    <w:lvl w:ilvl="0" w:tplc="13B2FCE6">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3" w15:restartNumberingAfterBreak="0">
    <w:nsid w:val="3E5F72D4"/>
    <w:multiLevelType w:val="hybridMultilevel"/>
    <w:tmpl w:val="E522E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EBB5F40"/>
    <w:multiLevelType w:val="hybridMultilevel"/>
    <w:tmpl w:val="A4909D80"/>
    <w:lvl w:ilvl="0" w:tplc="85382CAE">
      <w:start w:val="1"/>
      <w:numFmt w:val="lowerLetter"/>
      <w:lvlText w:val="(%1)"/>
      <w:lvlJc w:val="left"/>
      <w:pPr>
        <w:ind w:left="720" w:hanging="360"/>
      </w:pPr>
      <w:rPr>
        <w:rFonts w:eastAsia="Times New Roman" w:cs="Arial" w:hint="default"/>
        <w:b w:val="0"/>
        <w:color w:val="000000"/>
      </w:rPr>
    </w:lvl>
    <w:lvl w:ilvl="1" w:tplc="85382CAE">
      <w:start w:val="1"/>
      <w:numFmt w:val="lowerLetter"/>
      <w:lvlText w:val="(%2)"/>
      <w:lvlJc w:val="left"/>
      <w:pPr>
        <w:ind w:left="1440" w:hanging="360"/>
      </w:pPr>
      <w:rPr>
        <w:rFonts w:eastAsia="Times New Roman" w:cs="Arial"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3ED36ECD"/>
    <w:multiLevelType w:val="multilevel"/>
    <w:tmpl w:val="23A02398"/>
    <w:lvl w:ilvl="0">
      <w:start w:val="19"/>
      <w:numFmt w:val="decimal"/>
      <w:pStyle w:val="Bullet"/>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46" w15:restartNumberingAfterBreak="0">
    <w:nsid w:val="416E4D22"/>
    <w:multiLevelType w:val="hybridMultilevel"/>
    <w:tmpl w:val="D9EAA296"/>
    <w:lvl w:ilvl="0" w:tplc="04090001">
      <w:start w:val="1"/>
      <w:numFmt w:val="bullet"/>
      <w:pStyle w:val="ListBullet"/>
      <w:lvlText w:val=""/>
      <w:lvlJc w:val="left"/>
      <w:pPr>
        <w:tabs>
          <w:tab w:val="num" w:pos="720"/>
        </w:tabs>
        <w:ind w:left="720" w:hanging="360"/>
      </w:pPr>
      <w:rPr>
        <w:rFonts w:ascii="Arial" w:hAnsi="Arial" w:cs="Arial" w:hint="default"/>
      </w:rPr>
    </w:lvl>
    <w:lvl w:ilvl="1" w:tplc="C93EC738" w:tentative="1">
      <w:start w:val="1"/>
      <w:numFmt w:val="bullet"/>
      <w:lvlText w:val="o"/>
      <w:lvlJc w:val="left"/>
      <w:pPr>
        <w:tabs>
          <w:tab w:val="num" w:pos="1440"/>
        </w:tabs>
        <w:ind w:left="1440" w:hanging="360"/>
      </w:pPr>
      <w:rPr>
        <w:rFonts w:ascii="Arial" w:hAnsi="Arial" w:cs="Arial" w:hint="default"/>
      </w:rPr>
    </w:lvl>
    <w:lvl w:ilvl="2" w:tplc="B37668E2" w:tentative="1">
      <w:start w:val="1"/>
      <w:numFmt w:val="bullet"/>
      <w:lvlText w:val=""/>
      <w:lvlJc w:val="left"/>
      <w:pPr>
        <w:tabs>
          <w:tab w:val="num" w:pos="2160"/>
        </w:tabs>
        <w:ind w:left="2160" w:hanging="360"/>
      </w:pPr>
      <w:rPr>
        <w:rFonts w:ascii="Arial" w:hAnsi="Arial" w:cs="Arial" w:hint="default"/>
      </w:rPr>
    </w:lvl>
    <w:lvl w:ilvl="3" w:tplc="F822D626" w:tentative="1">
      <w:start w:val="1"/>
      <w:numFmt w:val="bullet"/>
      <w:lvlText w:val=""/>
      <w:lvlJc w:val="left"/>
      <w:pPr>
        <w:tabs>
          <w:tab w:val="num" w:pos="2880"/>
        </w:tabs>
        <w:ind w:left="2880" w:hanging="360"/>
      </w:pPr>
      <w:rPr>
        <w:rFonts w:ascii="Arial" w:hAnsi="Arial" w:cs="Arial" w:hint="default"/>
      </w:rPr>
    </w:lvl>
    <w:lvl w:ilvl="4" w:tplc="EAC0553E" w:tentative="1">
      <w:start w:val="1"/>
      <w:numFmt w:val="bullet"/>
      <w:lvlText w:val="o"/>
      <w:lvlJc w:val="left"/>
      <w:pPr>
        <w:tabs>
          <w:tab w:val="num" w:pos="3600"/>
        </w:tabs>
        <w:ind w:left="3600" w:hanging="360"/>
      </w:pPr>
      <w:rPr>
        <w:rFonts w:ascii="Arial" w:hAnsi="Arial" w:cs="Arial" w:hint="default"/>
      </w:rPr>
    </w:lvl>
    <w:lvl w:ilvl="5" w:tplc="C4C8D42E" w:tentative="1">
      <w:start w:val="1"/>
      <w:numFmt w:val="bullet"/>
      <w:lvlText w:val=""/>
      <w:lvlJc w:val="left"/>
      <w:pPr>
        <w:tabs>
          <w:tab w:val="num" w:pos="4320"/>
        </w:tabs>
        <w:ind w:left="4320" w:hanging="360"/>
      </w:pPr>
      <w:rPr>
        <w:rFonts w:ascii="Arial" w:hAnsi="Arial" w:cs="Arial" w:hint="default"/>
      </w:rPr>
    </w:lvl>
    <w:lvl w:ilvl="6" w:tplc="9420FAD4" w:tentative="1">
      <w:start w:val="1"/>
      <w:numFmt w:val="bullet"/>
      <w:lvlText w:val=""/>
      <w:lvlJc w:val="left"/>
      <w:pPr>
        <w:tabs>
          <w:tab w:val="num" w:pos="5040"/>
        </w:tabs>
        <w:ind w:left="5040" w:hanging="360"/>
      </w:pPr>
      <w:rPr>
        <w:rFonts w:ascii="Arial" w:hAnsi="Arial" w:cs="Arial" w:hint="default"/>
      </w:rPr>
    </w:lvl>
    <w:lvl w:ilvl="7" w:tplc="A502E73E" w:tentative="1">
      <w:start w:val="1"/>
      <w:numFmt w:val="bullet"/>
      <w:lvlText w:val="o"/>
      <w:lvlJc w:val="left"/>
      <w:pPr>
        <w:tabs>
          <w:tab w:val="num" w:pos="5760"/>
        </w:tabs>
        <w:ind w:left="5760" w:hanging="360"/>
      </w:pPr>
      <w:rPr>
        <w:rFonts w:ascii="Arial" w:hAnsi="Arial" w:cs="Arial" w:hint="default"/>
      </w:rPr>
    </w:lvl>
    <w:lvl w:ilvl="8" w:tplc="DDF6DD5E" w:tentative="1">
      <w:start w:val="1"/>
      <w:numFmt w:val="bullet"/>
      <w:lvlText w:val=""/>
      <w:lvlJc w:val="left"/>
      <w:pPr>
        <w:tabs>
          <w:tab w:val="num" w:pos="6480"/>
        </w:tabs>
        <w:ind w:left="6480" w:hanging="360"/>
      </w:pPr>
      <w:rPr>
        <w:rFonts w:ascii="Arial" w:hAnsi="Arial" w:cs="Arial" w:hint="default"/>
      </w:rPr>
    </w:lvl>
  </w:abstractNum>
  <w:abstractNum w:abstractNumId="47" w15:restartNumberingAfterBreak="0">
    <w:nsid w:val="41B172C6"/>
    <w:multiLevelType w:val="hybridMultilevel"/>
    <w:tmpl w:val="ECDEB3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420C1865"/>
    <w:multiLevelType w:val="hybridMultilevel"/>
    <w:tmpl w:val="A01CFD48"/>
    <w:lvl w:ilvl="0" w:tplc="5D1C9312">
      <w:start w:val="1"/>
      <w:numFmt w:val="lowerLetter"/>
      <w:lvlText w:val="(%1)"/>
      <w:lvlJc w:val="left"/>
      <w:pPr>
        <w:ind w:left="1440" w:hanging="720"/>
      </w:pPr>
      <w:rPr>
        <w:rFonts w:ascii="Arial" w:hAnsi="Arial" w:cs="Arial" w:hint="default"/>
        <w:sz w:val="24"/>
        <w:szCs w:val="24"/>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9" w15:restartNumberingAfterBreak="0">
    <w:nsid w:val="42935564"/>
    <w:multiLevelType w:val="multilevel"/>
    <w:tmpl w:val="A0C8A4E6"/>
    <w:lvl w:ilvl="0">
      <w:start w:val="1"/>
      <w:numFmt w:val="bullet"/>
      <w:pStyle w:val="listbullet11"/>
      <w:lvlText w:val=""/>
      <w:lvlJc w:val="left"/>
      <w:pPr>
        <w:tabs>
          <w:tab w:val="num" w:pos="720"/>
        </w:tabs>
        <w:ind w:left="720" w:hanging="360"/>
      </w:pPr>
      <w:rPr>
        <w:rFonts w:ascii="Arial" w:hAnsi="Arial" w:cs="Arial" w:hint="default"/>
      </w:rPr>
    </w:lvl>
    <w:lvl w:ilvl="1" w:tentative="1">
      <w:start w:val="1"/>
      <w:numFmt w:val="bullet"/>
      <w:lvlText w:val="o"/>
      <w:lvlJc w:val="left"/>
      <w:pPr>
        <w:tabs>
          <w:tab w:val="num" w:pos="1440"/>
        </w:tabs>
        <w:ind w:left="1440" w:hanging="360"/>
      </w:pPr>
      <w:rPr>
        <w:rFonts w:ascii="Arial" w:hAnsi="Arial" w:cs="Arial" w:hint="default"/>
      </w:rPr>
    </w:lvl>
    <w:lvl w:ilvl="2" w:tentative="1">
      <w:start w:val="1"/>
      <w:numFmt w:val="bullet"/>
      <w:lvlText w:val=""/>
      <w:lvlJc w:val="left"/>
      <w:pPr>
        <w:tabs>
          <w:tab w:val="num" w:pos="2160"/>
        </w:tabs>
        <w:ind w:left="2160" w:hanging="360"/>
      </w:pPr>
      <w:rPr>
        <w:rFonts w:ascii="Arial" w:hAnsi="Arial" w:cs="Arial" w:hint="default"/>
      </w:rPr>
    </w:lvl>
    <w:lvl w:ilvl="3" w:tentative="1">
      <w:start w:val="1"/>
      <w:numFmt w:val="bullet"/>
      <w:lvlText w:val=""/>
      <w:lvlJc w:val="left"/>
      <w:pPr>
        <w:tabs>
          <w:tab w:val="num" w:pos="2880"/>
        </w:tabs>
        <w:ind w:left="2880" w:hanging="360"/>
      </w:pPr>
      <w:rPr>
        <w:rFonts w:ascii="Arial" w:hAnsi="Arial" w:cs="Arial" w:hint="default"/>
      </w:rPr>
    </w:lvl>
    <w:lvl w:ilvl="4" w:tentative="1">
      <w:start w:val="1"/>
      <w:numFmt w:val="bullet"/>
      <w:lvlText w:val="o"/>
      <w:lvlJc w:val="left"/>
      <w:pPr>
        <w:tabs>
          <w:tab w:val="num" w:pos="3600"/>
        </w:tabs>
        <w:ind w:left="3600" w:hanging="360"/>
      </w:pPr>
      <w:rPr>
        <w:rFonts w:ascii="Arial" w:hAnsi="Arial" w:cs="Arial" w:hint="default"/>
      </w:rPr>
    </w:lvl>
    <w:lvl w:ilvl="5" w:tentative="1">
      <w:start w:val="1"/>
      <w:numFmt w:val="bullet"/>
      <w:lvlText w:val=""/>
      <w:lvlJc w:val="left"/>
      <w:pPr>
        <w:tabs>
          <w:tab w:val="num" w:pos="4320"/>
        </w:tabs>
        <w:ind w:left="4320" w:hanging="360"/>
      </w:pPr>
      <w:rPr>
        <w:rFonts w:ascii="Arial" w:hAnsi="Arial" w:cs="Arial" w:hint="default"/>
      </w:rPr>
    </w:lvl>
    <w:lvl w:ilvl="6" w:tentative="1">
      <w:start w:val="1"/>
      <w:numFmt w:val="bullet"/>
      <w:lvlText w:val=""/>
      <w:lvlJc w:val="left"/>
      <w:pPr>
        <w:tabs>
          <w:tab w:val="num" w:pos="5040"/>
        </w:tabs>
        <w:ind w:left="5040" w:hanging="360"/>
      </w:pPr>
      <w:rPr>
        <w:rFonts w:ascii="Arial" w:hAnsi="Arial" w:cs="Arial" w:hint="default"/>
      </w:rPr>
    </w:lvl>
    <w:lvl w:ilvl="7" w:tentative="1">
      <w:start w:val="1"/>
      <w:numFmt w:val="bullet"/>
      <w:lvlText w:val="o"/>
      <w:lvlJc w:val="left"/>
      <w:pPr>
        <w:tabs>
          <w:tab w:val="num" w:pos="5760"/>
        </w:tabs>
        <w:ind w:left="5760" w:hanging="360"/>
      </w:pPr>
      <w:rPr>
        <w:rFonts w:ascii="Arial" w:hAnsi="Arial" w:cs="Arial" w:hint="default"/>
      </w:rPr>
    </w:lvl>
    <w:lvl w:ilvl="8" w:tentative="1">
      <w:start w:val="1"/>
      <w:numFmt w:val="bullet"/>
      <w:lvlText w:val=""/>
      <w:lvlJc w:val="left"/>
      <w:pPr>
        <w:tabs>
          <w:tab w:val="num" w:pos="6480"/>
        </w:tabs>
        <w:ind w:left="6480" w:hanging="360"/>
      </w:pPr>
      <w:rPr>
        <w:rFonts w:ascii="Arial" w:hAnsi="Arial" w:cs="Arial" w:hint="default"/>
      </w:rPr>
    </w:lvl>
  </w:abstractNum>
  <w:abstractNum w:abstractNumId="50" w15:restartNumberingAfterBreak="0">
    <w:nsid w:val="44453EC3"/>
    <w:multiLevelType w:val="hybridMultilevel"/>
    <w:tmpl w:val="00E0E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7A248FA"/>
    <w:multiLevelType w:val="multilevel"/>
    <w:tmpl w:val="3EFA72C0"/>
    <w:lvl w:ilvl="0">
      <w:start w:val="6"/>
      <w:numFmt w:val="decimal"/>
      <w:lvlText w:val="%1"/>
      <w:lvlJc w:val="left"/>
      <w:pPr>
        <w:tabs>
          <w:tab w:val="num" w:pos="720"/>
        </w:tabs>
        <w:ind w:left="720" w:hanging="720"/>
      </w:pPr>
      <w:rPr>
        <w:rFonts w:cs="Times New Roman" w:hint="default"/>
        <w:b w:val="0"/>
      </w:rPr>
    </w:lvl>
    <w:lvl w:ilvl="1">
      <w:start w:val="1"/>
      <w:numFmt w:val="decimalZero"/>
      <w:pStyle w:val="Style5"/>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52" w15:restartNumberingAfterBreak="0">
    <w:nsid w:val="4A1963C5"/>
    <w:multiLevelType w:val="multilevel"/>
    <w:tmpl w:val="6F50B30A"/>
    <w:lvl w:ilvl="0">
      <w:start w:val="21"/>
      <w:numFmt w:val="decimal"/>
      <w:pStyle w:val="ListNumber"/>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53" w15:restartNumberingAfterBreak="0">
    <w:nsid w:val="4E236290"/>
    <w:multiLevelType w:val="multilevel"/>
    <w:tmpl w:val="BE9E31F0"/>
    <w:lvl w:ilvl="0">
      <w:start w:val="8"/>
      <w:numFmt w:val="decimal"/>
      <w:lvlText w:val="%1"/>
      <w:lvlJc w:val="left"/>
      <w:pPr>
        <w:tabs>
          <w:tab w:val="num" w:pos="720"/>
        </w:tabs>
        <w:ind w:left="720" w:hanging="720"/>
      </w:pPr>
      <w:rPr>
        <w:rFonts w:cs="Times New Roman" w:hint="default"/>
        <w:b w:val="0"/>
      </w:rPr>
    </w:lvl>
    <w:lvl w:ilvl="1">
      <w:start w:val="1"/>
      <w:numFmt w:val="decimalZero"/>
      <w:pStyle w:val="Style7"/>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54" w15:restartNumberingAfterBreak="0">
    <w:nsid w:val="55183C46"/>
    <w:multiLevelType w:val="hybridMultilevel"/>
    <w:tmpl w:val="062E8B8E"/>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5" w15:restartNumberingAfterBreak="0">
    <w:nsid w:val="55253335"/>
    <w:multiLevelType w:val="multilevel"/>
    <w:tmpl w:val="9D542D88"/>
    <w:lvl w:ilvl="0">
      <w:start w:val="2"/>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6" w15:restartNumberingAfterBreak="0">
    <w:nsid w:val="580323E6"/>
    <w:multiLevelType w:val="multilevel"/>
    <w:tmpl w:val="66040A3C"/>
    <w:lvl w:ilvl="0">
      <w:start w:val="20"/>
      <w:numFmt w:val="decimal"/>
      <w:pStyle w:val="Bulleta"/>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1008"/>
        </w:tabs>
        <w:ind w:left="1008" w:hanging="1008"/>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57" w15:restartNumberingAfterBreak="0">
    <w:nsid w:val="581B3DD9"/>
    <w:multiLevelType w:val="multilevel"/>
    <w:tmpl w:val="C5FE21CA"/>
    <w:styleLink w:val="1ai"/>
    <w:lvl w:ilvl="0">
      <w:start w:val="1"/>
      <w:numFmt w:val="decimal"/>
      <w:lvlText w:val="%1"/>
      <w:lvlJc w:val="left"/>
      <w:pPr>
        <w:tabs>
          <w:tab w:val="num" w:pos="360"/>
        </w:tabs>
        <w:ind w:left="360" w:hanging="360"/>
      </w:pPr>
      <w:rPr>
        <w:rFonts w:ascii="Arial" w:hAnsi="Arial" w:cs="Arial" w:hint="default"/>
        <w:sz w:val="22"/>
      </w:rPr>
    </w:lvl>
    <w:lvl w:ilvl="1">
      <w:start w:val="1"/>
      <w:numFmt w:val="lowerLetter"/>
      <w:lvlText w:val="%2)"/>
      <w:lvlJc w:val="left"/>
      <w:pPr>
        <w:tabs>
          <w:tab w:val="num" w:pos="720"/>
        </w:tabs>
        <w:ind w:left="720" w:hanging="360"/>
      </w:pPr>
      <w:rPr>
        <w:rFonts w:ascii="Arial" w:hAnsi="Arial" w:cs="Arial"/>
      </w:rPr>
    </w:lvl>
    <w:lvl w:ilvl="2">
      <w:start w:val="1"/>
      <w:numFmt w:val="lowerRoman"/>
      <w:lvlText w:val="%3)"/>
      <w:lvlJc w:val="left"/>
      <w:pPr>
        <w:tabs>
          <w:tab w:val="num" w:pos="1080"/>
        </w:tabs>
        <w:ind w:left="1080" w:hanging="360"/>
      </w:pPr>
      <w:rPr>
        <w:rFonts w:ascii="Arial" w:hAnsi="Arial" w:cs="Arial"/>
      </w:rPr>
    </w:lvl>
    <w:lvl w:ilvl="3">
      <w:start w:val="1"/>
      <w:numFmt w:val="decimal"/>
      <w:lvlText w:val="(%4)"/>
      <w:lvlJc w:val="left"/>
      <w:pPr>
        <w:tabs>
          <w:tab w:val="num" w:pos="1440"/>
        </w:tabs>
        <w:ind w:left="1440" w:hanging="360"/>
      </w:pPr>
      <w:rPr>
        <w:rFonts w:ascii="Arial" w:hAnsi="Arial" w:cs="Arial"/>
      </w:rPr>
    </w:lvl>
    <w:lvl w:ilvl="4">
      <w:start w:val="1"/>
      <w:numFmt w:val="lowerLetter"/>
      <w:lvlText w:val="(%5)"/>
      <w:lvlJc w:val="left"/>
      <w:pPr>
        <w:tabs>
          <w:tab w:val="num" w:pos="1800"/>
        </w:tabs>
        <w:ind w:left="1800" w:hanging="360"/>
      </w:pPr>
      <w:rPr>
        <w:rFonts w:ascii="Arial" w:hAnsi="Arial" w:cs="Arial"/>
      </w:rPr>
    </w:lvl>
    <w:lvl w:ilvl="5">
      <w:start w:val="1"/>
      <w:numFmt w:val="lowerRoman"/>
      <w:lvlText w:val="(%6)"/>
      <w:lvlJc w:val="left"/>
      <w:pPr>
        <w:tabs>
          <w:tab w:val="num" w:pos="2160"/>
        </w:tabs>
        <w:ind w:left="2160" w:hanging="360"/>
      </w:pPr>
      <w:rPr>
        <w:rFonts w:ascii="Arial" w:hAnsi="Arial" w:cs="Arial"/>
      </w:rPr>
    </w:lvl>
    <w:lvl w:ilvl="6">
      <w:start w:val="1"/>
      <w:numFmt w:val="decimal"/>
      <w:lvlText w:val="%7."/>
      <w:lvlJc w:val="left"/>
      <w:pPr>
        <w:tabs>
          <w:tab w:val="num" w:pos="2520"/>
        </w:tabs>
        <w:ind w:left="2520" w:hanging="360"/>
      </w:pPr>
      <w:rPr>
        <w:rFonts w:ascii="Arial" w:hAnsi="Arial" w:cs="Arial"/>
      </w:rPr>
    </w:lvl>
    <w:lvl w:ilvl="7">
      <w:start w:val="1"/>
      <w:numFmt w:val="lowerLetter"/>
      <w:lvlText w:val="%8."/>
      <w:lvlJc w:val="left"/>
      <w:pPr>
        <w:tabs>
          <w:tab w:val="num" w:pos="2880"/>
        </w:tabs>
        <w:ind w:left="2880" w:hanging="360"/>
      </w:pPr>
      <w:rPr>
        <w:rFonts w:ascii="Arial" w:hAnsi="Arial" w:cs="Arial"/>
      </w:rPr>
    </w:lvl>
    <w:lvl w:ilvl="8">
      <w:start w:val="1"/>
      <w:numFmt w:val="lowerRoman"/>
      <w:lvlText w:val="%9."/>
      <w:lvlJc w:val="left"/>
      <w:pPr>
        <w:tabs>
          <w:tab w:val="num" w:pos="3240"/>
        </w:tabs>
        <w:ind w:left="3240" w:hanging="360"/>
      </w:pPr>
      <w:rPr>
        <w:rFonts w:ascii="Arial" w:hAnsi="Arial" w:cs="Arial"/>
      </w:rPr>
    </w:lvl>
  </w:abstractNum>
  <w:abstractNum w:abstractNumId="58" w15:restartNumberingAfterBreak="0">
    <w:nsid w:val="593B6BFF"/>
    <w:multiLevelType w:val="hybridMultilevel"/>
    <w:tmpl w:val="49BADA48"/>
    <w:lvl w:ilvl="0" w:tplc="93D2432E">
      <w:start w:val="1"/>
      <w:numFmt w:val="lowerLetter"/>
      <w:pStyle w:val="aListbullet"/>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15:restartNumberingAfterBreak="0">
    <w:nsid w:val="5B103773"/>
    <w:multiLevelType w:val="hybridMultilevel"/>
    <w:tmpl w:val="066CCC36"/>
    <w:lvl w:ilvl="0" w:tplc="D09215AA">
      <w:start w:val="1"/>
      <w:numFmt w:val="bullet"/>
      <w:pStyle w:val="listbulletindented"/>
      <w:lvlText w:val=""/>
      <w:lvlJc w:val="left"/>
      <w:pPr>
        <w:ind w:left="1080" w:hanging="360"/>
      </w:pPr>
      <w:rPr>
        <w:rFonts w:ascii="Symbol" w:hAnsi="Symbol" w:hint="default"/>
        <w:lang w:val="en-GB"/>
      </w:rPr>
    </w:lvl>
    <w:lvl w:ilvl="1" w:tplc="5A2A6322">
      <w:start w:val="1"/>
      <w:numFmt w:val="decimal"/>
      <w:lvlText w:val="%2."/>
      <w:lvlJc w:val="left"/>
      <w:pPr>
        <w:tabs>
          <w:tab w:val="num" w:pos="1440"/>
        </w:tabs>
        <w:ind w:left="1440" w:hanging="360"/>
      </w:pPr>
    </w:lvl>
    <w:lvl w:ilvl="2" w:tplc="88C8F78E">
      <w:start w:val="1"/>
      <w:numFmt w:val="decimal"/>
      <w:lvlText w:val="%3."/>
      <w:lvlJc w:val="left"/>
      <w:pPr>
        <w:tabs>
          <w:tab w:val="num" w:pos="2160"/>
        </w:tabs>
        <w:ind w:left="2160" w:hanging="360"/>
      </w:pPr>
    </w:lvl>
    <w:lvl w:ilvl="3" w:tplc="B02E683C">
      <w:start w:val="1"/>
      <w:numFmt w:val="decimal"/>
      <w:lvlText w:val="%4."/>
      <w:lvlJc w:val="left"/>
      <w:pPr>
        <w:tabs>
          <w:tab w:val="num" w:pos="2880"/>
        </w:tabs>
        <w:ind w:left="2880" w:hanging="360"/>
      </w:pPr>
    </w:lvl>
    <w:lvl w:ilvl="4" w:tplc="41F4909C">
      <w:start w:val="1"/>
      <w:numFmt w:val="decimal"/>
      <w:lvlText w:val="%5."/>
      <w:lvlJc w:val="left"/>
      <w:pPr>
        <w:tabs>
          <w:tab w:val="num" w:pos="3600"/>
        </w:tabs>
        <w:ind w:left="3600" w:hanging="360"/>
      </w:pPr>
    </w:lvl>
    <w:lvl w:ilvl="5" w:tplc="450421E4">
      <w:start w:val="1"/>
      <w:numFmt w:val="decimal"/>
      <w:lvlText w:val="%6."/>
      <w:lvlJc w:val="left"/>
      <w:pPr>
        <w:tabs>
          <w:tab w:val="num" w:pos="4320"/>
        </w:tabs>
        <w:ind w:left="4320" w:hanging="360"/>
      </w:pPr>
    </w:lvl>
    <w:lvl w:ilvl="6" w:tplc="9E1ADB54">
      <w:start w:val="1"/>
      <w:numFmt w:val="decimal"/>
      <w:lvlText w:val="%7."/>
      <w:lvlJc w:val="left"/>
      <w:pPr>
        <w:tabs>
          <w:tab w:val="num" w:pos="5040"/>
        </w:tabs>
        <w:ind w:left="5040" w:hanging="360"/>
      </w:pPr>
    </w:lvl>
    <w:lvl w:ilvl="7" w:tplc="C6729EE4">
      <w:start w:val="1"/>
      <w:numFmt w:val="decimal"/>
      <w:lvlText w:val="%8."/>
      <w:lvlJc w:val="left"/>
      <w:pPr>
        <w:tabs>
          <w:tab w:val="num" w:pos="5760"/>
        </w:tabs>
        <w:ind w:left="5760" w:hanging="360"/>
      </w:pPr>
    </w:lvl>
    <w:lvl w:ilvl="8" w:tplc="0F9C2D44">
      <w:start w:val="1"/>
      <w:numFmt w:val="decimal"/>
      <w:lvlText w:val="%9."/>
      <w:lvlJc w:val="left"/>
      <w:pPr>
        <w:tabs>
          <w:tab w:val="num" w:pos="6480"/>
        </w:tabs>
        <w:ind w:left="6480" w:hanging="360"/>
      </w:pPr>
    </w:lvl>
  </w:abstractNum>
  <w:abstractNum w:abstractNumId="60" w15:restartNumberingAfterBreak="0">
    <w:nsid w:val="5CA03FF8"/>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0AC61BF"/>
    <w:multiLevelType w:val="multilevel"/>
    <w:tmpl w:val="760E61BA"/>
    <w:styleLink w:val="111111"/>
    <w:lvl w:ilvl="0">
      <w:start w:val="1"/>
      <w:numFmt w:val="decimal"/>
      <w:lvlText w:val="%1."/>
      <w:lvlJc w:val="left"/>
      <w:pPr>
        <w:tabs>
          <w:tab w:val="num" w:pos="360"/>
        </w:tabs>
        <w:ind w:left="360" w:hanging="360"/>
      </w:pPr>
      <w:rPr>
        <w:rFonts w:ascii="Arial" w:hAnsi="Arial" w:cs="Arial"/>
        <w:sz w:val="22"/>
      </w:rPr>
    </w:lvl>
    <w:lvl w:ilvl="1">
      <w:start w:val="1"/>
      <w:numFmt w:val="decimal"/>
      <w:lvlText w:val="%1.%2."/>
      <w:lvlJc w:val="left"/>
      <w:pPr>
        <w:tabs>
          <w:tab w:val="num" w:pos="792"/>
        </w:tabs>
        <w:ind w:left="792" w:hanging="432"/>
      </w:pPr>
      <w:rPr>
        <w:rFonts w:ascii="Arial" w:hAnsi="Arial" w:cs="Arial"/>
      </w:rPr>
    </w:lvl>
    <w:lvl w:ilvl="2">
      <w:start w:val="1"/>
      <w:numFmt w:val="decimal"/>
      <w:lvlText w:val="%1.%2.%3."/>
      <w:lvlJc w:val="left"/>
      <w:pPr>
        <w:tabs>
          <w:tab w:val="num" w:pos="1440"/>
        </w:tabs>
        <w:ind w:left="1224" w:hanging="504"/>
      </w:pPr>
      <w:rPr>
        <w:rFonts w:ascii="Arial" w:hAnsi="Arial" w:cs="Arial"/>
      </w:rPr>
    </w:lvl>
    <w:lvl w:ilvl="3">
      <w:start w:val="1"/>
      <w:numFmt w:val="decimal"/>
      <w:lvlText w:val="%1.%2.%3.%4."/>
      <w:lvlJc w:val="left"/>
      <w:pPr>
        <w:tabs>
          <w:tab w:val="num" w:pos="2160"/>
        </w:tabs>
        <w:ind w:left="1728" w:hanging="648"/>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decimal"/>
      <w:lvlText w:val="%1.%2.%3.%4.%5.%6.%7.%8."/>
      <w:lvlJc w:val="left"/>
      <w:pPr>
        <w:tabs>
          <w:tab w:val="num" w:pos="4320"/>
        </w:tabs>
        <w:ind w:left="3744" w:hanging="1224"/>
      </w:pPr>
      <w:rPr>
        <w:rFonts w:ascii="Arial" w:hAnsi="Arial" w:cs="Arial"/>
      </w:rPr>
    </w:lvl>
    <w:lvl w:ilvl="8">
      <w:start w:val="1"/>
      <w:numFmt w:val="decimal"/>
      <w:lvlText w:val="%1.%2.%3.%4.%5.%6.%7.%8.%9."/>
      <w:lvlJc w:val="left"/>
      <w:pPr>
        <w:tabs>
          <w:tab w:val="num" w:pos="4680"/>
        </w:tabs>
        <w:ind w:left="4320" w:hanging="1440"/>
      </w:pPr>
      <w:rPr>
        <w:rFonts w:ascii="Arial" w:hAnsi="Arial" w:cs="Arial"/>
      </w:rPr>
    </w:lvl>
  </w:abstractNum>
  <w:abstractNum w:abstractNumId="62" w15:restartNumberingAfterBreak="0">
    <w:nsid w:val="615B1BF5"/>
    <w:multiLevelType w:val="hybridMultilevel"/>
    <w:tmpl w:val="67C67314"/>
    <w:lvl w:ilvl="0" w:tplc="85382CAE">
      <w:start w:val="1"/>
      <w:numFmt w:val="lowerLetter"/>
      <w:lvlText w:val="(%1)"/>
      <w:lvlJc w:val="left"/>
      <w:pPr>
        <w:ind w:left="720" w:hanging="360"/>
      </w:pPr>
      <w:rPr>
        <w:rFonts w:eastAsia="Times New Roman" w:cs="Arial" w:hint="default"/>
        <w:b w:val="0"/>
        <w:color w:val="000000"/>
      </w:rPr>
    </w:lvl>
    <w:lvl w:ilvl="1" w:tplc="BB30968E">
      <w:start w:val="1"/>
      <w:numFmt w:val="lowerRoman"/>
      <w:lvlText w:val="(%2)"/>
      <w:lvlJc w:val="left"/>
      <w:pPr>
        <w:ind w:left="1440" w:hanging="360"/>
      </w:pPr>
      <w:rPr>
        <w:rFonts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61C763AD"/>
    <w:multiLevelType w:val="hybridMultilevel"/>
    <w:tmpl w:val="CDEEBC20"/>
    <w:lvl w:ilvl="0" w:tplc="CCBA8F90">
      <w:start w:val="1"/>
      <w:numFmt w:val="decimal"/>
      <w:lvlText w:val="1.0%1"/>
      <w:lvlJc w:val="left"/>
      <w:pPr>
        <w:ind w:left="720" w:hanging="360"/>
      </w:pPr>
      <w:rPr>
        <w:rFonts w:cs="Times New Roman"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63C55B2C"/>
    <w:multiLevelType w:val="hybridMultilevel"/>
    <w:tmpl w:val="34EEED14"/>
    <w:lvl w:ilvl="0" w:tplc="A6D24D06">
      <w:start w:val="1"/>
      <w:numFmt w:val="lowerLetter"/>
      <w:lvlText w:val="(%1)"/>
      <w:lvlJc w:val="left"/>
      <w:pPr>
        <w:ind w:left="1080" w:hanging="360"/>
      </w:pPr>
      <w:rPr>
        <w:rFonts w:eastAsia="Times New Roman" w:cs="Arial" w:hint="default"/>
        <w:color w:val="000000"/>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65" w15:restartNumberingAfterBreak="0">
    <w:nsid w:val="63FC7C19"/>
    <w:multiLevelType w:val="hybridMultilevel"/>
    <w:tmpl w:val="86D40884"/>
    <w:lvl w:ilvl="0" w:tplc="F466B15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646D7576"/>
    <w:multiLevelType w:val="multilevel"/>
    <w:tmpl w:val="702E10E6"/>
    <w:lvl w:ilvl="0">
      <w:start w:val="10"/>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440"/>
        </w:tabs>
        <w:ind w:left="1440" w:hanging="360"/>
      </w:pPr>
      <w:rPr>
        <w:rFonts w:ascii="Arial" w:hAnsi="Arial" w:cs="Arial"/>
      </w:rPr>
    </w:lvl>
    <w:lvl w:ilvl="2">
      <w:start w:val="1"/>
      <w:numFmt w:val="lowerRoman"/>
      <w:lvlText w:val="%3."/>
      <w:lvlJc w:val="right"/>
      <w:pPr>
        <w:tabs>
          <w:tab w:val="num" w:pos="2160"/>
        </w:tabs>
        <w:ind w:left="2160" w:hanging="180"/>
      </w:pPr>
      <w:rPr>
        <w:rFonts w:ascii="Arial" w:hAnsi="Arial" w:cs="Arial"/>
      </w:rPr>
    </w:lvl>
    <w:lvl w:ilvl="3">
      <w:start w:val="1"/>
      <w:numFmt w:val="decimal"/>
      <w:pStyle w:val="UnnumberedHeading"/>
      <w:lvlText w:val="%4."/>
      <w:lvlJc w:val="left"/>
      <w:pPr>
        <w:tabs>
          <w:tab w:val="num" w:pos="2880"/>
        </w:tabs>
        <w:ind w:left="2880" w:hanging="360"/>
      </w:pPr>
      <w:rPr>
        <w:rFonts w:ascii="Arial" w:hAnsi="Arial" w:cs="Arial"/>
      </w:rPr>
    </w:lvl>
    <w:lvl w:ilvl="4">
      <w:start w:val="1"/>
      <w:numFmt w:val="lowerLetter"/>
      <w:lvlText w:val="%5."/>
      <w:lvlJc w:val="left"/>
      <w:pPr>
        <w:tabs>
          <w:tab w:val="num" w:pos="3600"/>
        </w:tabs>
        <w:ind w:left="3600" w:hanging="360"/>
      </w:pPr>
      <w:rPr>
        <w:rFonts w:ascii="Arial" w:hAnsi="Arial" w:cs="Arial"/>
      </w:rPr>
    </w:lvl>
    <w:lvl w:ilvl="5">
      <w:start w:val="1"/>
      <w:numFmt w:val="lowerRoman"/>
      <w:lvlText w:val="%6."/>
      <w:lvlJc w:val="right"/>
      <w:pPr>
        <w:tabs>
          <w:tab w:val="num" w:pos="4320"/>
        </w:tabs>
        <w:ind w:left="4320" w:hanging="180"/>
      </w:pPr>
      <w:rPr>
        <w:rFonts w:ascii="Arial" w:hAnsi="Arial" w:cs="Arial"/>
      </w:rPr>
    </w:lvl>
    <w:lvl w:ilvl="6">
      <w:start w:val="1"/>
      <w:numFmt w:val="decimal"/>
      <w:lvlText w:val="%7."/>
      <w:lvlJc w:val="left"/>
      <w:pPr>
        <w:tabs>
          <w:tab w:val="num" w:pos="5040"/>
        </w:tabs>
        <w:ind w:left="5040" w:hanging="360"/>
      </w:pPr>
      <w:rPr>
        <w:rFonts w:ascii="Arial" w:hAnsi="Arial" w:cs="Arial"/>
      </w:rPr>
    </w:lvl>
    <w:lvl w:ilvl="7">
      <w:start w:val="1"/>
      <w:numFmt w:val="lowerLetter"/>
      <w:lvlText w:val="%8."/>
      <w:lvlJc w:val="left"/>
      <w:pPr>
        <w:tabs>
          <w:tab w:val="num" w:pos="5760"/>
        </w:tabs>
        <w:ind w:left="5760" w:hanging="360"/>
      </w:pPr>
      <w:rPr>
        <w:rFonts w:ascii="Arial" w:hAnsi="Arial" w:cs="Arial"/>
      </w:rPr>
    </w:lvl>
    <w:lvl w:ilvl="8">
      <w:start w:val="1"/>
      <w:numFmt w:val="lowerRoman"/>
      <w:lvlText w:val="%9."/>
      <w:lvlJc w:val="right"/>
      <w:pPr>
        <w:tabs>
          <w:tab w:val="num" w:pos="6480"/>
        </w:tabs>
        <w:ind w:left="6480" w:hanging="180"/>
      </w:pPr>
      <w:rPr>
        <w:rFonts w:ascii="Arial" w:hAnsi="Arial" w:cs="Arial"/>
      </w:rPr>
    </w:lvl>
  </w:abstractNum>
  <w:abstractNum w:abstractNumId="67" w15:restartNumberingAfterBreak="0">
    <w:nsid w:val="6621411C"/>
    <w:multiLevelType w:val="hybridMultilevel"/>
    <w:tmpl w:val="FBD00412"/>
    <w:lvl w:ilvl="0" w:tplc="6AFE02D8">
      <w:start w:val="1"/>
      <w:numFmt w:val="decimal"/>
      <w:lvlText w:val="2.0%1"/>
      <w:lvlJc w:val="left"/>
      <w:pPr>
        <w:tabs>
          <w:tab w:val="num" w:pos="0"/>
        </w:tabs>
        <w:ind w:left="360" w:hanging="360"/>
      </w:pPr>
      <w:rPr>
        <w:rFonts w:cs="Times New Roman" w:hint="default"/>
        <w:b/>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68" w15:restartNumberingAfterBreak="0">
    <w:nsid w:val="66AE6548"/>
    <w:multiLevelType w:val="multilevel"/>
    <w:tmpl w:val="9D542D88"/>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9" w15:restartNumberingAfterBreak="0">
    <w:nsid w:val="6DCF5EC6"/>
    <w:multiLevelType w:val="multilevel"/>
    <w:tmpl w:val="9D542D88"/>
    <w:lvl w:ilvl="0">
      <w:start w:val="3"/>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0" w15:restartNumberingAfterBreak="0">
    <w:nsid w:val="6F433DD1"/>
    <w:multiLevelType w:val="hybridMultilevel"/>
    <w:tmpl w:val="8B723218"/>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1" w15:restartNumberingAfterBreak="0">
    <w:nsid w:val="6F5143ED"/>
    <w:multiLevelType w:val="hybridMultilevel"/>
    <w:tmpl w:val="5816CD42"/>
    <w:lvl w:ilvl="0" w:tplc="BB30968E">
      <w:start w:val="1"/>
      <w:numFmt w:val="lowerRoman"/>
      <w:lvlText w:val="(%1)"/>
      <w:lvlJc w:val="left"/>
      <w:pPr>
        <w:ind w:left="351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3" w15:restartNumberingAfterBreak="0">
    <w:nsid w:val="73C51416"/>
    <w:multiLevelType w:val="hybridMultilevel"/>
    <w:tmpl w:val="7AC2E4DA"/>
    <w:lvl w:ilvl="0" w:tplc="1F8A70F8">
      <w:start w:val="1"/>
      <w:numFmt w:val="upperLetter"/>
      <w:pStyle w:val="Part"/>
      <w:lvlText w:val="Part %1: "/>
      <w:lvlJc w:val="left"/>
      <w:pPr>
        <w:tabs>
          <w:tab w:val="num" w:pos="1440"/>
        </w:tabs>
        <w:ind w:left="0" w:firstLine="0"/>
      </w:pPr>
      <w:rPr>
        <w:rFonts w:ascii="Arial" w:hAnsi="Arial" w:cs="Arial" w:hint="default"/>
      </w:rPr>
    </w:lvl>
    <w:lvl w:ilvl="1" w:tplc="6032C3C6" w:tentative="1">
      <w:start w:val="1"/>
      <w:numFmt w:val="lowerLetter"/>
      <w:lvlText w:val="%2."/>
      <w:lvlJc w:val="left"/>
      <w:pPr>
        <w:tabs>
          <w:tab w:val="num" w:pos="1440"/>
        </w:tabs>
        <w:ind w:left="1440" w:hanging="360"/>
      </w:pPr>
      <w:rPr>
        <w:rFonts w:ascii="Arial" w:hAnsi="Arial" w:cs="Arial"/>
      </w:rPr>
    </w:lvl>
    <w:lvl w:ilvl="2" w:tplc="3D868F00" w:tentative="1">
      <w:start w:val="1"/>
      <w:numFmt w:val="lowerRoman"/>
      <w:lvlText w:val="%3."/>
      <w:lvlJc w:val="right"/>
      <w:pPr>
        <w:tabs>
          <w:tab w:val="num" w:pos="2160"/>
        </w:tabs>
        <w:ind w:left="2160" w:hanging="180"/>
      </w:pPr>
      <w:rPr>
        <w:rFonts w:ascii="Arial" w:hAnsi="Arial" w:cs="Arial"/>
      </w:rPr>
    </w:lvl>
    <w:lvl w:ilvl="3" w:tplc="7396B676" w:tentative="1">
      <w:start w:val="1"/>
      <w:numFmt w:val="decimal"/>
      <w:lvlText w:val="%4."/>
      <w:lvlJc w:val="left"/>
      <w:pPr>
        <w:tabs>
          <w:tab w:val="num" w:pos="2880"/>
        </w:tabs>
        <w:ind w:left="2880" w:hanging="360"/>
      </w:pPr>
      <w:rPr>
        <w:rFonts w:ascii="Arial" w:hAnsi="Arial" w:cs="Arial"/>
      </w:rPr>
    </w:lvl>
    <w:lvl w:ilvl="4" w:tplc="70FE4730" w:tentative="1">
      <w:start w:val="1"/>
      <w:numFmt w:val="lowerLetter"/>
      <w:lvlText w:val="%5."/>
      <w:lvlJc w:val="left"/>
      <w:pPr>
        <w:tabs>
          <w:tab w:val="num" w:pos="3600"/>
        </w:tabs>
        <w:ind w:left="3600" w:hanging="360"/>
      </w:pPr>
      <w:rPr>
        <w:rFonts w:ascii="Arial" w:hAnsi="Arial" w:cs="Arial"/>
      </w:rPr>
    </w:lvl>
    <w:lvl w:ilvl="5" w:tplc="90BADC74" w:tentative="1">
      <w:start w:val="1"/>
      <w:numFmt w:val="lowerRoman"/>
      <w:lvlText w:val="%6."/>
      <w:lvlJc w:val="right"/>
      <w:pPr>
        <w:tabs>
          <w:tab w:val="num" w:pos="4320"/>
        </w:tabs>
        <w:ind w:left="4320" w:hanging="180"/>
      </w:pPr>
      <w:rPr>
        <w:rFonts w:ascii="Arial" w:hAnsi="Arial" w:cs="Arial"/>
      </w:rPr>
    </w:lvl>
    <w:lvl w:ilvl="6" w:tplc="07E88E72" w:tentative="1">
      <w:start w:val="1"/>
      <w:numFmt w:val="decimal"/>
      <w:lvlText w:val="%7."/>
      <w:lvlJc w:val="left"/>
      <w:pPr>
        <w:tabs>
          <w:tab w:val="num" w:pos="5040"/>
        </w:tabs>
        <w:ind w:left="5040" w:hanging="360"/>
      </w:pPr>
      <w:rPr>
        <w:rFonts w:ascii="Arial" w:hAnsi="Arial" w:cs="Arial"/>
      </w:rPr>
    </w:lvl>
    <w:lvl w:ilvl="7" w:tplc="47F636FA" w:tentative="1">
      <w:start w:val="1"/>
      <w:numFmt w:val="lowerLetter"/>
      <w:lvlText w:val="%8."/>
      <w:lvlJc w:val="left"/>
      <w:pPr>
        <w:tabs>
          <w:tab w:val="num" w:pos="5760"/>
        </w:tabs>
        <w:ind w:left="5760" w:hanging="360"/>
      </w:pPr>
      <w:rPr>
        <w:rFonts w:ascii="Arial" w:hAnsi="Arial" w:cs="Arial"/>
      </w:rPr>
    </w:lvl>
    <w:lvl w:ilvl="8" w:tplc="5FA6ED74" w:tentative="1">
      <w:start w:val="1"/>
      <w:numFmt w:val="lowerRoman"/>
      <w:lvlText w:val="%9."/>
      <w:lvlJc w:val="right"/>
      <w:pPr>
        <w:tabs>
          <w:tab w:val="num" w:pos="6480"/>
        </w:tabs>
        <w:ind w:left="6480" w:hanging="180"/>
      </w:pPr>
      <w:rPr>
        <w:rFonts w:ascii="Arial" w:hAnsi="Arial" w:cs="Arial"/>
      </w:rPr>
    </w:lvl>
  </w:abstractNum>
  <w:abstractNum w:abstractNumId="74" w15:restartNumberingAfterBreak="0">
    <w:nsid w:val="7486777F"/>
    <w:multiLevelType w:val="multilevel"/>
    <w:tmpl w:val="8A649EA0"/>
    <w:styleLink w:val="ArticleSection"/>
    <w:lvl w:ilvl="0">
      <w:start w:val="1"/>
      <w:numFmt w:val="upperRoman"/>
      <w:lvlText w:val="Article %1."/>
      <w:lvlJc w:val="left"/>
      <w:pPr>
        <w:tabs>
          <w:tab w:val="num" w:pos="1440"/>
        </w:tabs>
        <w:ind w:left="0" w:firstLine="0"/>
      </w:pPr>
      <w:rPr>
        <w:rFonts w:ascii="Arial" w:hAnsi="Arial" w:cs="Arial"/>
        <w:sz w:val="22"/>
      </w:rPr>
    </w:lvl>
    <w:lvl w:ilvl="1">
      <w:start w:val="1"/>
      <w:numFmt w:val="decimalZero"/>
      <w:isLgl/>
      <w:lvlText w:val="Section %1.%2"/>
      <w:lvlJc w:val="left"/>
      <w:pPr>
        <w:tabs>
          <w:tab w:val="num" w:pos="1440"/>
        </w:tabs>
        <w:ind w:left="0" w:firstLine="0"/>
      </w:pPr>
      <w:rPr>
        <w:rFonts w:ascii="Arial" w:hAnsi="Arial" w:cs="Arial"/>
      </w:rPr>
    </w:lvl>
    <w:lvl w:ilvl="2">
      <w:start w:val="1"/>
      <w:numFmt w:val="lowerLetter"/>
      <w:lvlText w:val="(%3)"/>
      <w:lvlJc w:val="left"/>
      <w:pPr>
        <w:tabs>
          <w:tab w:val="num" w:pos="720"/>
        </w:tabs>
        <w:ind w:left="720" w:hanging="432"/>
      </w:pPr>
      <w:rPr>
        <w:rFonts w:ascii="Arial" w:hAnsi="Arial" w:cs="Arial"/>
      </w:rPr>
    </w:lvl>
    <w:lvl w:ilvl="3">
      <w:start w:val="1"/>
      <w:numFmt w:val="lowerRoman"/>
      <w:lvlText w:val="(%4)"/>
      <w:lvlJc w:val="right"/>
      <w:pPr>
        <w:tabs>
          <w:tab w:val="num" w:pos="864"/>
        </w:tabs>
        <w:ind w:left="864" w:hanging="144"/>
      </w:pPr>
      <w:rPr>
        <w:rFonts w:ascii="Arial" w:hAnsi="Arial" w:cs="Arial"/>
      </w:rPr>
    </w:lvl>
    <w:lvl w:ilvl="4">
      <w:start w:val="1"/>
      <w:numFmt w:val="decimal"/>
      <w:lvlText w:val="%5)"/>
      <w:lvlJc w:val="left"/>
      <w:pPr>
        <w:tabs>
          <w:tab w:val="num" w:pos="1008"/>
        </w:tabs>
        <w:ind w:left="1008" w:hanging="432"/>
      </w:pPr>
      <w:rPr>
        <w:rFonts w:ascii="Arial" w:hAnsi="Arial" w:cs="Arial"/>
      </w:rPr>
    </w:lvl>
    <w:lvl w:ilvl="5">
      <w:start w:val="1"/>
      <w:numFmt w:val="lowerLetter"/>
      <w:lvlText w:val="%6)"/>
      <w:lvlJc w:val="left"/>
      <w:pPr>
        <w:tabs>
          <w:tab w:val="num" w:pos="1152"/>
        </w:tabs>
        <w:ind w:left="1152" w:hanging="432"/>
      </w:pPr>
      <w:rPr>
        <w:rFonts w:ascii="Arial" w:hAnsi="Arial" w:cs="Arial"/>
      </w:rPr>
    </w:lvl>
    <w:lvl w:ilvl="6">
      <w:start w:val="1"/>
      <w:numFmt w:val="lowerRoman"/>
      <w:lvlText w:val="%7)"/>
      <w:lvlJc w:val="right"/>
      <w:pPr>
        <w:tabs>
          <w:tab w:val="num" w:pos="1296"/>
        </w:tabs>
        <w:ind w:left="1296" w:hanging="288"/>
      </w:pPr>
      <w:rPr>
        <w:rFonts w:ascii="Arial" w:hAnsi="Arial" w:cs="Arial"/>
      </w:rPr>
    </w:lvl>
    <w:lvl w:ilvl="7">
      <w:start w:val="1"/>
      <w:numFmt w:val="lowerLetter"/>
      <w:lvlText w:val="%8."/>
      <w:lvlJc w:val="left"/>
      <w:pPr>
        <w:tabs>
          <w:tab w:val="num" w:pos="1440"/>
        </w:tabs>
        <w:ind w:left="1440" w:hanging="432"/>
      </w:pPr>
      <w:rPr>
        <w:rFonts w:ascii="Arial" w:hAnsi="Arial" w:cs="Arial"/>
      </w:rPr>
    </w:lvl>
    <w:lvl w:ilvl="8">
      <w:start w:val="1"/>
      <w:numFmt w:val="lowerRoman"/>
      <w:lvlText w:val="%9."/>
      <w:lvlJc w:val="right"/>
      <w:pPr>
        <w:tabs>
          <w:tab w:val="num" w:pos="1584"/>
        </w:tabs>
        <w:ind w:left="1584" w:hanging="144"/>
      </w:pPr>
      <w:rPr>
        <w:rFonts w:ascii="Arial" w:hAnsi="Arial" w:cs="Arial"/>
      </w:rPr>
    </w:lvl>
  </w:abstractNum>
  <w:abstractNum w:abstractNumId="75" w15:restartNumberingAfterBreak="0">
    <w:nsid w:val="77390A47"/>
    <w:multiLevelType w:val="hybridMultilevel"/>
    <w:tmpl w:val="4D4E3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77F95847"/>
    <w:multiLevelType w:val="hybridMultilevel"/>
    <w:tmpl w:val="A7C4A21C"/>
    <w:lvl w:ilvl="0" w:tplc="85382CAE">
      <w:start w:val="1"/>
      <w:numFmt w:val="lowerLetter"/>
      <w:lvlText w:val="(%1)"/>
      <w:lvlJc w:val="left"/>
      <w:pPr>
        <w:ind w:left="360" w:hanging="360"/>
      </w:pPr>
      <w:rPr>
        <w:rFonts w:eastAsia="Times New Roman" w:cs="Arial" w:hint="default"/>
        <w:b w:val="0"/>
        <w:color w:val="00000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7" w15:restartNumberingAfterBreak="0">
    <w:nsid w:val="787B6AD3"/>
    <w:multiLevelType w:val="singleLevel"/>
    <w:tmpl w:val="EFAE9046"/>
    <w:lvl w:ilvl="0">
      <w:start w:val="1"/>
      <w:numFmt w:val="bullet"/>
      <w:pStyle w:val="Bullet1"/>
      <w:lvlText w:val=""/>
      <w:lvlJc w:val="left"/>
      <w:pPr>
        <w:tabs>
          <w:tab w:val="num" w:pos="360"/>
        </w:tabs>
        <w:ind w:left="360" w:hanging="360"/>
      </w:pPr>
      <w:rPr>
        <w:rFonts w:ascii="Arial" w:hAnsi="Arial" w:cs="Arial" w:hint="default"/>
      </w:rPr>
    </w:lvl>
  </w:abstractNum>
  <w:abstractNum w:abstractNumId="78" w15:restartNumberingAfterBreak="0">
    <w:nsid w:val="78B6310C"/>
    <w:multiLevelType w:val="multilevel"/>
    <w:tmpl w:val="196A7BBC"/>
    <w:lvl w:ilvl="0">
      <w:start w:val="7"/>
      <w:numFmt w:val="decimal"/>
      <w:lvlText w:val="%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79" w15:restartNumberingAfterBreak="0">
    <w:nsid w:val="7B007EA3"/>
    <w:multiLevelType w:val="multilevel"/>
    <w:tmpl w:val="F1DC3830"/>
    <w:lvl w:ilvl="0">
      <w:start w:val="1"/>
      <w:numFmt w:val="bullet"/>
      <w:pStyle w:val="bullets"/>
      <w:lvlText w:val=""/>
      <w:lvlJc w:val="left"/>
      <w:pPr>
        <w:tabs>
          <w:tab w:val="num" w:pos="360"/>
        </w:tabs>
        <w:ind w:left="360" w:hanging="360"/>
      </w:pPr>
      <w:rPr>
        <w:rFonts w:ascii="Arial" w:hAnsi="Arial" w:cs="Arial" w:hint="default"/>
      </w:rPr>
    </w:lvl>
    <w:lvl w:ilvl="1">
      <w:start w:val="1"/>
      <w:numFmt w:val="bullet"/>
      <w:lvlText w:val="o"/>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o"/>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o"/>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0" w15:restartNumberingAfterBreak="0">
    <w:nsid w:val="7C67562D"/>
    <w:multiLevelType w:val="multilevel"/>
    <w:tmpl w:val="9D542D88"/>
    <w:lvl w:ilvl="0">
      <w:start w:val="8"/>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1" w15:restartNumberingAfterBreak="0">
    <w:nsid w:val="7E2F3611"/>
    <w:multiLevelType w:val="multilevel"/>
    <w:tmpl w:val="04DE08BA"/>
    <w:lvl w:ilvl="0">
      <w:start w:val="3"/>
      <w:numFmt w:val="decimal"/>
      <w:lvlText w:val="%1"/>
      <w:lvlJc w:val="left"/>
      <w:pPr>
        <w:tabs>
          <w:tab w:val="num" w:pos="720"/>
        </w:tabs>
        <w:ind w:left="720" w:hanging="720"/>
      </w:pPr>
      <w:rPr>
        <w:rFonts w:cs="Times New Roman" w:hint="default"/>
      </w:rPr>
    </w:lvl>
    <w:lvl w:ilvl="1">
      <w:start w:val="1"/>
      <w:numFmt w:val="decimalZero"/>
      <w:pStyle w:val="Style2"/>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2" w15:restartNumberingAfterBreak="0">
    <w:nsid w:val="7ED922A4"/>
    <w:multiLevelType w:val="hybridMultilevel"/>
    <w:tmpl w:val="13108C3E"/>
    <w:lvl w:ilvl="0" w:tplc="254C277C">
      <w:start w:val="9"/>
      <w:numFmt w:val="lowerLetter"/>
      <w:lvlText w:val="(%1)"/>
      <w:lvlJc w:val="left"/>
      <w:pPr>
        <w:ind w:left="1040" w:hanging="360"/>
      </w:pPr>
      <w:rPr>
        <w:rFonts w:hint="default"/>
      </w:rPr>
    </w:lvl>
    <w:lvl w:ilvl="1" w:tplc="10090019">
      <w:start w:val="1"/>
      <w:numFmt w:val="lowerLetter"/>
      <w:lvlText w:val="%2."/>
      <w:lvlJc w:val="left"/>
      <w:pPr>
        <w:ind w:left="1760" w:hanging="360"/>
      </w:pPr>
    </w:lvl>
    <w:lvl w:ilvl="2" w:tplc="1009001B">
      <w:start w:val="1"/>
      <w:numFmt w:val="lowerRoman"/>
      <w:lvlText w:val="%3."/>
      <w:lvlJc w:val="right"/>
      <w:pPr>
        <w:ind w:left="2480" w:hanging="180"/>
      </w:pPr>
    </w:lvl>
    <w:lvl w:ilvl="3" w:tplc="1009000F" w:tentative="1">
      <w:start w:val="1"/>
      <w:numFmt w:val="decimal"/>
      <w:lvlText w:val="%4."/>
      <w:lvlJc w:val="left"/>
      <w:pPr>
        <w:ind w:left="3200" w:hanging="360"/>
      </w:pPr>
    </w:lvl>
    <w:lvl w:ilvl="4" w:tplc="10090019" w:tentative="1">
      <w:start w:val="1"/>
      <w:numFmt w:val="lowerLetter"/>
      <w:lvlText w:val="%5."/>
      <w:lvlJc w:val="left"/>
      <w:pPr>
        <w:ind w:left="3920" w:hanging="360"/>
      </w:pPr>
    </w:lvl>
    <w:lvl w:ilvl="5" w:tplc="1009001B" w:tentative="1">
      <w:start w:val="1"/>
      <w:numFmt w:val="lowerRoman"/>
      <w:lvlText w:val="%6."/>
      <w:lvlJc w:val="right"/>
      <w:pPr>
        <w:ind w:left="4640" w:hanging="180"/>
      </w:pPr>
    </w:lvl>
    <w:lvl w:ilvl="6" w:tplc="1009000F" w:tentative="1">
      <w:start w:val="1"/>
      <w:numFmt w:val="decimal"/>
      <w:lvlText w:val="%7."/>
      <w:lvlJc w:val="left"/>
      <w:pPr>
        <w:ind w:left="5360" w:hanging="360"/>
      </w:pPr>
    </w:lvl>
    <w:lvl w:ilvl="7" w:tplc="10090019" w:tentative="1">
      <w:start w:val="1"/>
      <w:numFmt w:val="lowerLetter"/>
      <w:lvlText w:val="%8."/>
      <w:lvlJc w:val="left"/>
      <w:pPr>
        <w:ind w:left="6080" w:hanging="360"/>
      </w:pPr>
    </w:lvl>
    <w:lvl w:ilvl="8" w:tplc="1009001B" w:tentative="1">
      <w:start w:val="1"/>
      <w:numFmt w:val="lowerRoman"/>
      <w:lvlText w:val="%9."/>
      <w:lvlJc w:val="right"/>
      <w:pPr>
        <w:ind w:left="6800" w:hanging="180"/>
      </w:pPr>
    </w:lvl>
  </w:abstractNum>
  <w:num w:numId="1" w16cid:durableId="1924488164">
    <w:abstractNumId w:val="4"/>
  </w:num>
  <w:num w:numId="2" w16cid:durableId="1576746697">
    <w:abstractNumId w:val="3"/>
  </w:num>
  <w:num w:numId="3" w16cid:durableId="843934123">
    <w:abstractNumId w:val="41"/>
  </w:num>
  <w:num w:numId="4" w16cid:durableId="1190294111">
    <w:abstractNumId w:val="66"/>
  </w:num>
  <w:num w:numId="5" w16cid:durableId="1919292448">
    <w:abstractNumId w:val="38"/>
  </w:num>
  <w:num w:numId="6" w16cid:durableId="703136624">
    <w:abstractNumId w:val="77"/>
  </w:num>
  <w:num w:numId="7" w16cid:durableId="1959333401">
    <w:abstractNumId w:val="0"/>
  </w:num>
  <w:num w:numId="8" w16cid:durableId="65230161">
    <w:abstractNumId w:val="40"/>
  </w:num>
  <w:num w:numId="9" w16cid:durableId="1586114872">
    <w:abstractNumId w:val="79"/>
  </w:num>
  <w:num w:numId="10" w16cid:durableId="139929247">
    <w:abstractNumId w:val="49"/>
  </w:num>
  <w:num w:numId="11" w16cid:durableId="1119254511">
    <w:abstractNumId w:val="73"/>
  </w:num>
  <w:num w:numId="12" w16cid:durableId="2116971886">
    <w:abstractNumId w:val="15"/>
  </w:num>
  <w:num w:numId="13" w16cid:durableId="435946687">
    <w:abstractNumId w:val="45"/>
  </w:num>
  <w:num w:numId="14" w16cid:durableId="2077624437">
    <w:abstractNumId w:val="28"/>
  </w:num>
  <w:num w:numId="15" w16cid:durableId="638344891">
    <w:abstractNumId w:val="52"/>
  </w:num>
  <w:num w:numId="16" w16cid:durableId="1075083059">
    <w:abstractNumId w:val="56"/>
  </w:num>
  <w:num w:numId="17" w16cid:durableId="1315447425">
    <w:abstractNumId w:val="35"/>
  </w:num>
  <w:num w:numId="18" w16cid:durableId="1406535825">
    <w:abstractNumId w:val="46"/>
  </w:num>
  <w:num w:numId="19" w16cid:durableId="736827123">
    <w:abstractNumId w:val="39"/>
  </w:num>
  <w:num w:numId="20" w16cid:durableId="1667978196">
    <w:abstractNumId w:val="29"/>
  </w:num>
  <w:num w:numId="21" w16cid:durableId="1887523746">
    <w:abstractNumId w:val="9"/>
  </w:num>
  <w:num w:numId="22" w16cid:durableId="781803111">
    <w:abstractNumId w:val="20"/>
  </w:num>
  <w:num w:numId="23" w16cid:durableId="248849122">
    <w:abstractNumId w:val="57"/>
  </w:num>
  <w:num w:numId="24" w16cid:durableId="1203397508">
    <w:abstractNumId w:val="34"/>
  </w:num>
  <w:num w:numId="25" w16cid:durableId="940063966">
    <w:abstractNumId w:val="61"/>
  </w:num>
  <w:num w:numId="26" w16cid:durableId="700472115">
    <w:abstractNumId w:val="74"/>
  </w:num>
  <w:num w:numId="27" w16cid:durableId="118375407">
    <w:abstractNumId w:val="2"/>
  </w:num>
  <w:num w:numId="28" w16cid:durableId="697201816">
    <w:abstractNumId w:val="1"/>
  </w:num>
  <w:num w:numId="29" w16cid:durableId="2002275525">
    <w:abstractNumId w:val="5"/>
  </w:num>
  <w:num w:numId="30" w16cid:durableId="1700204806">
    <w:abstractNumId w:val="59"/>
  </w:num>
  <w:num w:numId="31" w16cid:durableId="782769808">
    <w:abstractNumId w:val="23"/>
  </w:num>
  <w:num w:numId="32" w16cid:durableId="1668947463">
    <w:abstractNumId w:val="12"/>
  </w:num>
  <w:num w:numId="33" w16cid:durableId="862868324">
    <w:abstractNumId w:val="58"/>
  </w:num>
  <w:num w:numId="34" w16cid:durableId="973951990">
    <w:abstractNumId w:val="33"/>
  </w:num>
  <w:num w:numId="35" w16cid:durableId="1495879671">
    <w:abstractNumId w:val="64"/>
  </w:num>
  <w:num w:numId="36" w16cid:durableId="1734507221">
    <w:abstractNumId w:val="67"/>
  </w:num>
  <w:num w:numId="37" w16cid:durableId="541330828">
    <w:abstractNumId w:val="81"/>
  </w:num>
  <w:num w:numId="38" w16cid:durableId="822157363">
    <w:abstractNumId w:val="14"/>
  </w:num>
  <w:num w:numId="39" w16cid:durableId="217208026">
    <w:abstractNumId w:val="51"/>
  </w:num>
  <w:num w:numId="40" w16cid:durableId="929696737">
    <w:abstractNumId w:val="78"/>
  </w:num>
  <w:num w:numId="41" w16cid:durableId="2087026638">
    <w:abstractNumId w:val="19"/>
  </w:num>
  <w:num w:numId="42" w16cid:durableId="416951254">
    <w:abstractNumId w:val="68"/>
  </w:num>
  <w:num w:numId="43" w16cid:durableId="1606886821">
    <w:abstractNumId w:val="55"/>
  </w:num>
  <w:num w:numId="44" w16cid:durableId="369302707">
    <w:abstractNumId w:val="69"/>
  </w:num>
  <w:num w:numId="45" w16cid:durableId="1279794494">
    <w:abstractNumId w:val="31"/>
  </w:num>
  <w:num w:numId="46" w16cid:durableId="1121457166">
    <w:abstractNumId w:val="26"/>
  </w:num>
  <w:num w:numId="47" w16cid:durableId="578172404">
    <w:abstractNumId w:val="16"/>
  </w:num>
  <w:num w:numId="48" w16cid:durableId="1482228788">
    <w:abstractNumId w:val="8"/>
  </w:num>
  <w:num w:numId="49" w16cid:durableId="531259878">
    <w:abstractNumId w:val="80"/>
  </w:num>
  <w:num w:numId="50" w16cid:durableId="480080089">
    <w:abstractNumId w:val="6"/>
  </w:num>
  <w:num w:numId="51" w16cid:durableId="647246461">
    <w:abstractNumId w:val="30"/>
  </w:num>
  <w:num w:numId="52" w16cid:durableId="247273492">
    <w:abstractNumId w:val="42"/>
  </w:num>
  <w:num w:numId="53" w16cid:durableId="1634562105">
    <w:abstractNumId w:val="48"/>
  </w:num>
  <w:num w:numId="54" w16cid:durableId="1759328605">
    <w:abstractNumId w:val="7"/>
  </w:num>
  <w:num w:numId="55" w16cid:durableId="1046443189">
    <w:abstractNumId w:val="72"/>
  </w:num>
  <w:num w:numId="56" w16cid:durableId="1692147064">
    <w:abstractNumId w:val="53"/>
  </w:num>
  <w:num w:numId="57" w16cid:durableId="566572407">
    <w:abstractNumId w:val="50"/>
  </w:num>
  <w:num w:numId="58" w16cid:durableId="1981227328">
    <w:abstractNumId w:val="63"/>
  </w:num>
  <w:num w:numId="59" w16cid:durableId="678236827">
    <w:abstractNumId w:val="25"/>
  </w:num>
  <w:num w:numId="60" w16cid:durableId="1928688285">
    <w:abstractNumId w:val="60"/>
  </w:num>
  <w:num w:numId="61" w16cid:durableId="1382097144">
    <w:abstractNumId w:val="27"/>
  </w:num>
  <w:num w:numId="62" w16cid:durableId="1821534895">
    <w:abstractNumId w:val="76"/>
  </w:num>
  <w:num w:numId="63" w16cid:durableId="301353052">
    <w:abstractNumId w:val="24"/>
  </w:num>
  <w:num w:numId="64" w16cid:durableId="1606963803">
    <w:abstractNumId w:val="11"/>
  </w:num>
  <w:num w:numId="65" w16cid:durableId="1207375536">
    <w:abstractNumId w:val="54"/>
  </w:num>
  <w:num w:numId="66" w16cid:durableId="105152290">
    <w:abstractNumId w:val="44"/>
  </w:num>
  <w:num w:numId="67" w16cid:durableId="1412777717">
    <w:abstractNumId w:val="37"/>
  </w:num>
  <w:num w:numId="68" w16cid:durableId="344096089">
    <w:abstractNumId w:val="70"/>
  </w:num>
  <w:num w:numId="69" w16cid:durableId="1833254555">
    <w:abstractNumId w:val="17"/>
  </w:num>
  <w:num w:numId="70" w16cid:durableId="1795752032">
    <w:abstractNumId w:val="71"/>
  </w:num>
  <w:num w:numId="71" w16cid:durableId="1089081885">
    <w:abstractNumId w:val="62"/>
  </w:num>
  <w:num w:numId="72" w16cid:durableId="1236284201">
    <w:abstractNumId w:val="52"/>
  </w:num>
  <w:num w:numId="73" w16cid:durableId="988365764">
    <w:abstractNumId w:val="43"/>
  </w:num>
  <w:num w:numId="74" w16cid:durableId="336882821">
    <w:abstractNumId w:val="82"/>
  </w:num>
  <w:num w:numId="75" w16cid:durableId="784538795">
    <w:abstractNumId w:val="47"/>
  </w:num>
  <w:num w:numId="76" w16cid:durableId="1191264387">
    <w:abstractNumId w:val="65"/>
  </w:num>
  <w:num w:numId="77" w16cid:durableId="12966423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410422533">
    <w:abstractNumId w:val="13"/>
  </w:num>
  <w:num w:numId="79" w16cid:durableId="464853070">
    <w:abstractNumId w:val="75"/>
  </w:num>
  <w:num w:numId="80" w16cid:durableId="1272467732">
    <w:abstractNumId w:val="32"/>
  </w:num>
  <w:num w:numId="81" w16cid:durableId="598029489">
    <w:abstractNumId w:val="18"/>
  </w:num>
  <w:num w:numId="82" w16cid:durableId="1665820739">
    <w:abstractNumId w:val="36"/>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ffy, Stephen (MPBSDP)">
    <w15:presenceInfo w15:providerId="AD" w15:userId="S::Stephen.Duffy@ontario.ca::13943273-027d-4da5-893a-afec4abd8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Footer/>
  <w:activeWritingStyle w:appName="MSWord" w:lang="en-CA" w:vendorID="64" w:dllVersion="6" w:nlCheck="1" w:checkStyle="1"/>
  <w:activeWritingStyle w:appName="MSWord" w:lang="en-US" w:vendorID="64" w:dllVersion="6" w:nlCheck="1" w:checkStyle="1"/>
  <w:activeWritingStyle w:appName="MSWord" w:lang="fr-CA" w:vendorID="64" w:dllVersion="6" w:nlCheck="1" w:checkStyle="1"/>
  <w:activeWritingStyle w:appName="MSWord" w:lang="en-GB" w:vendorID="64" w:dllVersion="6" w:nlCheck="1" w:checkStyle="1"/>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CA" w:vendorID="8" w:dllVersion="513" w:checkStyle="1"/>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xMDI3tjQwtTQzMrBQ0lEKTi0uzszPAykwNK0FAFuR8w0tAAAA"/>
  </w:docVars>
  <w:rsids>
    <w:rsidRoot w:val="00872785"/>
    <w:rsid w:val="0000140C"/>
    <w:rsid w:val="000039EE"/>
    <w:rsid w:val="00003E11"/>
    <w:rsid w:val="000046F1"/>
    <w:rsid w:val="00010F14"/>
    <w:rsid w:val="0001151F"/>
    <w:rsid w:val="00011FEF"/>
    <w:rsid w:val="0001343C"/>
    <w:rsid w:val="0001489E"/>
    <w:rsid w:val="00022041"/>
    <w:rsid w:val="00022C11"/>
    <w:rsid w:val="00025C7D"/>
    <w:rsid w:val="00025E3E"/>
    <w:rsid w:val="00026AF1"/>
    <w:rsid w:val="000310FA"/>
    <w:rsid w:val="00033C59"/>
    <w:rsid w:val="0003461A"/>
    <w:rsid w:val="000362D7"/>
    <w:rsid w:val="00036396"/>
    <w:rsid w:val="00037A4D"/>
    <w:rsid w:val="0004362E"/>
    <w:rsid w:val="00043E74"/>
    <w:rsid w:val="00051C5F"/>
    <w:rsid w:val="00054047"/>
    <w:rsid w:val="00055D09"/>
    <w:rsid w:val="00061911"/>
    <w:rsid w:val="0006451E"/>
    <w:rsid w:val="000647CB"/>
    <w:rsid w:val="00066467"/>
    <w:rsid w:val="000707DB"/>
    <w:rsid w:val="00075963"/>
    <w:rsid w:val="0007596A"/>
    <w:rsid w:val="00075C4E"/>
    <w:rsid w:val="00076596"/>
    <w:rsid w:val="0007769F"/>
    <w:rsid w:val="00077DF5"/>
    <w:rsid w:val="000834F7"/>
    <w:rsid w:val="0008430F"/>
    <w:rsid w:val="0008568E"/>
    <w:rsid w:val="00085A4B"/>
    <w:rsid w:val="00087AB8"/>
    <w:rsid w:val="00090E30"/>
    <w:rsid w:val="00094051"/>
    <w:rsid w:val="000949B8"/>
    <w:rsid w:val="000A3348"/>
    <w:rsid w:val="000A461B"/>
    <w:rsid w:val="000A59E5"/>
    <w:rsid w:val="000A6335"/>
    <w:rsid w:val="000B0328"/>
    <w:rsid w:val="000B137F"/>
    <w:rsid w:val="000B20C6"/>
    <w:rsid w:val="000B59BC"/>
    <w:rsid w:val="000B5B3B"/>
    <w:rsid w:val="000C0D5E"/>
    <w:rsid w:val="000C242D"/>
    <w:rsid w:val="000C37E9"/>
    <w:rsid w:val="000C4201"/>
    <w:rsid w:val="000C4631"/>
    <w:rsid w:val="000D0016"/>
    <w:rsid w:val="000D1B59"/>
    <w:rsid w:val="000D1C0F"/>
    <w:rsid w:val="000D2F1F"/>
    <w:rsid w:val="000D697F"/>
    <w:rsid w:val="000E17BD"/>
    <w:rsid w:val="000E396A"/>
    <w:rsid w:val="000E3E69"/>
    <w:rsid w:val="000F0546"/>
    <w:rsid w:val="000F209C"/>
    <w:rsid w:val="000F321C"/>
    <w:rsid w:val="000F5BD6"/>
    <w:rsid w:val="000F68A6"/>
    <w:rsid w:val="001005A7"/>
    <w:rsid w:val="001008C9"/>
    <w:rsid w:val="00100CE1"/>
    <w:rsid w:val="00101D01"/>
    <w:rsid w:val="00102303"/>
    <w:rsid w:val="00102937"/>
    <w:rsid w:val="00103DA1"/>
    <w:rsid w:val="00105703"/>
    <w:rsid w:val="001106F0"/>
    <w:rsid w:val="00114184"/>
    <w:rsid w:val="0011558C"/>
    <w:rsid w:val="001174CA"/>
    <w:rsid w:val="0011780D"/>
    <w:rsid w:val="00121590"/>
    <w:rsid w:val="00123956"/>
    <w:rsid w:val="00131389"/>
    <w:rsid w:val="001314F0"/>
    <w:rsid w:val="00131919"/>
    <w:rsid w:val="001354D1"/>
    <w:rsid w:val="00135743"/>
    <w:rsid w:val="001362B9"/>
    <w:rsid w:val="00140FFF"/>
    <w:rsid w:val="00141394"/>
    <w:rsid w:val="00142592"/>
    <w:rsid w:val="00146318"/>
    <w:rsid w:val="00146615"/>
    <w:rsid w:val="001534C1"/>
    <w:rsid w:val="0016027E"/>
    <w:rsid w:val="00161F25"/>
    <w:rsid w:val="00162D5C"/>
    <w:rsid w:val="0016606E"/>
    <w:rsid w:val="0017036F"/>
    <w:rsid w:val="0017084E"/>
    <w:rsid w:val="00172128"/>
    <w:rsid w:val="00174224"/>
    <w:rsid w:val="001764B3"/>
    <w:rsid w:val="00181788"/>
    <w:rsid w:val="00182891"/>
    <w:rsid w:val="00183E68"/>
    <w:rsid w:val="001861F0"/>
    <w:rsid w:val="00186EC0"/>
    <w:rsid w:val="00190FC5"/>
    <w:rsid w:val="001915A6"/>
    <w:rsid w:val="00191E00"/>
    <w:rsid w:val="00192AFB"/>
    <w:rsid w:val="001932AB"/>
    <w:rsid w:val="001962FD"/>
    <w:rsid w:val="0019641D"/>
    <w:rsid w:val="00196EF5"/>
    <w:rsid w:val="001A165A"/>
    <w:rsid w:val="001A2C4C"/>
    <w:rsid w:val="001A5619"/>
    <w:rsid w:val="001A5B73"/>
    <w:rsid w:val="001A74A3"/>
    <w:rsid w:val="001B04D9"/>
    <w:rsid w:val="001B0C93"/>
    <w:rsid w:val="001B1292"/>
    <w:rsid w:val="001B14D2"/>
    <w:rsid w:val="001B2315"/>
    <w:rsid w:val="001B2420"/>
    <w:rsid w:val="001B7B2C"/>
    <w:rsid w:val="001C4A55"/>
    <w:rsid w:val="001C5C45"/>
    <w:rsid w:val="001C6923"/>
    <w:rsid w:val="001D07E6"/>
    <w:rsid w:val="001D587A"/>
    <w:rsid w:val="001D60FD"/>
    <w:rsid w:val="001E0702"/>
    <w:rsid w:val="001E26A4"/>
    <w:rsid w:val="001E3B7F"/>
    <w:rsid w:val="001F1AD9"/>
    <w:rsid w:val="001F1D05"/>
    <w:rsid w:val="001F5F0D"/>
    <w:rsid w:val="001F797A"/>
    <w:rsid w:val="001F7E50"/>
    <w:rsid w:val="00200220"/>
    <w:rsid w:val="00201761"/>
    <w:rsid w:val="00203A10"/>
    <w:rsid w:val="0020422B"/>
    <w:rsid w:val="0020457E"/>
    <w:rsid w:val="002069DB"/>
    <w:rsid w:val="00210402"/>
    <w:rsid w:val="00210998"/>
    <w:rsid w:val="0021303B"/>
    <w:rsid w:val="0021644B"/>
    <w:rsid w:val="00217172"/>
    <w:rsid w:val="002219FA"/>
    <w:rsid w:val="00225515"/>
    <w:rsid w:val="002367D0"/>
    <w:rsid w:val="0024170F"/>
    <w:rsid w:val="002424DF"/>
    <w:rsid w:val="002428AF"/>
    <w:rsid w:val="00243D39"/>
    <w:rsid w:val="00246729"/>
    <w:rsid w:val="002473BA"/>
    <w:rsid w:val="00247C39"/>
    <w:rsid w:val="00252F5D"/>
    <w:rsid w:val="0025784D"/>
    <w:rsid w:val="00261213"/>
    <w:rsid w:val="00262720"/>
    <w:rsid w:val="002629D7"/>
    <w:rsid w:val="0026315B"/>
    <w:rsid w:val="002634B1"/>
    <w:rsid w:val="002635C9"/>
    <w:rsid w:val="00267271"/>
    <w:rsid w:val="00272533"/>
    <w:rsid w:val="00275287"/>
    <w:rsid w:val="00275DDF"/>
    <w:rsid w:val="002806A6"/>
    <w:rsid w:val="002807E7"/>
    <w:rsid w:val="00282AC4"/>
    <w:rsid w:val="0028343C"/>
    <w:rsid w:val="0028347D"/>
    <w:rsid w:val="002838F3"/>
    <w:rsid w:val="00284B51"/>
    <w:rsid w:val="00290144"/>
    <w:rsid w:val="0029076D"/>
    <w:rsid w:val="00290E98"/>
    <w:rsid w:val="00292A56"/>
    <w:rsid w:val="00292BCB"/>
    <w:rsid w:val="00293BE0"/>
    <w:rsid w:val="00293DB5"/>
    <w:rsid w:val="00294485"/>
    <w:rsid w:val="002959F7"/>
    <w:rsid w:val="002A3EC0"/>
    <w:rsid w:val="002A41C8"/>
    <w:rsid w:val="002A6D77"/>
    <w:rsid w:val="002A723C"/>
    <w:rsid w:val="002A75C8"/>
    <w:rsid w:val="002B11CC"/>
    <w:rsid w:val="002B18E9"/>
    <w:rsid w:val="002B4983"/>
    <w:rsid w:val="002B7763"/>
    <w:rsid w:val="002C12CF"/>
    <w:rsid w:val="002C1D63"/>
    <w:rsid w:val="002C26E0"/>
    <w:rsid w:val="002C2C37"/>
    <w:rsid w:val="002C2D4E"/>
    <w:rsid w:val="002C31C9"/>
    <w:rsid w:val="002C6C3D"/>
    <w:rsid w:val="002C7EBD"/>
    <w:rsid w:val="002D2A51"/>
    <w:rsid w:val="002D5E3F"/>
    <w:rsid w:val="002D6608"/>
    <w:rsid w:val="002E0775"/>
    <w:rsid w:val="002E08B2"/>
    <w:rsid w:val="002E3B59"/>
    <w:rsid w:val="002F01E6"/>
    <w:rsid w:val="002F1A38"/>
    <w:rsid w:val="002F34F5"/>
    <w:rsid w:val="002F3D8E"/>
    <w:rsid w:val="002F5292"/>
    <w:rsid w:val="002F52DB"/>
    <w:rsid w:val="002F7859"/>
    <w:rsid w:val="003037A7"/>
    <w:rsid w:val="00305DA4"/>
    <w:rsid w:val="00310D42"/>
    <w:rsid w:val="00313F65"/>
    <w:rsid w:val="00317820"/>
    <w:rsid w:val="00317AC2"/>
    <w:rsid w:val="00323EEB"/>
    <w:rsid w:val="00324578"/>
    <w:rsid w:val="00332254"/>
    <w:rsid w:val="00332909"/>
    <w:rsid w:val="00332BBB"/>
    <w:rsid w:val="00335AE8"/>
    <w:rsid w:val="00335D95"/>
    <w:rsid w:val="00337AF2"/>
    <w:rsid w:val="00347372"/>
    <w:rsid w:val="003509F7"/>
    <w:rsid w:val="00352282"/>
    <w:rsid w:val="0035260F"/>
    <w:rsid w:val="0035380B"/>
    <w:rsid w:val="00355C22"/>
    <w:rsid w:val="00357911"/>
    <w:rsid w:val="00357978"/>
    <w:rsid w:val="00360E0F"/>
    <w:rsid w:val="00361248"/>
    <w:rsid w:val="003628D3"/>
    <w:rsid w:val="003646A4"/>
    <w:rsid w:val="0036750A"/>
    <w:rsid w:val="00367B0B"/>
    <w:rsid w:val="00371818"/>
    <w:rsid w:val="003718F2"/>
    <w:rsid w:val="00373B5B"/>
    <w:rsid w:val="00375B21"/>
    <w:rsid w:val="003766B9"/>
    <w:rsid w:val="00377D87"/>
    <w:rsid w:val="00380152"/>
    <w:rsid w:val="003828B4"/>
    <w:rsid w:val="00383453"/>
    <w:rsid w:val="003837D4"/>
    <w:rsid w:val="00383F05"/>
    <w:rsid w:val="00384695"/>
    <w:rsid w:val="00384F85"/>
    <w:rsid w:val="00386D8D"/>
    <w:rsid w:val="00390145"/>
    <w:rsid w:val="003A64C0"/>
    <w:rsid w:val="003A6874"/>
    <w:rsid w:val="003B0755"/>
    <w:rsid w:val="003B1006"/>
    <w:rsid w:val="003B126C"/>
    <w:rsid w:val="003B5871"/>
    <w:rsid w:val="003B7244"/>
    <w:rsid w:val="003B7EE8"/>
    <w:rsid w:val="003C0643"/>
    <w:rsid w:val="003C46BC"/>
    <w:rsid w:val="003C4BC3"/>
    <w:rsid w:val="003C5D18"/>
    <w:rsid w:val="003C5F3C"/>
    <w:rsid w:val="003D1048"/>
    <w:rsid w:val="003D1CD8"/>
    <w:rsid w:val="003D46DB"/>
    <w:rsid w:val="003D498C"/>
    <w:rsid w:val="003D5346"/>
    <w:rsid w:val="003D5CC7"/>
    <w:rsid w:val="003E1C3A"/>
    <w:rsid w:val="003E48C6"/>
    <w:rsid w:val="003E4A27"/>
    <w:rsid w:val="003F08B6"/>
    <w:rsid w:val="003F3726"/>
    <w:rsid w:val="003F5BCA"/>
    <w:rsid w:val="003F7825"/>
    <w:rsid w:val="004012F1"/>
    <w:rsid w:val="00401D85"/>
    <w:rsid w:val="00402A31"/>
    <w:rsid w:val="004127EB"/>
    <w:rsid w:val="00415148"/>
    <w:rsid w:val="00416318"/>
    <w:rsid w:val="00420B5F"/>
    <w:rsid w:val="00423B7A"/>
    <w:rsid w:val="00425084"/>
    <w:rsid w:val="0042670C"/>
    <w:rsid w:val="00426C62"/>
    <w:rsid w:val="00431CDE"/>
    <w:rsid w:val="00432EC1"/>
    <w:rsid w:val="00433CDF"/>
    <w:rsid w:val="00435C5D"/>
    <w:rsid w:val="004367B9"/>
    <w:rsid w:val="00442257"/>
    <w:rsid w:val="004458DF"/>
    <w:rsid w:val="00446027"/>
    <w:rsid w:val="004477A7"/>
    <w:rsid w:val="00450522"/>
    <w:rsid w:val="00450E03"/>
    <w:rsid w:val="00460260"/>
    <w:rsid w:val="00463DC9"/>
    <w:rsid w:val="00464CD5"/>
    <w:rsid w:val="00464D55"/>
    <w:rsid w:val="00467972"/>
    <w:rsid w:val="00467FA4"/>
    <w:rsid w:val="00471096"/>
    <w:rsid w:val="004715BC"/>
    <w:rsid w:val="00471B5E"/>
    <w:rsid w:val="004751CC"/>
    <w:rsid w:val="00475400"/>
    <w:rsid w:val="00475D63"/>
    <w:rsid w:val="0047679F"/>
    <w:rsid w:val="00482122"/>
    <w:rsid w:val="00491683"/>
    <w:rsid w:val="00493016"/>
    <w:rsid w:val="00494A76"/>
    <w:rsid w:val="00496A94"/>
    <w:rsid w:val="00497D5A"/>
    <w:rsid w:val="004A1CF1"/>
    <w:rsid w:val="004A4397"/>
    <w:rsid w:val="004A47E2"/>
    <w:rsid w:val="004A6207"/>
    <w:rsid w:val="004A6C7B"/>
    <w:rsid w:val="004A7459"/>
    <w:rsid w:val="004B1C37"/>
    <w:rsid w:val="004B393E"/>
    <w:rsid w:val="004B62FE"/>
    <w:rsid w:val="004B77E1"/>
    <w:rsid w:val="004C113C"/>
    <w:rsid w:val="004C1325"/>
    <w:rsid w:val="004C1D9C"/>
    <w:rsid w:val="004C26C3"/>
    <w:rsid w:val="004C4435"/>
    <w:rsid w:val="004C7966"/>
    <w:rsid w:val="004D0FA0"/>
    <w:rsid w:val="004D4456"/>
    <w:rsid w:val="004D4867"/>
    <w:rsid w:val="004D54F8"/>
    <w:rsid w:val="004E0614"/>
    <w:rsid w:val="004E2AD9"/>
    <w:rsid w:val="004E3D3F"/>
    <w:rsid w:val="004E3F70"/>
    <w:rsid w:val="004E4612"/>
    <w:rsid w:val="004F0DF4"/>
    <w:rsid w:val="004F20C5"/>
    <w:rsid w:val="004F41E4"/>
    <w:rsid w:val="004F4524"/>
    <w:rsid w:val="004F7635"/>
    <w:rsid w:val="0050266B"/>
    <w:rsid w:val="00504275"/>
    <w:rsid w:val="005046AD"/>
    <w:rsid w:val="00505F5B"/>
    <w:rsid w:val="0051037A"/>
    <w:rsid w:val="0051204D"/>
    <w:rsid w:val="0051343E"/>
    <w:rsid w:val="005159E6"/>
    <w:rsid w:val="00515ED3"/>
    <w:rsid w:val="005204C0"/>
    <w:rsid w:val="00520ACD"/>
    <w:rsid w:val="00520C07"/>
    <w:rsid w:val="005220E7"/>
    <w:rsid w:val="0052249C"/>
    <w:rsid w:val="0052517F"/>
    <w:rsid w:val="00533FB2"/>
    <w:rsid w:val="00537814"/>
    <w:rsid w:val="0054082A"/>
    <w:rsid w:val="005415E8"/>
    <w:rsid w:val="00542A16"/>
    <w:rsid w:val="0054795E"/>
    <w:rsid w:val="005501D5"/>
    <w:rsid w:val="00550591"/>
    <w:rsid w:val="00553CBD"/>
    <w:rsid w:val="00557556"/>
    <w:rsid w:val="0056609D"/>
    <w:rsid w:val="00566678"/>
    <w:rsid w:val="00570CA2"/>
    <w:rsid w:val="00574912"/>
    <w:rsid w:val="00577E79"/>
    <w:rsid w:val="00584C7C"/>
    <w:rsid w:val="00586968"/>
    <w:rsid w:val="00586BA7"/>
    <w:rsid w:val="005902D6"/>
    <w:rsid w:val="00594C04"/>
    <w:rsid w:val="005A043B"/>
    <w:rsid w:val="005A08A3"/>
    <w:rsid w:val="005A24B0"/>
    <w:rsid w:val="005A72E7"/>
    <w:rsid w:val="005A7998"/>
    <w:rsid w:val="005B05B3"/>
    <w:rsid w:val="005B1605"/>
    <w:rsid w:val="005B18B2"/>
    <w:rsid w:val="005B20BC"/>
    <w:rsid w:val="005B2239"/>
    <w:rsid w:val="005B3B73"/>
    <w:rsid w:val="005B49D2"/>
    <w:rsid w:val="005B736F"/>
    <w:rsid w:val="005C677F"/>
    <w:rsid w:val="005C75FF"/>
    <w:rsid w:val="005D18F9"/>
    <w:rsid w:val="005D21E7"/>
    <w:rsid w:val="005D4395"/>
    <w:rsid w:val="005D6616"/>
    <w:rsid w:val="005E0D86"/>
    <w:rsid w:val="005E368A"/>
    <w:rsid w:val="005E37AC"/>
    <w:rsid w:val="005E5DF9"/>
    <w:rsid w:val="005E70BE"/>
    <w:rsid w:val="005F023B"/>
    <w:rsid w:val="005F252C"/>
    <w:rsid w:val="005F31E1"/>
    <w:rsid w:val="005F4333"/>
    <w:rsid w:val="005F622A"/>
    <w:rsid w:val="005F69C1"/>
    <w:rsid w:val="00600F92"/>
    <w:rsid w:val="006025A9"/>
    <w:rsid w:val="006034B5"/>
    <w:rsid w:val="0060453A"/>
    <w:rsid w:val="00606F45"/>
    <w:rsid w:val="00612FDB"/>
    <w:rsid w:val="00616D26"/>
    <w:rsid w:val="006171E7"/>
    <w:rsid w:val="006200B4"/>
    <w:rsid w:val="006213AA"/>
    <w:rsid w:val="00621F52"/>
    <w:rsid w:val="00621F91"/>
    <w:rsid w:val="00622D4B"/>
    <w:rsid w:val="00623392"/>
    <w:rsid w:val="0062444F"/>
    <w:rsid w:val="00624AD8"/>
    <w:rsid w:val="0063172A"/>
    <w:rsid w:val="00631D38"/>
    <w:rsid w:val="00633CF4"/>
    <w:rsid w:val="00634D0D"/>
    <w:rsid w:val="006355AE"/>
    <w:rsid w:val="00635DD7"/>
    <w:rsid w:val="0064332D"/>
    <w:rsid w:val="00643A18"/>
    <w:rsid w:val="00643C2D"/>
    <w:rsid w:val="006450E8"/>
    <w:rsid w:val="00650A29"/>
    <w:rsid w:val="0065136D"/>
    <w:rsid w:val="00651F05"/>
    <w:rsid w:val="00652676"/>
    <w:rsid w:val="00655A28"/>
    <w:rsid w:val="00655D50"/>
    <w:rsid w:val="00660BE6"/>
    <w:rsid w:val="00662072"/>
    <w:rsid w:val="006636EB"/>
    <w:rsid w:val="00663803"/>
    <w:rsid w:val="00663BD8"/>
    <w:rsid w:val="006657E1"/>
    <w:rsid w:val="00665B02"/>
    <w:rsid w:val="00665F65"/>
    <w:rsid w:val="00666BF4"/>
    <w:rsid w:val="00667914"/>
    <w:rsid w:val="006755FB"/>
    <w:rsid w:val="006765DC"/>
    <w:rsid w:val="0067779A"/>
    <w:rsid w:val="006806DF"/>
    <w:rsid w:val="006811DE"/>
    <w:rsid w:val="0068330F"/>
    <w:rsid w:val="00683719"/>
    <w:rsid w:val="0068646E"/>
    <w:rsid w:val="0068672B"/>
    <w:rsid w:val="00686DA5"/>
    <w:rsid w:val="00692CD0"/>
    <w:rsid w:val="00693490"/>
    <w:rsid w:val="00695A46"/>
    <w:rsid w:val="00696A0A"/>
    <w:rsid w:val="00697EDA"/>
    <w:rsid w:val="006A0A65"/>
    <w:rsid w:val="006A0F03"/>
    <w:rsid w:val="006A34C5"/>
    <w:rsid w:val="006A40A8"/>
    <w:rsid w:val="006A7BDD"/>
    <w:rsid w:val="006B0C18"/>
    <w:rsid w:val="006B11B9"/>
    <w:rsid w:val="006B37FE"/>
    <w:rsid w:val="006B5E4D"/>
    <w:rsid w:val="006B6AF8"/>
    <w:rsid w:val="006C0BAF"/>
    <w:rsid w:val="006C1176"/>
    <w:rsid w:val="006C5D5E"/>
    <w:rsid w:val="006C7AEA"/>
    <w:rsid w:val="006D1C4F"/>
    <w:rsid w:val="006D32A1"/>
    <w:rsid w:val="006D43D7"/>
    <w:rsid w:val="006D5789"/>
    <w:rsid w:val="006D7B19"/>
    <w:rsid w:val="006E075A"/>
    <w:rsid w:val="006E1E11"/>
    <w:rsid w:val="006E29A3"/>
    <w:rsid w:val="006E2AFE"/>
    <w:rsid w:val="006E38AB"/>
    <w:rsid w:val="006E72CC"/>
    <w:rsid w:val="006F12BE"/>
    <w:rsid w:val="006F2D87"/>
    <w:rsid w:val="006F42BD"/>
    <w:rsid w:val="006F4368"/>
    <w:rsid w:val="006F5C1E"/>
    <w:rsid w:val="006F5C98"/>
    <w:rsid w:val="006F5D69"/>
    <w:rsid w:val="006F6E71"/>
    <w:rsid w:val="00701B28"/>
    <w:rsid w:val="007030C7"/>
    <w:rsid w:val="00704FFD"/>
    <w:rsid w:val="00706E1F"/>
    <w:rsid w:val="0070706C"/>
    <w:rsid w:val="007132BC"/>
    <w:rsid w:val="0071587E"/>
    <w:rsid w:val="007158CF"/>
    <w:rsid w:val="00717AD4"/>
    <w:rsid w:val="00717CA1"/>
    <w:rsid w:val="00720F90"/>
    <w:rsid w:val="00721040"/>
    <w:rsid w:val="00721EB3"/>
    <w:rsid w:val="0072397B"/>
    <w:rsid w:val="00726A88"/>
    <w:rsid w:val="007317A2"/>
    <w:rsid w:val="00733375"/>
    <w:rsid w:val="00735DA9"/>
    <w:rsid w:val="00736D29"/>
    <w:rsid w:val="00740396"/>
    <w:rsid w:val="00740C6A"/>
    <w:rsid w:val="00740DFA"/>
    <w:rsid w:val="00741C51"/>
    <w:rsid w:val="00744B77"/>
    <w:rsid w:val="00745AAD"/>
    <w:rsid w:val="00747ABF"/>
    <w:rsid w:val="00750110"/>
    <w:rsid w:val="0075164C"/>
    <w:rsid w:val="00753FFF"/>
    <w:rsid w:val="0075742D"/>
    <w:rsid w:val="007574EC"/>
    <w:rsid w:val="0076076C"/>
    <w:rsid w:val="007624CC"/>
    <w:rsid w:val="007627A0"/>
    <w:rsid w:val="00762A9B"/>
    <w:rsid w:val="00763E97"/>
    <w:rsid w:val="00772EE0"/>
    <w:rsid w:val="00773F2F"/>
    <w:rsid w:val="007760B4"/>
    <w:rsid w:val="0078067A"/>
    <w:rsid w:val="00782E81"/>
    <w:rsid w:val="00785C48"/>
    <w:rsid w:val="00785FBD"/>
    <w:rsid w:val="007876F8"/>
    <w:rsid w:val="0079055F"/>
    <w:rsid w:val="00790975"/>
    <w:rsid w:val="00791D76"/>
    <w:rsid w:val="00793213"/>
    <w:rsid w:val="007955B9"/>
    <w:rsid w:val="007A2A53"/>
    <w:rsid w:val="007A2C88"/>
    <w:rsid w:val="007A2D16"/>
    <w:rsid w:val="007A4522"/>
    <w:rsid w:val="007A463F"/>
    <w:rsid w:val="007B028B"/>
    <w:rsid w:val="007B2F33"/>
    <w:rsid w:val="007B313C"/>
    <w:rsid w:val="007B4036"/>
    <w:rsid w:val="007B4E20"/>
    <w:rsid w:val="007B53AB"/>
    <w:rsid w:val="007C07CE"/>
    <w:rsid w:val="007C1549"/>
    <w:rsid w:val="007C1732"/>
    <w:rsid w:val="007C2731"/>
    <w:rsid w:val="007C4E81"/>
    <w:rsid w:val="007C51E1"/>
    <w:rsid w:val="007D2355"/>
    <w:rsid w:val="007D31F9"/>
    <w:rsid w:val="007D37C1"/>
    <w:rsid w:val="007D47E4"/>
    <w:rsid w:val="007D4F5D"/>
    <w:rsid w:val="007D6741"/>
    <w:rsid w:val="007D7519"/>
    <w:rsid w:val="007E0E14"/>
    <w:rsid w:val="007E42D2"/>
    <w:rsid w:val="007F03B7"/>
    <w:rsid w:val="007F372D"/>
    <w:rsid w:val="007F5D3A"/>
    <w:rsid w:val="007F6CF6"/>
    <w:rsid w:val="007F799D"/>
    <w:rsid w:val="00801610"/>
    <w:rsid w:val="008035F4"/>
    <w:rsid w:val="00804545"/>
    <w:rsid w:val="008049AD"/>
    <w:rsid w:val="00806C92"/>
    <w:rsid w:val="008104F0"/>
    <w:rsid w:val="00813B0C"/>
    <w:rsid w:val="00817E07"/>
    <w:rsid w:val="00823AF4"/>
    <w:rsid w:val="008240FD"/>
    <w:rsid w:val="00824348"/>
    <w:rsid w:val="00824ABB"/>
    <w:rsid w:val="00825E23"/>
    <w:rsid w:val="00825EB2"/>
    <w:rsid w:val="00825EE3"/>
    <w:rsid w:val="00826467"/>
    <w:rsid w:val="008304EF"/>
    <w:rsid w:val="008312D1"/>
    <w:rsid w:val="008314DC"/>
    <w:rsid w:val="00831F64"/>
    <w:rsid w:val="0083307A"/>
    <w:rsid w:val="008339A6"/>
    <w:rsid w:val="00835DC6"/>
    <w:rsid w:val="00837273"/>
    <w:rsid w:val="008379DD"/>
    <w:rsid w:val="008418BC"/>
    <w:rsid w:val="00842505"/>
    <w:rsid w:val="00852162"/>
    <w:rsid w:val="00852AD1"/>
    <w:rsid w:val="008538C8"/>
    <w:rsid w:val="008562C5"/>
    <w:rsid w:val="00861449"/>
    <w:rsid w:val="00865562"/>
    <w:rsid w:val="00865E05"/>
    <w:rsid w:val="00866F33"/>
    <w:rsid w:val="00867743"/>
    <w:rsid w:val="00867B6D"/>
    <w:rsid w:val="0087093B"/>
    <w:rsid w:val="008711D2"/>
    <w:rsid w:val="00872318"/>
    <w:rsid w:val="00872785"/>
    <w:rsid w:val="00873933"/>
    <w:rsid w:val="00874747"/>
    <w:rsid w:val="00877C43"/>
    <w:rsid w:val="00881186"/>
    <w:rsid w:val="008813EA"/>
    <w:rsid w:val="00881880"/>
    <w:rsid w:val="00882717"/>
    <w:rsid w:val="00882F76"/>
    <w:rsid w:val="008856D4"/>
    <w:rsid w:val="00885FA4"/>
    <w:rsid w:val="0088733C"/>
    <w:rsid w:val="00887BFA"/>
    <w:rsid w:val="00887F1D"/>
    <w:rsid w:val="008908C0"/>
    <w:rsid w:val="00894724"/>
    <w:rsid w:val="00896DDC"/>
    <w:rsid w:val="008A097F"/>
    <w:rsid w:val="008A2099"/>
    <w:rsid w:val="008A2CC3"/>
    <w:rsid w:val="008A3190"/>
    <w:rsid w:val="008A55A2"/>
    <w:rsid w:val="008A7C8C"/>
    <w:rsid w:val="008B1166"/>
    <w:rsid w:val="008B1599"/>
    <w:rsid w:val="008B2EF2"/>
    <w:rsid w:val="008B30A1"/>
    <w:rsid w:val="008B4FB2"/>
    <w:rsid w:val="008B5205"/>
    <w:rsid w:val="008B58FC"/>
    <w:rsid w:val="008B68D1"/>
    <w:rsid w:val="008B6EFC"/>
    <w:rsid w:val="008B7FAE"/>
    <w:rsid w:val="008C28C6"/>
    <w:rsid w:val="008C3D61"/>
    <w:rsid w:val="008C4CD8"/>
    <w:rsid w:val="008C538E"/>
    <w:rsid w:val="008C59B8"/>
    <w:rsid w:val="008D0DBE"/>
    <w:rsid w:val="008D60E4"/>
    <w:rsid w:val="008D6A45"/>
    <w:rsid w:val="008E2F8D"/>
    <w:rsid w:val="008E36CC"/>
    <w:rsid w:val="008E3789"/>
    <w:rsid w:val="008E53B4"/>
    <w:rsid w:val="008F2ECC"/>
    <w:rsid w:val="008F439A"/>
    <w:rsid w:val="008F7E6A"/>
    <w:rsid w:val="0090015D"/>
    <w:rsid w:val="009033B5"/>
    <w:rsid w:val="009038DB"/>
    <w:rsid w:val="0090737F"/>
    <w:rsid w:val="00915B67"/>
    <w:rsid w:val="00915F37"/>
    <w:rsid w:val="009217F5"/>
    <w:rsid w:val="00922E67"/>
    <w:rsid w:val="0092384E"/>
    <w:rsid w:val="0092418C"/>
    <w:rsid w:val="00925A82"/>
    <w:rsid w:val="009265B4"/>
    <w:rsid w:val="00927612"/>
    <w:rsid w:val="00927ADB"/>
    <w:rsid w:val="00930767"/>
    <w:rsid w:val="00933C51"/>
    <w:rsid w:val="00935AA1"/>
    <w:rsid w:val="00935DB7"/>
    <w:rsid w:val="009366F5"/>
    <w:rsid w:val="00936D22"/>
    <w:rsid w:val="0094197A"/>
    <w:rsid w:val="00941A43"/>
    <w:rsid w:val="00942F62"/>
    <w:rsid w:val="009433D6"/>
    <w:rsid w:val="009465CE"/>
    <w:rsid w:val="009467F1"/>
    <w:rsid w:val="00946815"/>
    <w:rsid w:val="00946D2D"/>
    <w:rsid w:val="0094734A"/>
    <w:rsid w:val="00950A96"/>
    <w:rsid w:val="009523AE"/>
    <w:rsid w:val="00952935"/>
    <w:rsid w:val="0095374F"/>
    <w:rsid w:val="00954C3F"/>
    <w:rsid w:val="00954EEC"/>
    <w:rsid w:val="00954FE7"/>
    <w:rsid w:val="009557D3"/>
    <w:rsid w:val="00957241"/>
    <w:rsid w:val="0096300A"/>
    <w:rsid w:val="00971A5B"/>
    <w:rsid w:val="00972A00"/>
    <w:rsid w:val="009735EF"/>
    <w:rsid w:val="00973742"/>
    <w:rsid w:val="00973C73"/>
    <w:rsid w:val="00974946"/>
    <w:rsid w:val="009775AC"/>
    <w:rsid w:val="00977F0E"/>
    <w:rsid w:val="00982B29"/>
    <w:rsid w:val="00983ED6"/>
    <w:rsid w:val="00984C0F"/>
    <w:rsid w:val="009873BE"/>
    <w:rsid w:val="00987A3F"/>
    <w:rsid w:val="00991C35"/>
    <w:rsid w:val="00992125"/>
    <w:rsid w:val="009956C4"/>
    <w:rsid w:val="009960BF"/>
    <w:rsid w:val="009965D3"/>
    <w:rsid w:val="00996E17"/>
    <w:rsid w:val="009A1B90"/>
    <w:rsid w:val="009A1CF6"/>
    <w:rsid w:val="009A2F9A"/>
    <w:rsid w:val="009A35A9"/>
    <w:rsid w:val="009A56CD"/>
    <w:rsid w:val="009A6264"/>
    <w:rsid w:val="009A6684"/>
    <w:rsid w:val="009A6CD9"/>
    <w:rsid w:val="009A6FC7"/>
    <w:rsid w:val="009B1DE4"/>
    <w:rsid w:val="009B5015"/>
    <w:rsid w:val="009B664B"/>
    <w:rsid w:val="009C0E5D"/>
    <w:rsid w:val="009C4505"/>
    <w:rsid w:val="009D065E"/>
    <w:rsid w:val="009D4D7E"/>
    <w:rsid w:val="009E732C"/>
    <w:rsid w:val="009E78F1"/>
    <w:rsid w:val="009F22EB"/>
    <w:rsid w:val="009F31BD"/>
    <w:rsid w:val="009F5E2C"/>
    <w:rsid w:val="009F6F8C"/>
    <w:rsid w:val="00A0115C"/>
    <w:rsid w:val="00A0297B"/>
    <w:rsid w:val="00A047F2"/>
    <w:rsid w:val="00A05A01"/>
    <w:rsid w:val="00A1205B"/>
    <w:rsid w:val="00A160B0"/>
    <w:rsid w:val="00A23F1C"/>
    <w:rsid w:val="00A32DCA"/>
    <w:rsid w:val="00A360B7"/>
    <w:rsid w:val="00A3727E"/>
    <w:rsid w:val="00A372C4"/>
    <w:rsid w:val="00A374DD"/>
    <w:rsid w:val="00A40180"/>
    <w:rsid w:val="00A407C4"/>
    <w:rsid w:val="00A4279B"/>
    <w:rsid w:val="00A4454F"/>
    <w:rsid w:val="00A450FA"/>
    <w:rsid w:val="00A46EDF"/>
    <w:rsid w:val="00A470CC"/>
    <w:rsid w:val="00A52E77"/>
    <w:rsid w:val="00A53CD9"/>
    <w:rsid w:val="00A53DE7"/>
    <w:rsid w:val="00A5606C"/>
    <w:rsid w:val="00A56C5E"/>
    <w:rsid w:val="00A61D55"/>
    <w:rsid w:val="00A6401D"/>
    <w:rsid w:val="00A64967"/>
    <w:rsid w:val="00A662B8"/>
    <w:rsid w:val="00A67616"/>
    <w:rsid w:val="00A677D2"/>
    <w:rsid w:val="00A67B59"/>
    <w:rsid w:val="00A71C40"/>
    <w:rsid w:val="00A71FCB"/>
    <w:rsid w:val="00A74559"/>
    <w:rsid w:val="00A77067"/>
    <w:rsid w:val="00A779E6"/>
    <w:rsid w:val="00A80B31"/>
    <w:rsid w:val="00A82420"/>
    <w:rsid w:val="00A827A0"/>
    <w:rsid w:val="00A82849"/>
    <w:rsid w:val="00A83377"/>
    <w:rsid w:val="00A836C6"/>
    <w:rsid w:val="00A83EC4"/>
    <w:rsid w:val="00A842AF"/>
    <w:rsid w:val="00A84EAF"/>
    <w:rsid w:val="00A87365"/>
    <w:rsid w:val="00A90019"/>
    <w:rsid w:val="00A922E6"/>
    <w:rsid w:val="00A946D2"/>
    <w:rsid w:val="00A97F09"/>
    <w:rsid w:val="00AA28C9"/>
    <w:rsid w:val="00AA32BA"/>
    <w:rsid w:val="00AA427B"/>
    <w:rsid w:val="00AA5F74"/>
    <w:rsid w:val="00AA6EB8"/>
    <w:rsid w:val="00AB04D0"/>
    <w:rsid w:val="00AB3A7D"/>
    <w:rsid w:val="00AB4480"/>
    <w:rsid w:val="00AB6374"/>
    <w:rsid w:val="00AC14F9"/>
    <w:rsid w:val="00AC1E34"/>
    <w:rsid w:val="00AC6311"/>
    <w:rsid w:val="00AD0242"/>
    <w:rsid w:val="00AD2B9D"/>
    <w:rsid w:val="00AD30C0"/>
    <w:rsid w:val="00AD6B5D"/>
    <w:rsid w:val="00AE1910"/>
    <w:rsid w:val="00AE2465"/>
    <w:rsid w:val="00AE3A29"/>
    <w:rsid w:val="00AE42F5"/>
    <w:rsid w:val="00AE70A3"/>
    <w:rsid w:val="00AE7D9B"/>
    <w:rsid w:val="00AF0420"/>
    <w:rsid w:val="00AF0713"/>
    <w:rsid w:val="00AF6530"/>
    <w:rsid w:val="00AF68CD"/>
    <w:rsid w:val="00AF6B75"/>
    <w:rsid w:val="00B035AE"/>
    <w:rsid w:val="00B0664E"/>
    <w:rsid w:val="00B10246"/>
    <w:rsid w:val="00B10C17"/>
    <w:rsid w:val="00B12E6F"/>
    <w:rsid w:val="00B142C3"/>
    <w:rsid w:val="00B15EC1"/>
    <w:rsid w:val="00B160C9"/>
    <w:rsid w:val="00B213D7"/>
    <w:rsid w:val="00B2243D"/>
    <w:rsid w:val="00B22E1C"/>
    <w:rsid w:val="00B25528"/>
    <w:rsid w:val="00B26016"/>
    <w:rsid w:val="00B27E65"/>
    <w:rsid w:val="00B31972"/>
    <w:rsid w:val="00B33577"/>
    <w:rsid w:val="00B35075"/>
    <w:rsid w:val="00B3617F"/>
    <w:rsid w:val="00B37885"/>
    <w:rsid w:val="00B3796C"/>
    <w:rsid w:val="00B409EA"/>
    <w:rsid w:val="00B41D3A"/>
    <w:rsid w:val="00B4276A"/>
    <w:rsid w:val="00B466CE"/>
    <w:rsid w:val="00B51E74"/>
    <w:rsid w:val="00B527D6"/>
    <w:rsid w:val="00B54A3B"/>
    <w:rsid w:val="00B54AA8"/>
    <w:rsid w:val="00B54DE1"/>
    <w:rsid w:val="00B65BFB"/>
    <w:rsid w:val="00B72C0C"/>
    <w:rsid w:val="00B72FCF"/>
    <w:rsid w:val="00B73D37"/>
    <w:rsid w:val="00B761FA"/>
    <w:rsid w:val="00B76EA2"/>
    <w:rsid w:val="00B82751"/>
    <w:rsid w:val="00B8591D"/>
    <w:rsid w:val="00B91666"/>
    <w:rsid w:val="00B959C1"/>
    <w:rsid w:val="00BA1E64"/>
    <w:rsid w:val="00BA4C43"/>
    <w:rsid w:val="00BA5DB5"/>
    <w:rsid w:val="00BA77AA"/>
    <w:rsid w:val="00BB180D"/>
    <w:rsid w:val="00BB1956"/>
    <w:rsid w:val="00BB41E2"/>
    <w:rsid w:val="00BB603C"/>
    <w:rsid w:val="00BB73F3"/>
    <w:rsid w:val="00BC4B10"/>
    <w:rsid w:val="00BC6B65"/>
    <w:rsid w:val="00BD053C"/>
    <w:rsid w:val="00BD193D"/>
    <w:rsid w:val="00BD1CEC"/>
    <w:rsid w:val="00BD22FA"/>
    <w:rsid w:val="00BD2A43"/>
    <w:rsid w:val="00BD2AAE"/>
    <w:rsid w:val="00BD48F9"/>
    <w:rsid w:val="00BD5A3B"/>
    <w:rsid w:val="00BD7CF8"/>
    <w:rsid w:val="00BE00B0"/>
    <w:rsid w:val="00BE0F11"/>
    <w:rsid w:val="00BE1C0D"/>
    <w:rsid w:val="00BE4E10"/>
    <w:rsid w:val="00BF4935"/>
    <w:rsid w:val="00BF499B"/>
    <w:rsid w:val="00BF7077"/>
    <w:rsid w:val="00C00F57"/>
    <w:rsid w:val="00C03BF0"/>
    <w:rsid w:val="00C0417E"/>
    <w:rsid w:val="00C12204"/>
    <w:rsid w:val="00C122B6"/>
    <w:rsid w:val="00C128D5"/>
    <w:rsid w:val="00C1314E"/>
    <w:rsid w:val="00C13F83"/>
    <w:rsid w:val="00C142EA"/>
    <w:rsid w:val="00C14E8A"/>
    <w:rsid w:val="00C15038"/>
    <w:rsid w:val="00C20450"/>
    <w:rsid w:val="00C215F2"/>
    <w:rsid w:val="00C22E4D"/>
    <w:rsid w:val="00C23D65"/>
    <w:rsid w:val="00C2438C"/>
    <w:rsid w:val="00C26B39"/>
    <w:rsid w:val="00C30D1F"/>
    <w:rsid w:val="00C3331A"/>
    <w:rsid w:val="00C365A5"/>
    <w:rsid w:val="00C3721B"/>
    <w:rsid w:val="00C4211F"/>
    <w:rsid w:val="00C43A84"/>
    <w:rsid w:val="00C44A85"/>
    <w:rsid w:val="00C44CBC"/>
    <w:rsid w:val="00C47A16"/>
    <w:rsid w:val="00C50E7B"/>
    <w:rsid w:val="00C50E83"/>
    <w:rsid w:val="00C51566"/>
    <w:rsid w:val="00C5224F"/>
    <w:rsid w:val="00C55269"/>
    <w:rsid w:val="00C564CD"/>
    <w:rsid w:val="00C57E37"/>
    <w:rsid w:val="00C640BB"/>
    <w:rsid w:val="00C65294"/>
    <w:rsid w:val="00C66679"/>
    <w:rsid w:val="00C66935"/>
    <w:rsid w:val="00C67A33"/>
    <w:rsid w:val="00C706EE"/>
    <w:rsid w:val="00C73FD1"/>
    <w:rsid w:val="00C8293D"/>
    <w:rsid w:val="00C83B2F"/>
    <w:rsid w:val="00C84DB3"/>
    <w:rsid w:val="00C85DA5"/>
    <w:rsid w:val="00C86AF7"/>
    <w:rsid w:val="00C87916"/>
    <w:rsid w:val="00C92414"/>
    <w:rsid w:val="00C939A8"/>
    <w:rsid w:val="00CA045E"/>
    <w:rsid w:val="00CA2A0D"/>
    <w:rsid w:val="00CA387F"/>
    <w:rsid w:val="00CA4907"/>
    <w:rsid w:val="00CA79B6"/>
    <w:rsid w:val="00CB240A"/>
    <w:rsid w:val="00CB4053"/>
    <w:rsid w:val="00CB4CE1"/>
    <w:rsid w:val="00CC1D1D"/>
    <w:rsid w:val="00CC28E8"/>
    <w:rsid w:val="00CC34F1"/>
    <w:rsid w:val="00CC3DBA"/>
    <w:rsid w:val="00CC5936"/>
    <w:rsid w:val="00CD2FFA"/>
    <w:rsid w:val="00CD3480"/>
    <w:rsid w:val="00CD6332"/>
    <w:rsid w:val="00CE6C9C"/>
    <w:rsid w:val="00CF4596"/>
    <w:rsid w:val="00CF4F36"/>
    <w:rsid w:val="00CF68DA"/>
    <w:rsid w:val="00CF6C69"/>
    <w:rsid w:val="00D007EC"/>
    <w:rsid w:val="00D02178"/>
    <w:rsid w:val="00D0699B"/>
    <w:rsid w:val="00D07613"/>
    <w:rsid w:val="00D076D5"/>
    <w:rsid w:val="00D102B8"/>
    <w:rsid w:val="00D109A7"/>
    <w:rsid w:val="00D1128A"/>
    <w:rsid w:val="00D136E8"/>
    <w:rsid w:val="00D14E29"/>
    <w:rsid w:val="00D20F7E"/>
    <w:rsid w:val="00D244FE"/>
    <w:rsid w:val="00D30828"/>
    <w:rsid w:val="00D318FB"/>
    <w:rsid w:val="00D33B58"/>
    <w:rsid w:val="00D34E3A"/>
    <w:rsid w:val="00D35048"/>
    <w:rsid w:val="00D36B13"/>
    <w:rsid w:val="00D37370"/>
    <w:rsid w:val="00D406C7"/>
    <w:rsid w:val="00D40777"/>
    <w:rsid w:val="00D41265"/>
    <w:rsid w:val="00D4186E"/>
    <w:rsid w:val="00D5087F"/>
    <w:rsid w:val="00D52200"/>
    <w:rsid w:val="00D52969"/>
    <w:rsid w:val="00D5599D"/>
    <w:rsid w:val="00D55A6F"/>
    <w:rsid w:val="00D56505"/>
    <w:rsid w:val="00D648CC"/>
    <w:rsid w:val="00D653CD"/>
    <w:rsid w:val="00D6753C"/>
    <w:rsid w:val="00D7254C"/>
    <w:rsid w:val="00D726D6"/>
    <w:rsid w:val="00D74CD7"/>
    <w:rsid w:val="00D77D1A"/>
    <w:rsid w:val="00D81398"/>
    <w:rsid w:val="00D83971"/>
    <w:rsid w:val="00D8442E"/>
    <w:rsid w:val="00D845C5"/>
    <w:rsid w:val="00D84D7F"/>
    <w:rsid w:val="00D8591A"/>
    <w:rsid w:val="00D937A2"/>
    <w:rsid w:val="00DA08E6"/>
    <w:rsid w:val="00DA2781"/>
    <w:rsid w:val="00DA3EE3"/>
    <w:rsid w:val="00DA42FB"/>
    <w:rsid w:val="00DA73CE"/>
    <w:rsid w:val="00DB209F"/>
    <w:rsid w:val="00DB5EFE"/>
    <w:rsid w:val="00DB6043"/>
    <w:rsid w:val="00DB61BD"/>
    <w:rsid w:val="00DC2662"/>
    <w:rsid w:val="00DC2B3C"/>
    <w:rsid w:val="00DC755C"/>
    <w:rsid w:val="00DC77F1"/>
    <w:rsid w:val="00DC7C80"/>
    <w:rsid w:val="00DC7D72"/>
    <w:rsid w:val="00DD1983"/>
    <w:rsid w:val="00DD2B2C"/>
    <w:rsid w:val="00DD541C"/>
    <w:rsid w:val="00DD6F20"/>
    <w:rsid w:val="00DE1DD0"/>
    <w:rsid w:val="00DE2A7C"/>
    <w:rsid w:val="00DE2CFD"/>
    <w:rsid w:val="00DE6999"/>
    <w:rsid w:val="00DE69D9"/>
    <w:rsid w:val="00DF0693"/>
    <w:rsid w:val="00DF388C"/>
    <w:rsid w:val="00DF407B"/>
    <w:rsid w:val="00DF4873"/>
    <w:rsid w:val="00DF5CDC"/>
    <w:rsid w:val="00DF6693"/>
    <w:rsid w:val="00E002D6"/>
    <w:rsid w:val="00E01362"/>
    <w:rsid w:val="00E03575"/>
    <w:rsid w:val="00E05823"/>
    <w:rsid w:val="00E076D0"/>
    <w:rsid w:val="00E10371"/>
    <w:rsid w:val="00E129BF"/>
    <w:rsid w:val="00E1581D"/>
    <w:rsid w:val="00E17125"/>
    <w:rsid w:val="00E171F5"/>
    <w:rsid w:val="00E20587"/>
    <w:rsid w:val="00E25133"/>
    <w:rsid w:val="00E25D5A"/>
    <w:rsid w:val="00E2665E"/>
    <w:rsid w:val="00E31309"/>
    <w:rsid w:val="00E319FC"/>
    <w:rsid w:val="00E32764"/>
    <w:rsid w:val="00E34D31"/>
    <w:rsid w:val="00E35510"/>
    <w:rsid w:val="00E358CE"/>
    <w:rsid w:val="00E40E1B"/>
    <w:rsid w:val="00E4352C"/>
    <w:rsid w:val="00E44161"/>
    <w:rsid w:val="00E45618"/>
    <w:rsid w:val="00E46516"/>
    <w:rsid w:val="00E477E5"/>
    <w:rsid w:val="00E5162B"/>
    <w:rsid w:val="00E518B0"/>
    <w:rsid w:val="00E522D9"/>
    <w:rsid w:val="00E535A0"/>
    <w:rsid w:val="00E54279"/>
    <w:rsid w:val="00E548EB"/>
    <w:rsid w:val="00E576CE"/>
    <w:rsid w:val="00E60D24"/>
    <w:rsid w:val="00E61518"/>
    <w:rsid w:val="00E62723"/>
    <w:rsid w:val="00E646A8"/>
    <w:rsid w:val="00E64D73"/>
    <w:rsid w:val="00E6713C"/>
    <w:rsid w:val="00E7073B"/>
    <w:rsid w:val="00E74245"/>
    <w:rsid w:val="00E74A2B"/>
    <w:rsid w:val="00E754BA"/>
    <w:rsid w:val="00E80FC4"/>
    <w:rsid w:val="00E814CB"/>
    <w:rsid w:val="00E83ED4"/>
    <w:rsid w:val="00E84918"/>
    <w:rsid w:val="00E86A03"/>
    <w:rsid w:val="00E86A86"/>
    <w:rsid w:val="00E86D30"/>
    <w:rsid w:val="00E87042"/>
    <w:rsid w:val="00E9049D"/>
    <w:rsid w:val="00E946E3"/>
    <w:rsid w:val="00E9475C"/>
    <w:rsid w:val="00E95DD5"/>
    <w:rsid w:val="00E95F75"/>
    <w:rsid w:val="00E979E4"/>
    <w:rsid w:val="00E97A48"/>
    <w:rsid w:val="00E97C3C"/>
    <w:rsid w:val="00EA120A"/>
    <w:rsid w:val="00EA4C7A"/>
    <w:rsid w:val="00EA6913"/>
    <w:rsid w:val="00EB1819"/>
    <w:rsid w:val="00EB226E"/>
    <w:rsid w:val="00EB470A"/>
    <w:rsid w:val="00EB4EF7"/>
    <w:rsid w:val="00EB5089"/>
    <w:rsid w:val="00EB5DF6"/>
    <w:rsid w:val="00EC006D"/>
    <w:rsid w:val="00EC1093"/>
    <w:rsid w:val="00EC1F4D"/>
    <w:rsid w:val="00EC347C"/>
    <w:rsid w:val="00EC6FAD"/>
    <w:rsid w:val="00EC7CAF"/>
    <w:rsid w:val="00ED031F"/>
    <w:rsid w:val="00ED1BAF"/>
    <w:rsid w:val="00ED2AC5"/>
    <w:rsid w:val="00ED478F"/>
    <w:rsid w:val="00ED7648"/>
    <w:rsid w:val="00ED779A"/>
    <w:rsid w:val="00EE3CF7"/>
    <w:rsid w:val="00EE42C1"/>
    <w:rsid w:val="00EE4B99"/>
    <w:rsid w:val="00EE52E4"/>
    <w:rsid w:val="00EE5F48"/>
    <w:rsid w:val="00EF42A5"/>
    <w:rsid w:val="00EF582F"/>
    <w:rsid w:val="00EF7B55"/>
    <w:rsid w:val="00F014A5"/>
    <w:rsid w:val="00F01568"/>
    <w:rsid w:val="00F07CA3"/>
    <w:rsid w:val="00F2641A"/>
    <w:rsid w:val="00F325E1"/>
    <w:rsid w:val="00F33D5A"/>
    <w:rsid w:val="00F3425D"/>
    <w:rsid w:val="00F3654F"/>
    <w:rsid w:val="00F433EA"/>
    <w:rsid w:val="00F45563"/>
    <w:rsid w:val="00F53BA4"/>
    <w:rsid w:val="00F54778"/>
    <w:rsid w:val="00F564B4"/>
    <w:rsid w:val="00F60272"/>
    <w:rsid w:val="00F60ACE"/>
    <w:rsid w:val="00F632B3"/>
    <w:rsid w:val="00F6436B"/>
    <w:rsid w:val="00F65E4B"/>
    <w:rsid w:val="00F65F37"/>
    <w:rsid w:val="00F6690F"/>
    <w:rsid w:val="00F672BE"/>
    <w:rsid w:val="00F67DB9"/>
    <w:rsid w:val="00F70339"/>
    <w:rsid w:val="00F74342"/>
    <w:rsid w:val="00F74B8B"/>
    <w:rsid w:val="00F779A6"/>
    <w:rsid w:val="00F80ABA"/>
    <w:rsid w:val="00F80B62"/>
    <w:rsid w:val="00F81C75"/>
    <w:rsid w:val="00F86AEB"/>
    <w:rsid w:val="00F9256D"/>
    <w:rsid w:val="00F94DE1"/>
    <w:rsid w:val="00F969F7"/>
    <w:rsid w:val="00F96DD7"/>
    <w:rsid w:val="00F973F2"/>
    <w:rsid w:val="00F97EB5"/>
    <w:rsid w:val="00FA4FB8"/>
    <w:rsid w:val="00FA779A"/>
    <w:rsid w:val="00FB1141"/>
    <w:rsid w:val="00FB725D"/>
    <w:rsid w:val="00FC55CC"/>
    <w:rsid w:val="00FC76A2"/>
    <w:rsid w:val="00FC7FFD"/>
    <w:rsid w:val="00FD00D8"/>
    <w:rsid w:val="00FD21FC"/>
    <w:rsid w:val="00FD423A"/>
    <w:rsid w:val="00FD68AB"/>
    <w:rsid w:val="00FE2A48"/>
    <w:rsid w:val="00FE6D11"/>
    <w:rsid w:val="00FF3120"/>
    <w:rsid w:val="00FF4184"/>
    <w:rsid w:val="00FF5FEF"/>
    <w:rsid w:val="00FF6221"/>
    <w:rsid w:val="00FF7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0E9FE"/>
  <w15:docId w15:val="{12397BC0-BD26-4644-83FB-2741D0EF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iPriority="99" w:unhideWhenUsed="1" w:qFormat="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99B"/>
    <w:pPr>
      <w:spacing w:after="240"/>
    </w:pPr>
    <w:rPr>
      <w:rFonts w:ascii="Arial" w:hAnsi="Arial"/>
      <w:sz w:val="24"/>
      <w:szCs w:val="24"/>
      <w:lang w:eastAsia="en-US"/>
    </w:rPr>
  </w:style>
  <w:style w:type="paragraph" w:styleId="Heading1">
    <w:name w:val="heading 1"/>
    <w:aliases w:val="RFP H1"/>
    <w:basedOn w:val="Normal"/>
    <w:next w:val="BodyText"/>
    <w:link w:val="Heading1Char"/>
    <w:uiPriority w:val="9"/>
    <w:qFormat/>
    <w:rsid w:val="005220E7"/>
    <w:pPr>
      <w:keepNext/>
      <w:numPr>
        <w:numId w:val="22"/>
      </w:numPr>
      <w:spacing w:before="240" w:after="60"/>
      <w:outlineLvl w:val="0"/>
    </w:pPr>
    <w:rPr>
      <w:b/>
      <w:caps/>
      <w:kern w:val="28"/>
      <w:sz w:val="28"/>
    </w:rPr>
  </w:style>
  <w:style w:type="paragraph" w:styleId="Heading2">
    <w:name w:val="heading 2"/>
    <w:aliases w:val="RFP H2,H2,h2,2m,Subhead1,Reset numbering,Subsection,He,Subsection1,Subsection2,Subsection3,Subsection4"/>
    <w:basedOn w:val="Heading1"/>
    <w:next w:val="BodyText"/>
    <w:link w:val="Heading2Char"/>
    <w:qFormat/>
    <w:rsid w:val="00C85DA5"/>
    <w:pPr>
      <w:keepNext w:val="0"/>
      <w:widowControl w:val="0"/>
      <w:numPr>
        <w:ilvl w:val="1"/>
      </w:numPr>
      <w:outlineLvl w:val="1"/>
    </w:pPr>
    <w:rPr>
      <w:rFonts w:ascii="Arial Bold" w:hAnsi="Arial Bold"/>
      <w:caps w:val="0"/>
      <w:sz w:val="24"/>
      <w:szCs w:val="26"/>
    </w:rPr>
  </w:style>
  <w:style w:type="paragraph" w:styleId="Heading3">
    <w:name w:val="heading 3"/>
    <w:aliases w:val="RFP H3"/>
    <w:basedOn w:val="Heading2"/>
    <w:next w:val="BodyText"/>
    <w:qFormat/>
    <w:rsid w:val="00745AAD"/>
    <w:pPr>
      <w:numPr>
        <w:ilvl w:val="2"/>
      </w:numPr>
      <w:tabs>
        <w:tab w:val="left" w:pos="792"/>
      </w:tabs>
      <w:outlineLvl w:val="2"/>
    </w:pPr>
    <w:rPr>
      <w:rFonts w:ascii="Arial" w:hAnsi="Arial" w:cs="Arial"/>
      <w:b w:val="0"/>
    </w:rPr>
  </w:style>
  <w:style w:type="paragraph" w:styleId="Heading4">
    <w:name w:val="heading 4"/>
    <w:aliases w:val="RFP H4"/>
    <w:basedOn w:val="Heading3"/>
    <w:next w:val="BodyText"/>
    <w:link w:val="Heading4Char"/>
    <w:qFormat/>
    <w:rsid w:val="005220E7"/>
    <w:pPr>
      <w:numPr>
        <w:ilvl w:val="3"/>
      </w:numPr>
      <w:tabs>
        <w:tab w:val="left" w:pos="1440"/>
      </w:tabs>
      <w:spacing w:before="120"/>
      <w:outlineLvl w:val="3"/>
    </w:pPr>
    <w:rPr>
      <w:b/>
      <w:lang w:val="en-US"/>
    </w:rPr>
  </w:style>
  <w:style w:type="paragraph" w:styleId="Heading5">
    <w:name w:val="heading 5"/>
    <w:aliases w:val="h5"/>
    <w:basedOn w:val="Normal"/>
    <w:next w:val="BodyText"/>
    <w:link w:val="Heading5Char"/>
    <w:qFormat/>
    <w:rsid w:val="00736D29"/>
    <w:pPr>
      <w:numPr>
        <w:ilvl w:val="4"/>
        <w:numId w:val="22"/>
      </w:numPr>
      <w:spacing w:before="240"/>
      <w:jc w:val="both"/>
      <w:outlineLvl w:val="4"/>
    </w:pPr>
  </w:style>
  <w:style w:type="paragraph" w:styleId="Heading6">
    <w:name w:val="heading 6"/>
    <w:aliases w:val="h6"/>
    <w:basedOn w:val="Normal"/>
    <w:next w:val="BodyText"/>
    <w:link w:val="Heading6Char"/>
    <w:qFormat/>
    <w:rsid w:val="00557556"/>
    <w:pPr>
      <w:keepNext/>
      <w:numPr>
        <w:ilvl w:val="5"/>
        <w:numId w:val="22"/>
      </w:numPr>
      <w:jc w:val="center"/>
      <w:outlineLvl w:val="5"/>
    </w:pPr>
    <w:rPr>
      <w:b/>
      <w:lang w:val="en-US"/>
    </w:rPr>
  </w:style>
  <w:style w:type="paragraph" w:styleId="Heading7">
    <w:name w:val="heading 7"/>
    <w:basedOn w:val="Normal"/>
    <w:next w:val="BodyText"/>
    <w:link w:val="Heading7Char"/>
    <w:qFormat/>
    <w:rsid w:val="00557556"/>
    <w:pPr>
      <w:keepNext/>
      <w:numPr>
        <w:ilvl w:val="6"/>
        <w:numId w:val="22"/>
      </w:numPr>
      <w:outlineLvl w:val="6"/>
    </w:pPr>
    <w:rPr>
      <w:i/>
      <w:lang w:val="en-GB"/>
    </w:rPr>
  </w:style>
  <w:style w:type="paragraph" w:styleId="Heading8">
    <w:name w:val="heading 8"/>
    <w:basedOn w:val="Normal"/>
    <w:next w:val="BodyText"/>
    <w:link w:val="Heading8Char"/>
    <w:qFormat/>
    <w:rsid w:val="00557556"/>
    <w:pPr>
      <w:keepNext/>
      <w:numPr>
        <w:ilvl w:val="7"/>
        <w:numId w:val="22"/>
      </w:numPr>
      <w:outlineLvl w:val="7"/>
    </w:pPr>
    <w:rPr>
      <w:i/>
      <w:lang w:val="en-GB"/>
    </w:rPr>
  </w:style>
  <w:style w:type="paragraph" w:styleId="Heading9">
    <w:name w:val="heading 9"/>
    <w:basedOn w:val="Normal"/>
    <w:next w:val="BodyText"/>
    <w:link w:val="Heading9Char"/>
    <w:qFormat/>
    <w:rsid w:val="00557556"/>
    <w:pPr>
      <w:keepNext/>
      <w:numPr>
        <w:ilvl w:val="8"/>
        <w:numId w:val="22"/>
      </w:numPr>
      <w:outlineLvl w:val="8"/>
    </w:pPr>
    <w:rPr>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9B1DE4"/>
    <w:pPr>
      <w:spacing w:before="120"/>
      <w:jc w:val="both"/>
    </w:pPr>
  </w:style>
  <w:style w:type="paragraph" w:styleId="ListNumber">
    <w:name w:val="List Number"/>
    <w:basedOn w:val="Normal"/>
    <w:link w:val="ListNumberChar"/>
    <w:uiPriority w:val="99"/>
    <w:rsid w:val="00442257"/>
    <w:pPr>
      <w:numPr>
        <w:numId w:val="15"/>
      </w:numPr>
      <w:spacing w:after="60"/>
    </w:pPr>
    <w:rPr>
      <w:lang w:val="en-US"/>
    </w:rPr>
  </w:style>
  <w:style w:type="paragraph" w:styleId="TOC1">
    <w:name w:val="toc 1"/>
    <w:basedOn w:val="Normal"/>
    <w:next w:val="Normal"/>
    <w:uiPriority w:val="39"/>
    <w:qFormat/>
    <w:rsid w:val="00442257"/>
    <w:pPr>
      <w:spacing w:before="120"/>
    </w:pPr>
    <w:rPr>
      <w:b/>
      <w:bCs/>
      <w:caps/>
    </w:rPr>
  </w:style>
  <w:style w:type="paragraph" w:styleId="TOC2">
    <w:name w:val="toc 2"/>
    <w:basedOn w:val="Normal"/>
    <w:next w:val="Normal"/>
    <w:autoRedefine/>
    <w:uiPriority w:val="39"/>
    <w:qFormat/>
    <w:rsid w:val="009A56CD"/>
    <w:pPr>
      <w:ind w:left="220"/>
    </w:pPr>
  </w:style>
  <w:style w:type="paragraph" w:styleId="TOC3">
    <w:name w:val="toc 3"/>
    <w:basedOn w:val="Normal"/>
    <w:next w:val="Normal"/>
    <w:autoRedefine/>
    <w:uiPriority w:val="39"/>
    <w:qFormat/>
    <w:rsid w:val="009A56CD"/>
    <w:pPr>
      <w:ind w:left="440"/>
    </w:pPr>
    <w:rPr>
      <w:iCs/>
    </w:rPr>
  </w:style>
  <w:style w:type="paragraph" w:styleId="TOC4">
    <w:name w:val="toc 4"/>
    <w:basedOn w:val="Normal"/>
    <w:next w:val="Normal"/>
    <w:autoRedefine/>
    <w:semiHidden/>
    <w:rsid w:val="00442257"/>
    <w:pPr>
      <w:ind w:left="660"/>
    </w:pPr>
    <w:rPr>
      <w:szCs w:val="18"/>
    </w:rPr>
  </w:style>
  <w:style w:type="paragraph" w:styleId="TOC5">
    <w:name w:val="toc 5"/>
    <w:basedOn w:val="Normal"/>
    <w:next w:val="Normal"/>
    <w:autoRedefine/>
    <w:semiHidden/>
    <w:rsid w:val="00442257"/>
    <w:pPr>
      <w:ind w:left="880"/>
    </w:pPr>
    <w:rPr>
      <w:szCs w:val="18"/>
    </w:rPr>
  </w:style>
  <w:style w:type="paragraph" w:styleId="TOC6">
    <w:name w:val="toc 6"/>
    <w:basedOn w:val="Normal"/>
    <w:next w:val="Normal"/>
    <w:autoRedefine/>
    <w:semiHidden/>
    <w:rsid w:val="00442257"/>
    <w:pPr>
      <w:ind w:left="1100"/>
    </w:pPr>
    <w:rPr>
      <w:szCs w:val="18"/>
    </w:rPr>
  </w:style>
  <w:style w:type="paragraph" w:styleId="TOC7">
    <w:name w:val="toc 7"/>
    <w:basedOn w:val="Normal"/>
    <w:next w:val="Normal"/>
    <w:autoRedefine/>
    <w:semiHidden/>
    <w:rsid w:val="00442257"/>
    <w:pPr>
      <w:ind w:left="1320"/>
    </w:pPr>
    <w:rPr>
      <w:szCs w:val="18"/>
    </w:rPr>
  </w:style>
  <w:style w:type="paragraph" w:styleId="TOC8">
    <w:name w:val="toc 8"/>
    <w:basedOn w:val="Normal"/>
    <w:next w:val="Normal"/>
    <w:autoRedefine/>
    <w:semiHidden/>
    <w:rsid w:val="00442257"/>
    <w:pPr>
      <w:ind w:left="1540"/>
    </w:pPr>
    <w:rPr>
      <w:szCs w:val="18"/>
    </w:rPr>
  </w:style>
  <w:style w:type="paragraph" w:styleId="TOC9">
    <w:name w:val="toc 9"/>
    <w:basedOn w:val="Normal"/>
    <w:next w:val="Normal"/>
    <w:autoRedefine/>
    <w:semiHidden/>
    <w:rsid w:val="00442257"/>
    <w:pPr>
      <w:ind w:left="1760"/>
    </w:pPr>
    <w:rPr>
      <w:szCs w:val="18"/>
    </w:rPr>
  </w:style>
  <w:style w:type="paragraph" w:styleId="Header">
    <w:name w:val="header"/>
    <w:aliases w:val="Odd Header,Cover Page,Header1,Header11,Header12,Header13,Header111,Header121,foote,Main Headings,Main Headings1,Main Headings2,Main Headings3,Main Headings4"/>
    <w:basedOn w:val="Normal"/>
    <w:link w:val="HeaderChar"/>
    <w:uiPriority w:val="99"/>
    <w:rsid w:val="00442257"/>
    <w:pPr>
      <w:tabs>
        <w:tab w:val="left" w:pos="0"/>
        <w:tab w:val="left" w:pos="360"/>
        <w:tab w:val="right" w:pos="9000"/>
        <w:tab w:val="left" w:pos="9360"/>
      </w:tabs>
      <w:suppressAutoHyphens/>
    </w:pPr>
    <w:rPr>
      <w:lang w:val="en-US"/>
    </w:rPr>
  </w:style>
  <w:style w:type="paragraph" w:styleId="BodyTextIndent">
    <w:name w:val="Body Text Indent"/>
    <w:basedOn w:val="Normal"/>
    <w:link w:val="BodyTextIndentChar"/>
    <w:uiPriority w:val="99"/>
    <w:rsid w:val="00442257"/>
    <w:pPr>
      <w:tabs>
        <w:tab w:val="right" w:pos="9360"/>
      </w:tabs>
      <w:spacing w:before="120"/>
      <w:ind w:left="360"/>
    </w:pPr>
    <w:rPr>
      <w:lang w:val="en-US"/>
    </w:rPr>
  </w:style>
  <w:style w:type="paragraph" w:styleId="BodyText3">
    <w:name w:val="Body Text 3"/>
    <w:basedOn w:val="Normal"/>
    <w:link w:val="BodyText3Char"/>
    <w:uiPriority w:val="99"/>
    <w:rsid w:val="00442257"/>
    <w:pPr>
      <w:tabs>
        <w:tab w:val="left" w:pos="-1440"/>
        <w:tab w:val="left" w:pos="-720"/>
        <w:tab w:val="left" w:pos="2086"/>
      </w:tabs>
      <w:suppressAutoHyphens/>
    </w:pPr>
    <w:rPr>
      <w:color w:val="000000"/>
      <w:spacing w:val="-2"/>
    </w:rPr>
  </w:style>
  <w:style w:type="character" w:styleId="FootnoteReference">
    <w:name w:val="footnote reference"/>
    <w:basedOn w:val="DefaultParagraphFont"/>
    <w:uiPriority w:val="99"/>
    <w:rsid w:val="00442257"/>
    <w:rPr>
      <w:vertAlign w:val="superscript"/>
    </w:rPr>
  </w:style>
  <w:style w:type="paragraph" w:styleId="FootnoteText">
    <w:name w:val="footnote text"/>
    <w:basedOn w:val="Normal"/>
    <w:semiHidden/>
    <w:rsid w:val="00442257"/>
    <w:rPr>
      <w:lang w:val="en-US"/>
    </w:rPr>
  </w:style>
  <w:style w:type="paragraph" w:styleId="Caption">
    <w:name w:val="caption"/>
    <w:basedOn w:val="Normal"/>
    <w:next w:val="Normal"/>
    <w:qFormat/>
    <w:rsid w:val="00442257"/>
    <w:pPr>
      <w:tabs>
        <w:tab w:val="left" w:pos="-360"/>
      </w:tabs>
      <w:autoSpaceDE w:val="0"/>
      <w:autoSpaceDN w:val="0"/>
      <w:spacing w:line="240" w:lineRule="exact"/>
      <w:ind w:right="360"/>
    </w:pPr>
    <w:rPr>
      <w:noProof/>
    </w:rPr>
  </w:style>
  <w:style w:type="paragraph" w:customStyle="1" w:styleId="BULLET1LAST">
    <w:name w:val="BULLET1LAST"/>
    <w:basedOn w:val="Normal"/>
    <w:rsid w:val="00442257"/>
    <w:pPr>
      <w:numPr>
        <w:numId w:val="8"/>
      </w:numPr>
      <w:autoSpaceDE w:val="0"/>
      <w:autoSpaceDN w:val="0"/>
    </w:pPr>
    <w:rPr>
      <w:b/>
      <w:noProof/>
    </w:rPr>
  </w:style>
  <w:style w:type="paragraph" w:customStyle="1" w:styleId="FootnoteBase">
    <w:name w:val="Footnote Base"/>
    <w:basedOn w:val="Normal"/>
    <w:rsid w:val="00442257"/>
    <w:pPr>
      <w:keepLines/>
      <w:spacing w:line="220" w:lineRule="atLeast"/>
    </w:pPr>
  </w:style>
  <w:style w:type="paragraph" w:styleId="ListBullet3">
    <w:name w:val="List Bullet 3"/>
    <w:basedOn w:val="Normal"/>
    <w:rsid w:val="00442257"/>
    <w:pPr>
      <w:numPr>
        <w:ilvl w:val="2"/>
        <w:numId w:val="14"/>
      </w:numPr>
      <w:tabs>
        <w:tab w:val="clear" w:pos="720"/>
        <w:tab w:val="num" w:pos="2880"/>
        <w:tab w:val="right" w:pos="9360"/>
      </w:tabs>
      <w:ind w:left="2880" w:hanging="360"/>
    </w:pPr>
    <w:rPr>
      <w:lang w:val="en-US"/>
    </w:rPr>
  </w:style>
  <w:style w:type="paragraph" w:styleId="ListNumber2">
    <w:name w:val="List Number 2"/>
    <w:basedOn w:val="Normal"/>
    <w:link w:val="ListNumber2Char"/>
    <w:uiPriority w:val="99"/>
    <w:qFormat/>
    <w:rsid w:val="00442257"/>
    <w:pPr>
      <w:tabs>
        <w:tab w:val="left" w:pos="-360"/>
        <w:tab w:val="num" w:pos="468"/>
        <w:tab w:val="num" w:pos="720"/>
        <w:tab w:val="num" w:pos="900"/>
        <w:tab w:val="num" w:pos="1080"/>
      </w:tabs>
      <w:autoSpaceDE w:val="0"/>
      <w:autoSpaceDN w:val="0"/>
      <w:ind w:left="900" w:hanging="900"/>
    </w:pPr>
    <w:rPr>
      <w:b/>
      <w:noProof/>
    </w:rPr>
  </w:style>
  <w:style w:type="paragraph" w:styleId="BodyTextIndent3">
    <w:name w:val="Body Text Indent 3"/>
    <w:basedOn w:val="Normal"/>
    <w:link w:val="BodyTextIndent3Char"/>
    <w:uiPriority w:val="99"/>
    <w:rsid w:val="00442257"/>
    <w:pPr>
      <w:tabs>
        <w:tab w:val="left" w:pos="2340"/>
      </w:tabs>
      <w:suppressAutoHyphens/>
      <w:spacing w:line="263" w:lineRule="auto"/>
      <w:ind w:left="540" w:hanging="540"/>
    </w:pPr>
    <w:rPr>
      <w:spacing w:val="-3"/>
    </w:rPr>
  </w:style>
  <w:style w:type="paragraph" w:customStyle="1" w:styleId="TableText">
    <w:name w:val="Table Text"/>
    <w:basedOn w:val="Normal"/>
    <w:rsid w:val="00442257"/>
    <w:pPr>
      <w:spacing w:before="40"/>
      <w:ind w:left="-18"/>
    </w:pPr>
    <w:rPr>
      <w:lang w:val="en-US"/>
    </w:rPr>
  </w:style>
  <w:style w:type="paragraph" w:customStyle="1" w:styleId="TableHeading">
    <w:name w:val="Table Heading"/>
    <w:basedOn w:val="Normal"/>
    <w:rsid w:val="00442257"/>
    <w:pPr>
      <w:widowControl w:val="0"/>
      <w:spacing w:before="60" w:after="60"/>
      <w:jc w:val="center"/>
    </w:pPr>
    <w:rPr>
      <w:b/>
      <w:position w:val="-6"/>
      <w:lang w:val="en-US"/>
    </w:rPr>
  </w:style>
  <w:style w:type="paragraph" w:styleId="Title">
    <w:name w:val="Title"/>
    <w:basedOn w:val="Normal"/>
    <w:link w:val="TitleChar"/>
    <w:qFormat/>
    <w:rsid w:val="00442257"/>
    <w:pPr>
      <w:spacing w:before="240"/>
      <w:jc w:val="center"/>
    </w:pPr>
    <w:rPr>
      <w:b/>
      <w:bCs/>
      <w:kern w:val="28"/>
      <w:szCs w:val="32"/>
    </w:rPr>
  </w:style>
  <w:style w:type="paragraph" w:styleId="Subtitle">
    <w:name w:val="Subtitle"/>
    <w:basedOn w:val="Normal"/>
    <w:link w:val="SubtitleChar"/>
    <w:qFormat/>
    <w:rsid w:val="00442257"/>
    <w:pPr>
      <w:tabs>
        <w:tab w:val="left" w:pos="-360"/>
      </w:tabs>
      <w:autoSpaceDE w:val="0"/>
      <w:autoSpaceDN w:val="0"/>
      <w:jc w:val="center"/>
    </w:pPr>
    <w:rPr>
      <w:noProof/>
    </w:rPr>
  </w:style>
  <w:style w:type="paragraph" w:styleId="BlockText">
    <w:name w:val="Block Text"/>
    <w:basedOn w:val="Normal"/>
    <w:uiPriority w:val="99"/>
    <w:rsid w:val="0044225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ind w:left="1440" w:right="-450"/>
    </w:pPr>
    <w:rPr>
      <w:i/>
      <w:noProof/>
    </w:rPr>
  </w:style>
  <w:style w:type="paragraph" w:styleId="Footer">
    <w:name w:val="footer"/>
    <w:basedOn w:val="Normal"/>
    <w:link w:val="FooterChar"/>
    <w:uiPriority w:val="99"/>
    <w:rsid w:val="00442257"/>
    <w:pPr>
      <w:tabs>
        <w:tab w:val="center" w:pos="4320"/>
        <w:tab w:val="right" w:pos="8640"/>
      </w:tabs>
      <w:spacing w:before="60"/>
    </w:pPr>
    <w:rPr>
      <w:rFonts w:eastAsia="Arial Unicode MS"/>
      <w:snapToGrid w:val="0"/>
      <w:lang w:val="en-US"/>
    </w:rPr>
  </w:style>
  <w:style w:type="paragraph" w:styleId="CommentText">
    <w:name w:val="annotation text"/>
    <w:basedOn w:val="Normal"/>
    <w:link w:val="CommentTextChar"/>
    <w:uiPriority w:val="99"/>
    <w:rsid w:val="00442257"/>
    <w:pPr>
      <w:tabs>
        <w:tab w:val="left" w:pos="-360"/>
      </w:tabs>
      <w:autoSpaceDE w:val="0"/>
      <w:autoSpaceDN w:val="0"/>
    </w:pPr>
    <w:rPr>
      <w:b/>
      <w:noProof/>
    </w:rPr>
  </w:style>
  <w:style w:type="character" w:styleId="Hyperlink">
    <w:name w:val="Hyperlink"/>
    <w:basedOn w:val="DefaultParagraphFont"/>
    <w:uiPriority w:val="99"/>
    <w:rsid w:val="00442257"/>
    <w:rPr>
      <w:color w:val="0000FF"/>
      <w:u w:val="single"/>
    </w:rPr>
  </w:style>
  <w:style w:type="character" w:styleId="PageNumber">
    <w:name w:val="page number"/>
    <w:basedOn w:val="DefaultParagraphFont"/>
    <w:uiPriority w:val="99"/>
    <w:rsid w:val="00442257"/>
  </w:style>
  <w:style w:type="paragraph" w:styleId="BalloonText">
    <w:name w:val="Balloon Text"/>
    <w:basedOn w:val="Normal"/>
    <w:link w:val="BalloonTextChar"/>
    <w:uiPriority w:val="99"/>
    <w:rsid w:val="00442257"/>
    <w:rPr>
      <w:szCs w:val="16"/>
    </w:rPr>
  </w:style>
  <w:style w:type="paragraph" w:styleId="BodyText2">
    <w:name w:val="Body Text 2"/>
    <w:basedOn w:val="Normal"/>
    <w:link w:val="BodyText2Char"/>
    <w:uiPriority w:val="99"/>
    <w:rsid w:val="00442257"/>
    <w:pPr>
      <w:tabs>
        <w:tab w:val="left" w:pos="-1260"/>
        <w:tab w:val="left" w:pos="-1170"/>
      </w:tabs>
      <w:suppressAutoHyphens/>
      <w:ind w:right="421"/>
    </w:pPr>
    <w:rPr>
      <w:spacing w:val="-2"/>
    </w:rPr>
  </w:style>
  <w:style w:type="paragraph" w:styleId="BodyTextIndent2">
    <w:name w:val="Body Text Indent 2"/>
    <w:basedOn w:val="Normal"/>
    <w:link w:val="BodyTextIndent2Char"/>
    <w:rsid w:val="00442257"/>
    <w:pPr>
      <w:tabs>
        <w:tab w:val="right" w:pos="9360"/>
      </w:tabs>
      <w:suppressAutoHyphens/>
      <w:spacing w:before="40" w:after="40"/>
      <w:ind w:left="720" w:hanging="360"/>
    </w:pPr>
    <w:rPr>
      <w:spacing w:val="-3"/>
      <w:lang w:val="en-US"/>
    </w:rPr>
  </w:style>
  <w:style w:type="character" w:styleId="CommentReference">
    <w:name w:val="annotation reference"/>
    <w:basedOn w:val="DefaultParagraphFont"/>
    <w:uiPriority w:val="99"/>
    <w:rsid w:val="00442257"/>
    <w:rPr>
      <w:rFonts w:ascii="Arial" w:hAnsi="Arial" w:cs="Arial"/>
      <w:sz w:val="22"/>
      <w:szCs w:val="16"/>
    </w:rPr>
  </w:style>
  <w:style w:type="paragraph" w:styleId="CommentSubject">
    <w:name w:val="annotation subject"/>
    <w:basedOn w:val="CommentText"/>
    <w:next w:val="CommentText"/>
    <w:link w:val="CommentSubjectChar"/>
    <w:uiPriority w:val="99"/>
    <w:rsid w:val="00442257"/>
    <w:pPr>
      <w:tabs>
        <w:tab w:val="clear" w:pos="-360"/>
      </w:tabs>
      <w:autoSpaceDE/>
      <w:autoSpaceDN/>
    </w:pPr>
    <w:rPr>
      <w:bCs/>
      <w:noProof w:val="0"/>
    </w:rPr>
  </w:style>
  <w:style w:type="paragraph" w:styleId="ListBullet">
    <w:name w:val="List Bullet"/>
    <w:basedOn w:val="Normal"/>
    <w:link w:val="ListBulletChar"/>
    <w:uiPriority w:val="99"/>
    <w:rsid w:val="00442257"/>
    <w:pPr>
      <w:numPr>
        <w:numId w:val="18"/>
      </w:numPr>
      <w:tabs>
        <w:tab w:val="right" w:pos="9360"/>
      </w:tabs>
    </w:pPr>
    <w:rPr>
      <w:lang w:val="en-US"/>
    </w:rPr>
  </w:style>
  <w:style w:type="paragraph" w:styleId="ListBullet2">
    <w:name w:val="List Bullet 2"/>
    <w:basedOn w:val="Normal"/>
    <w:rsid w:val="00442257"/>
    <w:pPr>
      <w:numPr>
        <w:ilvl w:val="1"/>
        <w:numId w:val="14"/>
      </w:numPr>
      <w:tabs>
        <w:tab w:val="clear" w:pos="720"/>
        <w:tab w:val="num" w:pos="2520"/>
      </w:tabs>
      <w:ind w:left="2520" w:hanging="360"/>
    </w:pPr>
    <w:rPr>
      <w:lang w:val="en-US"/>
    </w:rPr>
  </w:style>
  <w:style w:type="paragraph" w:customStyle="1" w:styleId="HSCParticulars">
    <w:name w:val="HSC Particulars"/>
    <w:basedOn w:val="Normal"/>
    <w:rsid w:val="00442257"/>
    <w:pPr>
      <w:spacing w:before="60" w:after="60"/>
    </w:pPr>
  </w:style>
  <w:style w:type="paragraph" w:customStyle="1" w:styleId="Body">
    <w:name w:val="Body"/>
    <w:basedOn w:val="Normal"/>
    <w:link w:val="BodyChar1"/>
    <w:rsid w:val="00442257"/>
    <w:pPr>
      <w:spacing w:after="160"/>
    </w:pPr>
  </w:style>
  <w:style w:type="character" w:styleId="FollowedHyperlink">
    <w:name w:val="FollowedHyperlink"/>
    <w:basedOn w:val="DefaultParagraphFont"/>
    <w:uiPriority w:val="99"/>
    <w:rsid w:val="00442257"/>
    <w:rPr>
      <w:color w:val="800080"/>
      <w:u w:val="single"/>
    </w:rPr>
  </w:style>
  <w:style w:type="paragraph" w:styleId="TableofFigures">
    <w:name w:val="table of figures"/>
    <w:basedOn w:val="Normal"/>
    <w:next w:val="Normal"/>
    <w:semiHidden/>
    <w:rsid w:val="00442257"/>
    <w:pPr>
      <w:ind w:left="440" w:hanging="440"/>
    </w:pPr>
  </w:style>
  <w:style w:type="paragraph" w:customStyle="1" w:styleId="bullets">
    <w:name w:val="bullets"/>
    <w:basedOn w:val="Normal"/>
    <w:rsid w:val="00442257"/>
    <w:pPr>
      <w:numPr>
        <w:numId w:val="9"/>
      </w:numPr>
      <w:spacing w:after="60"/>
    </w:pPr>
  </w:style>
  <w:style w:type="paragraph" w:customStyle="1" w:styleId="Bullets2">
    <w:name w:val="Bullets2"/>
    <w:basedOn w:val="Normal"/>
    <w:rsid w:val="00442257"/>
    <w:pPr>
      <w:tabs>
        <w:tab w:val="num" w:pos="926"/>
      </w:tabs>
      <w:spacing w:after="60"/>
    </w:pPr>
  </w:style>
  <w:style w:type="paragraph" w:styleId="NormalWeb">
    <w:name w:val="Normal (Web)"/>
    <w:basedOn w:val="Normal"/>
    <w:link w:val="NormalWebChar"/>
    <w:uiPriority w:val="99"/>
    <w:rsid w:val="00442257"/>
    <w:pPr>
      <w:spacing w:before="120"/>
    </w:pPr>
    <w:rPr>
      <w:lang w:val="en-US"/>
    </w:rPr>
  </w:style>
  <w:style w:type="character" w:customStyle="1" w:styleId="BodyChar">
    <w:name w:val="Body Char"/>
    <w:basedOn w:val="DefaultParagraphFont"/>
    <w:rsid w:val="00442257"/>
    <w:rPr>
      <w:rFonts w:ascii="Arial" w:hAnsi="Arial" w:cs="Arial"/>
      <w:noProof w:val="0"/>
      <w:sz w:val="22"/>
      <w:lang w:val="en-US"/>
    </w:rPr>
  </w:style>
  <w:style w:type="paragraph" w:customStyle="1" w:styleId="normalwithcolonandlist">
    <w:name w:val="normal with colon and list"/>
    <w:basedOn w:val="Normal"/>
    <w:autoRedefine/>
    <w:rsid w:val="00442257"/>
    <w:pPr>
      <w:keepNext/>
      <w:spacing w:after="60"/>
    </w:pPr>
    <w:rPr>
      <w:color w:val="000000"/>
    </w:rPr>
  </w:style>
  <w:style w:type="paragraph" w:customStyle="1" w:styleId="SubtitleCover">
    <w:name w:val="Subtitle Cover"/>
    <w:basedOn w:val="TitleCover"/>
    <w:next w:val="BodyText"/>
    <w:rsid w:val="00442257"/>
    <w:pPr>
      <w:pBdr>
        <w:top w:val="single" w:sz="6" w:space="12" w:color="808080"/>
      </w:pBdr>
      <w:spacing w:after="0" w:line="440" w:lineRule="atLeast"/>
    </w:pPr>
    <w:rPr>
      <w:caps w:val="0"/>
      <w:smallCaps/>
      <w:spacing w:val="30"/>
    </w:rPr>
  </w:style>
  <w:style w:type="paragraph" w:customStyle="1" w:styleId="TitleCover">
    <w:name w:val="Title Cover"/>
    <w:basedOn w:val="Normal"/>
    <w:next w:val="SubtitleCover"/>
    <w:rsid w:val="00442257"/>
    <w:pPr>
      <w:keepNext/>
      <w:keepLines/>
      <w:spacing w:before="120" w:line="720" w:lineRule="atLeast"/>
      <w:ind w:left="720"/>
      <w:jc w:val="center"/>
    </w:pPr>
    <w:rPr>
      <w:caps/>
      <w:spacing w:val="65"/>
      <w:kern w:val="20"/>
      <w:lang w:val="en-GB"/>
    </w:rPr>
  </w:style>
  <w:style w:type="paragraph" w:customStyle="1" w:styleId="Level1">
    <w:name w:val="Level1"/>
    <w:basedOn w:val="Normal"/>
    <w:autoRedefine/>
    <w:rsid w:val="00442257"/>
    <w:pPr>
      <w:ind w:left="720"/>
    </w:pPr>
  </w:style>
  <w:style w:type="paragraph" w:styleId="NormalIndent">
    <w:name w:val="Normal Indent"/>
    <w:basedOn w:val="Normal"/>
    <w:rsid w:val="00442257"/>
    <w:pPr>
      <w:ind w:left="1440"/>
    </w:pPr>
  </w:style>
  <w:style w:type="paragraph" w:customStyle="1" w:styleId="ListBullet6">
    <w:name w:val="List Bullet 6"/>
    <w:basedOn w:val="Normal"/>
    <w:rsid w:val="00442257"/>
    <w:pPr>
      <w:numPr>
        <w:numId w:val="5"/>
      </w:numPr>
    </w:pPr>
  </w:style>
  <w:style w:type="paragraph" w:styleId="DocumentMap">
    <w:name w:val="Document Map"/>
    <w:basedOn w:val="Normal"/>
    <w:semiHidden/>
    <w:rsid w:val="00442257"/>
    <w:pPr>
      <w:shd w:val="clear" w:color="auto" w:fill="000080"/>
    </w:pPr>
    <w:rPr>
      <w:lang w:val="en-US"/>
    </w:rPr>
  </w:style>
  <w:style w:type="paragraph" w:customStyle="1" w:styleId="Bullet1">
    <w:name w:val="Bullet 1"/>
    <w:basedOn w:val="BodyText"/>
    <w:autoRedefine/>
    <w:rsid w:val="00442257"/>
    <w:pPr>
      <w:numPr>
        <w:numId w:val="6"/>
      </w:numPr>
      <w:tabs>
        <w:tab w:val="left" w:pos="-1440"/>
        <w:tab w:val="left" w:pos="-720"/>
        <w:tab w:val="left" w:pos="1"/>
        <w:tab w:val="left" w:pos="1080"/>
        <w:tab w:val="left" w:pos="1800"/>
        <w:tab w:val="left" w:pos="216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pPr>
    <w:rPr>
      <w:b/>
      <w:snapToGrid w:val="0"/>
      <w:lang w:val="en-US"/>
    </w:rPr>
  </w:style>
  <w:style w:type="paragraph" w:customStyle="1" w:styleId="IndentParagrah">
    <w:name w:val="Indent Paragrah"/>
    <w:basedOn w:val="ListBullet"/>
    <w:autoRedefine/>
    <w:rsid w:val="00442257"/>
    <w:pPr>
      <w:numPr>
        <w:numId w:val="0"/>
      </w:numPr>
      <w:spacing w:before="120"/>
      <w:ind w:left="38"/>
      <w:jc w:val="center"/>
    </w:pPr>
  </w:style>
  <w:style w:type="paragraph" w:styleId="PlainText">
    <w:name w:val="Plain Text"/>
    <w:basedOn w:val="Normal"/>
    <w:rsid w:val="00442257"/>
  </w:style>
  <w:style w:type="paragraph" w:styleId="List">
    <w:name w:val="List"/>
    <w:basedOn w:val="Normal"/>
    <w:rsid w:val="00442257"/>
    <w:pPr>
      <w:ind w:left="360" w:hanging="360"/>
    </w:pPr>
  </w:style>
  <w:style w:type="paragraph" w:styleId="ListContinue4">
    <w:name w:val="List Continue 4"/>
    <w:basedOn w:val="Normal"/>
    <w:uiPriority w:val="99"/>
    <w:rsid w:val="00442257"/>
    <w:pPr>
      <w:ind w:left="1440"/>
    </w:pPr>
  </w:style>
  <w:style w:type="paragraph" w:styleId="ListNumber5">
    <w:name w:val="List Number 5"/>
    <w:basedOn w:val="Normal"/>
    <w:link w:val="ListNumber5Char"/>
    <w:rsid w:val="00442257"/>
    <w:pPr>
      <w:numPr>
        <w:numId w:val="7"/>
      </w:numPr>
    </w:pPr>
  </w:style>
  <w:style w:type="paragraph" w:styleId="List2">
    <w:name w:val="List 2"/>
    <w:basedOn w:val="Normal"/>
    <w:uiPriority w:val="99"/>
    <w:rsid w:val="00442257"/>
    <w:pPr>
      <w:ind w:left="720" w:hanging="360"/>
    </w:pPr>
  </w:style>
  <w:style w:type="paragraph" w:styleId="List3">
    <w:name w:val="List 3"/>
    <w:basedOn w:val="Normal"/>
    <w:rsid w:val="00442257"/>
    <w:pPr>
      <w:ind w:left="1080" w:hanging="360"/>
    </w:pPr>
  </w:style>
  <w:style w:type="paragraph" w:styleId="List4">
    <w:name w:val="List 4"/>
    <w:basedOn w:val="Normal"/>
    <w:rsid w:val="00442257"/>
    <w:pPr>
      <w:ind w:left="1440" w:hanging="360"/>
    </w:pPr>
  </w:style>
  <w:style w:type="paragraph" w:styleId="List5">
    <w:name w:val="List 5"/>
    <w:basedOn w:val="Normal"/>
    <w:rsid w:val="00442257"/>
    <w:pPr>
      <w:ind w:left="1800" w:hanging="360"/>
    </w:pPr>
  </w:style>
  <w:style w:type="paragraph" w:styleId="ListBullet4">
    <w:name w:val="List Bullet 4"/>
    <w:basedOn w:val="Normal"/>
    <w:autoRedefine/>
    <w:rsid w:val="00442257"/>
    <w:pPr>
      <w:numPr>
        <w:numId w:val="1"/>
      </w:numPr>
    </w:pPr>
  </w:style>
  <w:style w:type="paragraph" w:styleId="ListBullet5">
    <w:name w:val="List Bullet 5"/>
    <w:basedOn w:val="Normal"/>
    <w:autoRedefine/>
    <w:rsid w:val="00442257"/>
    <w:pPr>
      <w:numPr>
        <w:numId w:val="2"/>
      </w:numPr>
    </w:pPr>
  </w:style>
  <w:style w:type="paragraph" w:styleId="ListContinue">
    <w:name w:val="List Continue"/>
    <w:basedOn w:val="Normal"/>
    <w:uiPriority w:val="99"/>
    <w:rsid w:val="00442257"/>
    <w:pPr>
      <w:ind w:left="360"/>
    </w:pPr>
  </w:style>
  <w:style w:type="paragraph" w:styleId="ListContinue2">
    <w:name w:val="List Continue 2"/>
    <w:basedOn w:val="Normal"/>
    <w:uiPriority w:val="99"/>
    <w:rsid w:val="00442257"/>
    <w:pPr>
      <w:ind w:left="720"/>
    </w:pPr>
  </w:style>
  <w:style w:type="paragraph" w:styleId="ListContinue3">
    <w:name w:val="List Continue 3"/>
    <w:basedOn w:val="Normal"/>
    <w:uiPriority w:val="99"/>
    <w:rsid w:val="00442257"/>
    <w:pPr>
      <w:ind w:left="1080"/>
    </w:pPr>
  </w:style>
  <w:style w:type="paragraph" w:customStyle="1" w:styleId="InsideAddress">
    <w:name w:val="Inside Address"/>
    <w:basedOn w:val="Normal"/>
    <w:rsid w:val="00442257"/>
  </w:style>
  <w:style w:type="paragraph" w:customStyle="1" w:styleId="ReferenceLine">
    <w:name w:val="Reference Line"/>
    <w:basedOn w:val="BodyText"/>
    <w:rsid w:val="00442257"/>
  </w:style>
  <w:style w:type="paragraph" w:customStyle="1" w:styleId="Bullet2">
    <w:name w:val="Bullet 2"/>
    <w:basedOn w:val="Normal"/>
    <w:autoRedefine/>
    <w:rsid w:val="00FC7FFD"/>
    <w:pPr>
      <w:numPr>
        <w:numId w:val="3"/>
      </w:numPr>
      <w:tabs>
        <w:tab w:val="left" w:pos="-14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ind w:left="720"/>
    </w:pPr>
    <w:rPr>
      <w:snapToGrid w:val="0"/>
    </w:rPr>
  </w:style>
  <w:style w:type="paragraph" w:customStyle="1" w:styleId="Bullet">
    <w:name w:val="Bullet ."/>
    <w:basedOn w:val="Normal"/>
    <w:rsid w:val="00442257"/>
    <w:pPr>
      <w:keepLines/>
      <w:numPr>
        <w:numId w:val="13"/>
      </w:numPr>
      <w:suppressAutoHyphens/>
      <w:ind w:hanging="360"/>
      <w:outlineLvl w:val="0"/>
    </w:pPr>
    <w:rPr>
      <w:rFonts w:eastAsia="Arial Unicode MS"/>
      <w:snapToGrid w:val="0"/>
      <w:color w:val="000000"/>
      <w:spacing w:val="-3"/>
      <w:lang w:val="en-US"/>
    </w:rPr>
  </w:style>
  <w:style w:type="paragraph" w:customStyle="1" w:styleId="BodyTextList">
    <w:name w:val="Body Text List"/>
    <w:basedOn w:val="BodyText"/>
    <w:rsid w:val="00442257"/>
    <w:pPr>
      <w:widowControl w:val="0"/>
      <w:tabs>
        <w:tab w:val="left" w:pos="360"/>
      </w:tabs>
      <w:spacing w:before="0"/>
      <w:ind w:left="360" w:hanging="360"/>
    </w:pPr>
    <w:rPr>
      <w:b/>
    </w:rPr>
  </w:style>
  <w:style w:type="paragraph" w:customStyle="1" w:styleId="Bulleta">
    <w:name w:val="Bullet a"/>
    <w:basedOn w:val="Normal"/>
    <w:rsid w:val="00442257"/>
    <w:pPr>
      <w:numPr>
        <w:numId w:val="16"/>
      </w:numPr>
      <w:tabs>
        <w:tab w:val="clear" w:pos="720"/>
        <w:tab w:val="num" w:pos="1080"/>
      </w:tabs>
      <w:spacing w:before="60"/>
      <w:ind w:left="1080" w:hanging="360"/>
    </w:pPr>
    <w:rPr>
      <w:rFonts w:eastAsia="Arial Unicode MS"/>
      <w:snapToGrid w:val="0"/>
      <w:lang w:val="en-US"/>
    </w:rPr>
  </w:style>
  <w:style w:type="paragraph" w:customStyle="1" w:styleId="tabletitle">
    <w:name w:val="table title"/>
    <w:basedOn w:val="Normal"/>
    <w:rsid w:val="00442257"/>
    <w:pPr>
      <w:jc w:val="center"/>
    </w:pPr>
    <w:rPr>
      <w:b/>
      <w:color w:val="FFFFFF"/>
      <w:lang w:val="en-US"/>
    </w:rPr>
  </w:style>
  <w:style w:type="paragraph" w:customStyle="1" w:styleId="Tablecellcentred">
    <w:name w:val="Table cell centred"/>
    <w:basedOn w:val="Normal"/>
    <w:rsid w:val="00442257"/>
    <w:pPr>
      <w:spacing w:before="100" w:after="100"/>
      <w:jc w:val="center"/>
    </w:pPr>
    <w:rPr>
      <w:lang w:val="en-US"/>
    </w:rPr>
  </w:style>
  <w:style w:type="paragraph" w:customStyle="1" w:styleId="font5">
    <w:name w:val="font5"/>
    <w:basedOn w:val="Normal"/>
    <w:rsid w:val="00442257"/>
    <w:pPr>
      <w:spacing w:before="100" w:after="100"/>
    </w:pPr>
    <w:rPr>
      <w:rFonts w:eastAsia="Arial Unicode MS"/>
      <w:i/>
      <w:snapToGrid w:val="0"/>
      <w:lang w:val="en-US"/>
    </w:rPr>
  </w:style>
  <w:style w:type="paragraph" w:customStyle="1" w:styleId="LineNumber1">
    <w:name w:val="Line Number1"/>
    <w:rsid w:val="00442257"/>
    <w:pPr>
      <w:tabs>
        <w:tab w:val="left" w:pos="720"/>
        <w:tab w:val="left" w:pos="1440"/>
        <w:tab w:val="left" w:pos="2160"/>
        <w:tab w:val="left" w:pos="2250"/>
        <w:tab w:val="left" w:pos="2880"/>
      </w:tabs>
      <w:suppressAutoHyphens/>
    </w:pPr>
    <w:rPr>
      <w:rFonts w:ascii="Arial" w:hAnsi="Arial" w:cs="Arial"/>
      <w:sz w:val="22"/>
      <w:lang w:val="en-US" w:eastAsia="en-US"/>
    </w:rPr>
  </w:style>
  <w:style w:type="character" w:customStyle="1" w:styleId="sidepadding1">
    <w:name w:val="sidepadding1"/>
    <w:basedOn w:val="DefaultParagraphFont"/>
    <w:rsid w:val="00442257"/>
    <w:rPr>
      <w:spacing w:val="260"/>
      <w:sz w:val="240"/>
      <w:szCs w:val="0"/>
    </w:rPr>
  </w:style>
  <w:style w:type="paragraph" w:customStyle="1" w:styleId="ListNumbered1">
    <w:name w:val="List Numbered 1"/>
    <w:basedOn w:val="Normal"/>
    <w:link w:val="ListNumbered1Char"/>
    <w:rsid w:val="00051C5F"/>
    <w:pPr>
      <w:numPr>
        <w:numId w:val="17"/>
      </w:numPr>
      <w:tabs>
        <w:tab w:val="right" w:pos="9360"/>
      </w:tabs>
    </w:pPr>
    <w:rPr>
      <w:lang w:val="en-US"/>
    </w:rPr>
  </w:style>
  <w:style w:type="paragraph" w:customStyle="1" w:styleId="Numbered6">
    <w:name w:val="Numbered 6"/>
    <w:basedOn w:val="ListNumbered1"/>
    <w:rsid w:val="00442257"/>
    <w:pPr>
      <w:spacing w:before="40"/>
    </w:pPr>
  </w:style>
  <w:style w:type="paragraph" w:customStyle="1" w:styleId="TableBullets">
    <w:name w:val="Table Bullets"/>
    <w:basedOn w:val="Date"/>
    <w:autoRedefine/>
    <w:rsid w:val="00442257"/>
    <w:pPr>
      <w:spacing w:before="100" w:after="100"/>
    </w:pPr>
    <w:rPr>
      <w:lang w:val="en-US"/>
    </w:rPr>
  </w:style>
  <w:style w:type="paragraph" w:styleId="Date">
    <w:name w:val="Date"/>
    <w:basedOn w:val="Normal"/>
    <w:next w:val="Normal"/>
    <w:rsid w:val="00442257"/>
  </w:style>
  <w:style w:type="paragraph" w:customStyle="1" w:styleId="Tablecellleft">
    <w:name w:val="Table cell left"/>
    <w:basedOn w:val="Normal"/>
    <w:rsid w:val="00442257"/>
    <w:pPr>
      <w:keepNext/>
      <w:spacing w:before="100" w:after="100"/>
    </w:pPr>
  </w:style>
  <w:style w:type="paragraph" w:customStyle="1" w:styleId="listbullet11">
    <w:name w:val="list bullet 11"/>
    <w:basedOn w:val="ListBullet"/>
    <w:rsid w:val="00442257"/>
    <w:pPr>
      <w:numPr>
        <w:numId w:val="10"/>
      </w:numPr>
    </w:pPr>
  </w:style>
  <w:style w:type="paragraph" w:customStyle="1" w:styleId="ListNumbereda">
    <w:name w:val="List Numbered a)"/>
    <w:basedOn w:val="ListBullet3"/>
    <w:rsid w:val="00442257"/>
    <w:pPr>
      <w:numPr>
        <w:ilvl w:val="0"/>
      </w:numPr>
      <w:ind w:hanging="360"/>
    </w:pPr>
  </w:style>
  <w:style w:type="paragraph" w:customStyle="1" w:styleId="TableIndentedBullets">
    <w:name w:val="Table Indented Bullets"/>
    <w:basedOn w:val="TableBullets"/>
    <w:autoRedefine/>
    <w:rsid w:val="00442257"/>
    <w:pPr>
      <w:numPr>
        <w:numId w:val="12"/>
      </w:numPr>
      <w:spacing w:before="40" w:after="0"/>
    </w:pPr>
    <w:rPr>
      <w:lang w:val="en-GB"/>
    </w:rPr>
  </w:style>
  <w:style w:type="paragraph" w:customStyle="1" w:styleId="Head3">
    <w:name w:val="Head 3"/>
    <w:basedOn w:val="Heading3"/>
    <w:rsid w:val="00442257"/>
    <w:rPr>
      <w:lang w:val="en-GB"/>
    </w:rPr>
  </w:style>
  <w:style w:type="paragraph" w:customStyle="1" w:styleId="table">
    <w:name w:val="table"/>
    <w:basedOn w:val="Normal"/>
    <w:rsid w:val="00442257"/>
    <w:pPr>
      <w:keepNext/>
    </w:pPr>
  </w:style>
  <w:style w:type="paragraph" w:customStyle="1" w:styleId="Part">
    <w:name w:val="Part"/>
    <w:aliases w:val="RFP Part"/>
    <w:basedOn w:val="Normal"/>
    <w:next w:val="Heading1"/>
    <w:rsid w:val="00442257"/>
    <w:pPr>
      <w:numPr>
        <w:numId w:val="11"/>
      </w:numPr>
      <w:pBdr>
        <w:top w:val="single" w:sz="4" w:space="1" w:color="auto" w:shadow="1"/>
        <w:left w:val="single" w:sz="4" w:space="4" w:color="auto" w:shadow="1"/>
        <w:bottom w:val="single" w:sz="4" w:space="1" w:color="auto" w:shadow="1"/>
        <w:right w:val="single" w:sz="4" w:space="4" w:color="auto" w:shadow="1"/>
      </w:pBdr>
      <w:outlineLvl w:val="0"/>
    </w:pPr>
    <w:rPr>
      <w:b/>
      <w:caps/>
    </w:rPr>
  </w:style>
  <w:style w:type="paragraph" w:customStyle="1" w:styleId="Style6">
    <w:name w:val="Style6"/>
    <w:basedOn w:val="Heading4"/>
    <w:next w:val="Normal"/>
    <w:link w:val="Style6Char"/>
    <w:qFormat/>
    <w:rsid w:val="00442257"/>
    <w:pPr>
      <w:numPr>
        <w:ilvl w:val="4"/>
        <w:numId w:val="19"/>
      </w:numPr>
    </w:pPr>
  </w:style>
  <w:style w:type="paragraph" w:customStyle="1" w:styleId="Appendix">
    <w:name w:val="Appendix"/>
    <w:basedOn w:val="Heading1"/>
    <w:link w:val="AppendixChar"/>
    <w:qFormat/>
    <w:rsid w:val="00935DB7"/>
    <w:pPr>
      <w:pageBreakBefore/>
      <w:numPr>
        <w:numId w:val="0"/>
      </w:numPr>
      <w:tabs>
        <w:tab w:val="left" w:pos="-1440"/>
        <w:tab w:val="left" w:pos="2880"/>
        <w:tab w:val="left" w:pos="3600"/>
        <w:tab w:val="left" w:pos="4320"/>
        <w:tab w:val="left" w:pos="5040"/>
        <w:tab w:val="right" w:pos="8640"/>
      </w:tabs>
      <w:jc w:val="center"/>
    </w:pPr>
    <w:rPr>
      <w:smallCaps/>
      <w:spacing w:val="40"/>
      <w:kern w:val="0"/>
    </w:rPr>
  </w:style>
  <w:style w:type="paragraph" w:customStyle="1" w:styleId="Points">
    <w:name w:val="Points"/>
    <w:basedOn w:val="Heading2"/>
    <w:next w:val="BodyText"/>
    <w:rsid w:val="00442257"/>
    <w:pPr>
      <w:numPr>
        <w:ilvl w:val="0"/>
        <w:numId w:val="0"/>
      </w:numPr>
      <w:outlineLvl w:val="9"/>
    </w:pPr>
    <w:rPr>
      <w:lang w:val="en-AU"/>
    </w:rPr>
  </w:style>
  <w:style w:type="paragraph" w:customStyle="1" w:styleId="Indentromans">
    <w:name w:val="Indentromans"/>
    <w:basedOn w:val="Body2"/>
    <w:rsid w:val="00442257"/>
    <w:pPr>
      <w:tabs>
        <w:tab w:val="left" w:pos="1080"/>
      </w:tabs>
      <w:ind w:left="1080" w:hanging="360"/>
    </w:pPr>
  </w:style>
  <w:style w:type="paragraph" w:customStyle="1" w:styleId="Body2">
    <w:name w:val="Body2"/>
    <w:basedOn w:val="Body"/>
    <w:rsid w:val="00442257"/>
    <w:pPr>
      <w:ind w:left="360" w:right="504"/>
    </w:pPr>
    <w:rPr>
      <w:lang w:val="en-US"/>
    </w:rPr>
  </w:style>
  <w:style w:type="character" w:customStyle="1" w:styleId="BodyTextChar">
    <w:name w:val="Body Text Char"/>
    <w:basedOn w:val="DefaultParagraphFont"/>
    <w:uiPriority w:val="99"/>
    <w:rsid w:val="00442257"/>
    <w:rPr>
      <w:rFonts w:ascii="Arial" w:hAnsi="Arial" w:cs="Arial"/>
      <w:noProof w:val="0"/>
      <w:sz w:val="22"/>
      <w:lang w:val="en-CA" w:eastAsia="en-US" w:bidi="ar-SA"/>
    </w:rPr>
  </w:style>
  <w:style w:type="paragraph" w:customStyle="1" w:styleId="StyleHeading3RFPH3Arial">
    <w:name w:val="Style Heading 3RFP H3 + Arial"/>
    <w:basedOn w:val="Heading3"/>
    <w:rsid w:val="00442257"/>
    <w:rPr>
      <w:bCs/>
    </w:rPr>
  </w:style>
  <w:style w:type="paragraph" w:customStyle="1" w:styleId="StyleHeading2RFPH2ArialLeft0Firstline0">
    <w:name w:val="Style Heading 2RFP H2 + Arial Left:  0&quot; First line:  0&quot;"/>
    <w:basedOn w:val="Heading2"/>
    <w:rsid w:val="00442257"/>
    <w:rPr>
      <w:bCs/>
    </w:rPr>
  </w:style>
  <w:style w:type="paragraph" w:customStyle="1" w:styleId="StyleHeading4RFPH4Left0Firstline0">
    <w:name w:val="Style Heading 4RFP H4 + Left:  0&quot; First line:  0&quot;"/>
    <w:basedOn w:val="Heading4"/>
    <w:rsid w:val="00442257"/>
    <w:pPr>
      <w:ind w:left="0" w:firstLine="0"/>
    </w:pPr>
    <w:rPr>
      <w:bCs/>
    </w:rPr>
  </w:style>
  <w:style w:type="paragraph" w:customStyle="1" w:styleId="Table0">
    <w:name w:val="Table"/>
    <w:basedOn w:val="Normal"/>
    <w:rsid w:val="0044225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lang w:val="en-US"/>
    </w:rPr>
  </w:style>
  <w:style w:type="paragraph" w:styleId="Index8">
    <w:name w:val="index 8"/>
    <w:basedOn w:val="Normal"/>
    <w:next w:val="Normal"/>
    <w:autoRedefine/>
    <w:semiHidden/>
    <w:rsid w:val="00442257"/>
    <w:pPr>
      <w:tabs>
        <w:tab w:val="right" w:pos="4320"/>
      </w:tabs>
      <w:ind w:left="1600" w:hanging="200"/>
      <w:jc w:val="center"/>
    </w:pPr>
    <w:rPr>
      <w:kern w:val="20"/>
      <w:lang w:val="en-US"/>
    </w:rPr>
  </w:style>
  <w:style w:type="character" w:customStyle="1" w:styleId="Level4">
    <w:name w:val="Level 4+"/>
    <w:basedOn w:val="DefaultParagraphFont"/>
    <w:rsid w:val="00442257"/>
    <w:rPr>
      <w:noProof w:val="0"/>
      <w:lang w:val="en-US"/>
    </w:rPr>
  </w:style>
  <w:style w:type="paragraph" w:customStyle="1" w:styleId="UserTable">
    <w:name w:val="User Table"/>
    <w:basedOn w:val="Normal"/>
    <w:rsid w:val="00442257"/>
    <w:pPr>
      <w:spacing w:before="60" w:after="60"/>
    </w:pPr>
    <w:rPr>
      <w:kern w:val="20"/>
      <w:lang w:val="en-US"/>
    </w:rPr>
  </w:style>
  <w:style w:type="paragraph" w:customStyle="1" w:styleId="Style1">
    <w:name w:val="Style1"/>
    <w:basedOn w:val="TOC9"/>
    <w:link w:val="Style1Char"/>
    <w:autoRedefine/>
    <w:qFormat/>
    <w:rsid w:val="00442257"/>
    <w:rPr>
      <w:lang w:val="en-US"/>
    </w:rPr>
  </w:style>
  <w:style w:type="paragraph" w:customStyle="1" w:styleId="UnnumberedHeading">
    <w:name w:val="Unnumbered Heading"/>
    <w:basedOn w:val="Heading4"/>
    <w:autoRedefine/>
    <w:rsid w:val="00442257"/>
    <w:pPr>
      <w:numPr>
        <w:numId w:val="4"/>
      </w:numPr>
      <w:tabs>
        <w:tab w:val="clear" w:pos="1440"/>
      </w:tabs>
      <w:overflowPunct w:val="0"/>
      <w:autoSpaceDE w:val="0"/>
      <w:autoSpaceDN w:val="0"/>
      <w:adjustRightInd w:val="0"/>
      <w:spacing w:before="240"/>
      <w:textAlignment w:val="baseline"/>
    </w:pPr>
    <w:rPr>
      <w:i/>
      <w:lang w:val="en-GB"/>
    </w:rPr>
  </w:style>
  <w:style w:type="character" w:customStyle="1" w:styleId="Heading3Char">
    <w:name w:val="Heading 3 Char"/>
    <w:aliases w:val="RFP H3 Char"/>
    <w:basedOn w:val="DefaultParagraphFont"/>
    <w:uiPriority w:val="99"/>
    <w:rsid w:val="00442257"/>
    <w:rPr>
      <w:b/>
      <w:noProof w:val="0"/>
      <w:lang w:val="en-CA" w:eastAsia="en-US" w:bidi="ar-SA"/>
    </w:rPr>
  </w:style>
  <w:style w:type="paragraph" w:customStyle="1" w:styleId="zzbasebodytext">
    <w:name w:val="zz!base body text"/>
    <w:basedOn w:val="Normal"/>
    <w:link w:val="zzbasebodytextChar"/>
    <w:rsid w:val="006E38AB"/>
    <w:pPr>
      <w:jc w:val="both"/>
    </w:pPr>
    <w:rPr>
      <w:lang w:eastAsia="en-CA"/>
    </w:rPr>
  </w:style>
  <w:style w:type="paragraph" w:customStyle="1" w:styleId="zzbaseheading">
    <w:name w:val="zz!base heading"/>
    <w:basedOn w:val="Normal"/>
    <w:next w:val="BodyText0"/>
    <w:link w:val="zzbaseheadingChar"/>
    <w:rsid w:val="006E38AB"/>
    <w:pPr>
      <w:keepNext/>
      <w:keepLines/>
    </w:pPr>
    <w:rPr>
      <w:lang w:eastAsia="en-CA"/>
    </w:rPr>
  </w:style>
  <w:style w:type="paragraph" w:customStyle="1" w:styleId="zzbasetables">
    <w:name w:val="zz!base tables"/>
    <w:basedOn w:val="Normal"/>
    <w:rsid w:val="006E38AB"/>
    <w:rPr>
      <w:lang w:eastAsia="en-CA"/>
    </w:rPr>
  </w:style>
  <w:style w:type="paragraph" w:customStyle="1" w:styleId="zzbaseaddress">
    <w:name w:val="zz!base address"/>
    <w:basedOn w:val="Normal"/>
    <w:rsid w:val="006E38AB"/>
    <w:rPr>
      <w:lang w:eastAsia="en-CA"/>
    </w:rPr>
  </w:style>
  <w:style w:type="paragraph" w:customStyle="1" w:styleId="zzbaseparties">
    <w:name w:val="zz!base parties"/>
    <w:basedOn w:val="Normal"/>
    <w:rsid w:val="006E38AB"/>
    <w:rPr>
      <w:lang w:eastAsia="en-CA"/>
    </w:rPr>
  </w:style>
  <w:style w:type="paragraph" w:customStyle="1" w:styleId="zzbasequotes">
    <w:name w:val="zz!base quotes"/>
    <w:basedOn w:val="Normal"/>
    <w:rsid w:val="006E38AB"/>
    <w:pPr>
      <w:jc w:val="both"/>
    </w:pPr>
    <w:rPr>
      <w:lang w:eastAsia="en-CA"/>
    </w:rPr>
  </w:style>
  <w:style w:type="paragraph" w:customStyle="1" w:styleId="BodyText0">
    <w:name w:val="#BodyText"/>
    <w:basedOn w:val="zzbasebodytext"/>
    <w:link w:val="BodyTextChar0"/>
    <w:rsid w:val="006E38AB"/>
  </w:style>
  <w:style w:type="paragraph" w:customStyle="1" w:styleId="BodyText5Indent">
    <w:name w:val="#BodyText= .5&quot; Indent"/>
    <w:basedOn w:val="zzbasebodytext"/>
    <w:rsid w:val="006E38AB"/>
    <w:pPr>
      <w:ind w:left="720"/>
    </w:pPr>
  </w:style>
  <w:style w:type="paragraph" w:customStyle="1" w:styleId="BodyText1Indent">
    <w:name w:val="#BodyText= 1&quot; Indent"/>
    <w:basedOn w:val="zzbasebodytext"/>
    <w:rsid w:val="006E38AB"/>
    <w:pPr>
      <w:ind w:left="1440"/>
    </w:pPr>
  </w:style>
  <w:style w:type="paragraph" w:customStyle="1" w:styleId="BodyText15Indent">
    <w:name w:val="#BodyText= 1.5&quot; Indent"/>
    <w:basedOn w:val="zzbasebodytext"/>
    <w:rsid w:val="006E38AB"/>
    <w:pPr>
      <w:ind w:left="2160"/>
    </w:pPr>
  </w:style>
  <w:style w:type="paragraph" w:customStyle="1" w:styleId="BodyText2Indent">
    <w:name w:val="#BodyText= 2&quot; Indent"/>
    <w:basedOn w:val="zzbasebodytext"/>
    <w:rsid w:val="006E38AB"/>
    <w:pPr>
      <w:ind w:left="2880"/>
    </w:pPr>
  </w:style>
  <w:style w:type="paragraph" w:customStyle="1" w:styleId="BodyTextFirstLineIndent5">
    <w:name w:val="#BodyText= First Line Indent .5&quot;"/>
    <w:basedOn w:val="zzbasebodytext"/>
    <w:rsid w:val="006E38AB"/>
    <w:pPr>
      <w:ind w:firstLine="720"/>
    </w:pPr>
  </w:style>
  <w:style w:type="paragraph" w:customStyle="1" w:styleId="BodyTextFirstLineIndent1">
    <w:name w:val="#BodyText= First Line Indent 1&quot;"/>
    <w:basedOn w:val="zzbasebodytext"/>
    <w:rsid w:val="006E38AB"/>
    <w:pPr>
      <w:ind w:firstLine="1440"/>
    </w:pPr>
  </w:style>
  <w:style w:type="paragraph" w:customStyle="1" w:styleId="BodyTextBold">
    <w:name w:val="#BodyText=Bold"/>
    <w:basedOn w:val="zzbasebodytext"/>
    <w:rsid w:val="009A56CD"/>
    <w:pPr>
      <w:spacing w:before="120" w:after="120"/>
      <w:jc w:val="center"/>
    </w:pPr>
    <w:rPr>
      <w:rFonts w:ascii="Arial Bold" w:hAnsi="Arial Bold"/>
      <w:b/>
      <w:caps/>
      <w:sz w:val="28"/>
    </w:rPr>
  </w:style>
  <w:style w:type="paragraph" w:customStyle="1" w:styleId="BodyTextBoldItalics">
    <w:name w:val="#BodyText=Bold+Italics"/>
    <w:basedOn w:val="zzbasebodytext"/>
    <w:rsid w:val="006E38AB"/>
    <w:rPr>
      <w:b/>
      <w:i/>
    </w:rPr>
  </w:style>
  <w:style w:type="paragraph" w:customStyle="1" w:styleId="BodyTextItalics">
    <w:name w:val="#BodyText=Italics"/>
    <w:basedOn w:val="zzbasebodytext"/>
    <w:rsid w:val="006E38AB"/>
    <w:rPr>
      <w:i/>
    </w:rPr>
  </w:style>
  <w:style w:type="paragraph" w:customStyle="1" w:styleId="Address">
    <w:name w:val="$Address"/>
    <w:basedOn w:val="zzbaseaddress"/>
    <w:rsid w:val="006E38AB"/>
  </w:style>
  <w:style w:type="paragraph" w:customStyle="1" w:styleId="AddressIndent5">
    <w:name w:val="$Address=Indent .5&quot;"/>
    <w:basedOn w:val="zzbaseaddress"/>
    <w:rsid w:val="006E38AB"/>
    <w:pPr>
      <w:ind w:left="720"/>
    </w:pPr>
  </w:style>
  <w:style w:type="paragraph" w:customStyle="1" w:styleId="AddressIndent1">
    <w:name w:val="$Address=Indent 1&quot;"/>
    <w:basedOn w:val="zzbaseaddress"/>
    <w:rsid w:val="006E38AB"/>
    <w:pPr>
      <w:ind w:left="1440"/>
    </w:pPr>
  </w:style>
  <w:style w:type="paragraph" w:customStyle="1" w:styleId="AddressIndent15">
    <w:name w:val="$Address=Indent 1.5&quot;"/>
    <w:basedOn w:val="zzbaseaddress"/>
    <w:rsid w:val="006E38AB"/>
    <w:pPr>
      <w:ind w:left="2160"/>
    </w:pPr>
  </w:style>
  <w:style w:type="paragraph" w:customStyle="1" w:styleId="MiscRedHerring">
    <w:name w:val="$Misc=Red Herring"/>
    <w:basedOn w:val="Normal"/>
    <w:rsid w:val="006E38AB"/>
    <w:rPr>
      <w:rFonts w:ascii="Times New Roman" w:hAnsi="Times New Roman"/>
      <w:b/>
      <w:color w:val="FF0000"/>
      <w:sz w:val="16"/>
      <w:lang w:eastAsia="en-CA"/>
    </w:rPr>
  </w:style>
  <w:style w:type="paragraph" w:customStyle="1" w:styleId="HeadingCentre">
    <w:name w:val="%Heading=Centre"/>
    <w:basedOn w:val="zzbaseheading"/>
    <w:next w:val="BodyText0"/>
    <w:rsid w:val="006E38AB"/>
    <w:pPr>
      <w:jc w:val="center"/>
    </w:pPr>
  </w:style>
  <w:style w:type="paragraph" w:customStyle="1" w:styleId="HeadingCentreBold">
    <w:name w:val="%Heading=Centre+Bold"/>
    <w:basedOn w:val="zzbaseheading"/>
    <w:next w:val="BodyText0"/>
    <w:rsid w:val="006E38AB"/>
    <w:pPr>
      <w:jc w:val="center"/>
    </w:pPr>
    <w:rPr>
      <w:b/>
    </w:rPr>
  </w:style>
  <w:style w:type="paragraph" w:customStyle="1" w:styleId="HeadingCentreBoldItalics">
    <w:name w:val="%Heading=Centre+Bold+Italics"/>
    <w:basedOn w:val="zzbaseheading"/>
    <w:next w:val="BodyText0"/>
    <w:rsid w:val="006E38AB"/>
    <w:pPr>
      <w:jc w:val="center"/>
    </w:pPr>
    <w:rPr>
      <w:b/>
      <w:i/>
    </w:rPr>
  </w:style>
  <w:style w:type="paragraph" w:customStyle="1" w:styleId="HeadingCentreBoldUnd">
    <w:name w:val="%Heading=Centre+Bold+Und"/>
    <w:basedOn w:val="zzbaseheading"/>
    <w:next w:val="BodyText0"/>
    <w:rsid w:val="006E38AB"/>
    <w:pPr>
      <w:jc w:val="center"/>
    </w:pPr>
    <w:rPr>
      <w:b/>
      <w:u w:val="single"/>
    </w:rPr>
  </w:style>
  <w:style w:type="paragraph" w:customStyle="1" w:styleId="HeadingCentreItalics">
    <w:name w:val="%Heading=Centre+Italics"/>
    <w:basedOn w:val="zzbaseheading"/>
    <w:next w:val="BodyText0"/>
    <w:rsid w:val="006E38AB"/>
    <w:pPr>
      <w:jc w:val="center"/>
    </w:pPr>
    <w:rPr>
      <w:i/>
    </w:rPr>
  </w:style>
  <w:style w:type="paragraph" w:customStyle="1" w:styleId="HeadingCentreUnd">
    <w:name w:val="%Heading=Centre+Und"/>
    <w:basedOn w:val="zzbaseheading"/>
    <w:next w:val="BodyText0"/>
    <w:rsid w:val="006E38AB"/>
    <w:pPr>
      <w:jc w:val="center"/>
    </w:pPr>
    <w:rPr>
      <w:u w:val="single"/>
    </w:rPr>
  </w:style>
  <w:style w:type="paragraph" w:customStyle="1" w:styleId="HeadingDocTitle">
    <w:name w:val="%Heading=Doc Title"/>
    <w:basedOn w:val="zzbaseheading"/>
    <w:next w:val="BodyText0"/>
    <w:rsid w:val="006E38AB"/>
    <w:pPr>
      <w:jc w:val="center"/>
    </w:pPr>
    <w:rPr>
      <w:b/>
      <w:caps/>
    </w:rPr>
  </w:style>
  <w:style w:type="paragraph" w:customStyle="1" w:styleId="HeadingLeftBold">
    <w:name w:val="%Heading=Left+Bold"/>
    <w:basedOn w:val="zzbaseheading"/>
    <w:next w:val="BodyText0"/>
    <w:link w:val="HeadingLeftBoldChar"/>
    <w:rsid w:val="006E38AB"/>
    <w:rPr>
      <w:b/>
    </w:rPr>
  </w:style>
  <w:style w:type="paragraph" w:customStyle="1" w:styleId="HeadingLeftBoldItalics">
    <w:name w:val="%Heading=Left+Bold+Italics"/>
    <w:basedOn w:val="zzbaseheading"/>
    <w:next w:val="BodyText0"/>
    <w:rsid w:val="006E38AB"/>
    <w:rPr>
      <w:b/>
      <w:i/>
    </w:rPr>
  </w:style>
  <w:style w:type="paragraph" w:customStyle="1" w:styleId="HeadingLeftBoldUnd">
    <w:name w:val="%Heading=Left+Bold+Und"/>
    <w:basedOn w:val="zzbaseheading"/>
    <w:next w:val="BodyText0"/>
    <w:rsid w:val="006E38AB"/>
    <w:rPr>
      <w:b/>
      <w:u w:val="single"/>
    </w:rPr>
  </w:style>
  <w:style w:type="paragraph" w:customStyle="1" w:styleId="HeadingLeftItalics">
    <w:name w:val="%Heading=Left+Italics"/>
    <w:basedOn w:val="zzbaseheading"/>
    <w:next w:val="BodyText0"/>
    <w:rsid w:val="006E38AB"/>
    <w:rPr>
      <w:i/>
    </w:rPr>
  </w:style>
  <w:style w:type="paragraph" w:customStyle="1" w:styleId="HeadingLeftUnderline">
    <w:name w:val="%Heading=Left+Underline"/>
    <w:basedOn w:val="zzbaseheading"/>
    <w:next w:val="BodyText0"/>
    <w:rsid w:val="006E38AB"/>
    <w:rPr>
      <w:u w:val="single"/>
    </w:rPr>
  </w:style>
  <w:style w:type="paragraph" w:customStyle="1" w:styleId="PartiesCentreBoldNoPSpace">
    <w:name w:val="*Parties=Centre + Bold + No PSpace"/>
    <w:basedOn w:val="zzbaseparties"/>
    <w:rsid w:val="006E38AB"/>
    <w:pPr>
      <w:jc w:val="center"/>
    </w:pPr>
    <w:rPr>
      <w:b/>
    </w:rPr>
  </w:style>
  <w:style w:type="paragraph" w:customStyle="1" w:styleId="PartiesCentreNoPSpace">
    <w:name w:val="*Parties=Centre + No PSpace"/>
    <w:basedOn w:val="zzbaseparties"/>
    <w:rsid w:val="006E38AB"/>
    <w:pPr>
      <w:jc w:val="center"/>
    </w:pPr>
  </w:style>
  <w:style w:type="paragraph" w:customStyle="1" w:styleId="PartiesCentreAlign">
    <w:name w:val="*Parties=Centre Align"/>
    <w:basedOn w:val="zzbaseparties"/>
    <w:rsid w:val="006E38AB"/>
    <w:pPr>
      <w:jc w:val="center"/>
    </w:pPr>
  </w:style>
  <w:style w:type="paragraph" w:customStyle="1" w:styleId="PartiesLRIndent10">
    <w:name w:val="*Parties=L/R Indent 1.0"/>
    <w:basedOn w:val="zzbaseparties"/>
    <w:rsid w:val="006E38AB"/>
    <w:pPr>
      <w:ind w:left="1440" w:right="1440"/>
    </w:pPr>
  </w:style>
  <w:style w:type="paragraph" w:customStyle="1" w:styleId="PartiesLeftAligned">
    <w:name w:val="*Parties=Left Aligned"/>
    <w:basedOn w:val="zzbaseparties"/>
    <w:rsid w:val="006E38AB"/>
  </w:style>
  <w:style w:type="paragraph" w:customStyle="1" w:styleId="PartiesRightAlign">
    <w:name w:val="*Parties=Right Align"/>
    <w:basedOn w:val="zzbaseparties"/>
    <w:rsid w:val="006E38AB"/>
    <w:pPr>
      <w:jc w:val="right"/>
    </w:pPr>
  </w:style>
  <w:style w:type="paragraph" w:customStyle="1" w:styleId="QuotesLeft5Right5">
    <w:name w:val="@Quotes=Left .5&quot; / Right .5&quot;"/>
    <w:basedOn w:val="zzbasequotes"/>
    <w:rsid w:val="006E38AB"/>
    <w:pPr>
      <w:ind w:left="720" w:right="720"/>
    </w:pPr>
  </w:style>
  <w:style w:type="paragraph" w:customStyle="1" w:styleId="QuotesLeft1Right5-10Pts">
    <w:name w:val="@Quotes=Left 1&quot; / Right .5&quot; - 10 Pts"/>
    <w:basedOn w:val="zzbasequotes"/>
    <w:rsid w:val="006E38AB"/>
    <w:pPr>
      <w:ind w:left="1440" w:right="720"/>
    </w:pPr>
    <w:rPr>
      <w:sz w:val="20"/>
      <w:szCs w:val="20"/>
    </w:rPr>
  </w:style>
  <w:style w:type="paragraph" w:customStyle="1" w:styleId="QuotesLeft1Right1">
    <w:name w:val="@Quotes=Left 1&quot; / Right 1&quot;"/>
    <w:basedOn w:val="zzbasequotes"/>
    <w:rsid w:val="006E38AB"/>
    <w:pPr>
      <w:ind w:left="1440" w:right="1440"/>
    </w:pPr>
  </w:style>
  <w:style w:type="paragraph" w:customStyle="1" w:styleId="QuotesLeft15Right5">
    <w:name w:val="@Quotes=Left 1.5&quot; / Right .5&quot;"/>
    <w:basedOn w:val="zzbasequotes"/>
    <w:rsid w:val="006E38AB"/>
    <w:pPr>
      <w:ind w:left="2160" w:right="720"/>
    </w:pPr>
  </w:style>
  <w:style w:type="paragraph" w:customStyle="1" w:styleId="TableCentrem">
    <w:name w:val="^Table=Centre+m"/>
    <w:basedOn w:val="zzbasetables"/>
    <w:rsid w:val="006E38AB"/>
    <w:pPr>
      <w:jc w:val="center"/>
    </w:pPr>
  </w:style>
  <w:style w:type="paragraph" w:customStyle="1" w:styleId="TableDecimalm">
    <w:name w:val="^Table=Decimal+m"/>
    <w:basedOn w:val="zzbasetables"/>
    <w:rsid w:val="006E38AB"/>
    <w:pPr>
      <w:tabs>
        <w:tab w:val="decimal" w:pos="1008"/>
      </w:tabs>
    </w:pPr>
  </w:style>
  <w:style w:type="paragraph" w:customStyle="1" w:styleId="TableHeadingm">
    <w:name w:val="^Table=Heading+m"/>
    <w:basedOn w:val="zzbasetables"/>
    <w:rsid w:val="006E38AB"/>
    <w:pPr>
      <w:keepNext/>
      <w:spacing w:before="40" w:after="40"/>
      <w:jc w:val="center"/>
    </w:pPr>
    <w:rPr>
      <w:b/>
    </w:rPr>
  </w:style>
  <w:style w:type="paragraph" w:customStyle="1" w:styleId="TableJustifiedm">
    <w:name w:val="^Table=Justified+m"/>
    <w:basedOn w:val="zzbasetables"/>
    <w:rsid w:val="006E38AB"/>
    <w:pPr>
      <w:jc w:val="both"/>
    </w:pPr>
  </w:style>
  <w:style w:type="paragraph" w:customStyle="1" w:styleId="TableLeftm">
    <w:name w:val="^Table=Left+m"/>
    <w:basedOn w:val="zzbasetables"/>
    <w:rsid w:val="006E38AB"/>
  </w:style>
  <w:style w:type="paragraph" w:customStyle="1" w:styleId="TableRightm">
    <w:name w:val="^Table=Right+m"/>
    <w:basedOn w:val="zzbasetables"/>
    <w:rsid w:val="006E38AB"/>
    <w:pPr>
      <w:jc w:val="right"/>
    </w:pPr>
  </w:style>
  <w:style w:type="paragraph" w:customStyle="1" w:styleId="TableTitlem">
    <w:name w:val="^Table=Title+m"/>
    <w:basedOn w:val="zzbasetables"/>
    <w:rsid w:val="006E38AB"/>
    <w:pPr>
      <w:keepNext/>
      <w:spacing w:before="240"/>
      <w:jc w:val="center"/>
    </w:pPr>
    <w:rPr>
      <w:b/>
    </w:rPr>
  </w:style>
  <w:style w:type="paragraph" w:customStyle="1" w:styleId="BodyTextUserDefined1">
    <w:name w:val="#BodyText= User Defined 1"/>
    <w:basedOn w:val="zzbasebodytext"/>
    <w:rsid w:val="003D46DB"/>
  </w:style>
  <w:style w:type="paragraph" w:customStyle="1" w:styleId="BodyTextUserDefined2">
    <w:name w:val="#BodyText= User Defined 2"/>
    <w:basedOn w:val="zzbasebodytext"/>
    <w:rsid w:val="003D46DB"/>
  </w:style>
  <w:style w:type="paragraph" w:customStyle="1" w:styleId="BodyTextUserDefined3">
    <w:name w:val="#BodyText= User Defined 3"/>
    <w:basedOn w:val="zzbasebodytext"/>
    <w:rsid w:val="003D46DB"/>
  </w:style>
  <w:style w:type="paragraph" w:customStyle="1" w:styleId="AddressUserDefined1">
    <w:name w:val="$Address=User Defined 1"/>
    <w:basedOn w:val="zzbaseaddress"/>
    <w:rsid w:val="003D46DB"/>
  </w:style>
  <w:style w:type="paragraph" w:customStyle="1" w:styleId="AddressUserDefined2">
    <w:name w:val="$Address=User Defined 2"/>
    <w:basedOn w:val="zzbaseaddress"/>
    <w:rsid w:val="003D46DB"/>
  </w:style>
  <w:style w:type="paragraph" w:customStyle="1" w:styleId="AddressUserDefined3">
    <w:name w:val="$Address=User Defined 3"/>
    <w:basedOn w:val="zzbaseaddress"/>
    <w:rsid w:val="003D46DB"/>
  </w:style>
  <w:style w:type="paragraph" w:customStyle="1" w:styleId="HeadingUserDefined1">
    <w:name w:val="%Heading=User Defined 1"/>
    <w:basedOn w:val="zzbaseheading"/>
    <w:next w:val="BodyText0"/>
    <w:rsid w:val="003D46DB"/>
  </w:style>
  <w:style w:type="paragraph" w:customStyle="1" w:styleId="HeadingUserDefined2">
    <w:name w:val="%Heading=User Defined 2"/>
    <w:basedOn w:val="zzbaseheading"/>
    <w:next w:val="BodyText0"/>
    <w:rsid w:val="003D46DB"/>
  </w:style>
  <w:style w:type="paragraph" w:customStyle="1" w:styleId="HeadingUserDefined3">
    <w:name w:val="%Heading=User Defined 3"/>
    <w:basedOn w:val="zzbaseheading"/>
    <w:next w:val="BodyText0"/>
    <w:rsid w:val="003D46DB"/>
  </w:style>
  <w:style w:type="paragraph" w:customStyle="1" w:styleId="QuotesUserDefined1">
    <w:name w:val="@Quotes=User Defined 1"/>
    <w:basedOn w:val="zzbasequotes"/>
    <w:rsid w:val="003D46DB"/>
  </w:style>
  <w:style w:type="paragraph" w:customStyle="1" w:styleId="QuotesUserDefined2">
    <w:name w:val="@Quotes=User Defined 2"/>
    <w:basedOn w:val="zzbasequotes"/>
    <w:rsid w:val="003D46DB"/>
  </w:style>
  <w:style w:type="paragraph" w:customStyle="1" w:styleId="QuotesUserDefined3">
    <w:name w:val="@Quotes=User Defined 3"/>
    <w:basedOn w:val="zzbasequotes"/>
    <w:rsid w:val="003D46DB"/>
  </w:style>
  <w:style w:type="paragraph" w:customStyle="1" w:styleId="TableUserDefined1">
    <w:name w:val="^Table=User Defined 1"/>
    <w:basedOn w:val="zzbasetables"/>
    <w:rsid w:val="003D46DB"/>
  </w:style>
  <w:style w:type="paragraph" w:customStyle="1" w:styleId="TableUserDefined2">
    <w:name w:val="^Table=User Defined 2"/>
    <w:basedOn w:val="zzbasetables"/>
    <w:rsid w:val="003D46DB"/>
  </w:style>
  <w:style w:type="paragraph" w:customStyle="1" w:styleId="TableUserDefined3">
    <w:name w:val="^Table=User Defined 3"/>
    <w:basedOn w:val="zzbasetables"/>
    <w:rsid w:val="003D46DB"/>
  </w:style>
  <w:style w:type="paragraph" w:customStyle="1" w:styleId="DocID">
    <w:name w:val="DocID"/>
    <w:basedOn w:val="Normal"/>
    <w:next w:val="Normal"/>
    <w:rsid w:val="00D52200"/>
    <w:rPr>
      <w:sz w:val="16"/>
      <w:szCs w:val="16"/>
    </w:rPr>
  </w:style>
  <w:style w:type="paragraph" w:customStyle="1" w:styleId="ABL1">
    <w:name w:val="AB L1"/>
    <w:basedOn w:val="Normal"/>
    <w:rsid w:val="00D136E8"/>
    <w:pPr>
      <w:keepNext/>
      <w:numPr>
        <w:numId w:val="20"/>
      </w:numPr>
      <w:jc w:val="both"/>
      <w:outlineLvl w:val="0"/>
    </w:pPr>
    <w:rPr>
      <w:rFonts w:eastAsia="MS Mincho"/>
      <w:b/>
      <w:kern w:val="28"/>
      <w:lang w:eastAsia="en-CA"/>
    </w:rPr>
  </w:style>
  <w:style w:type="paragraph" w:customStyle="1" w:styleId="ABL2">
    <w:name w:val="AB L2"/>
    <w:basedOn w:val="Normal"/>
    <w:rsid w:val="00D136E8"/>
    <w:pPr>
      <w:keepNext/>
      <w:numPr>
        <w:ilvl w:val="1"/>
        <w:numId w:val="20"/>
      </w:numPr>
      <w:jc w:val="both"/>
      <w:outlineLvl w:val="1"/>
    </w:pPr>
    <w:rPr>
      <w:rFonts w:eastAsia="MS Mincho"/>
      <w:b/>
      <w:kern w:val="28"/>
      <w:lang w:eastAsia="en-CA"/>
    </w:rPr>
  </w:style>
  <w:style w:type="paragraph" w:customStyle="1" w:styleId="ABL3">
    <w:name w:val="AB L3"/>
    <w:basedOn w:val="Normal"/>
    <w:rsid w:val="00D136E8"/>
    <w:pPr>
      <w:numPr>
        <w:ilvl w:val="2"/>
        <w:numId w:val="20"/>
      </w:numPr>
      <w:outlineLvl w:val="2"/>
    </w:pPr>
    <w:rPr>
      <w:rFonts w:eastAsia="MS Mincho"/>
      <w:kern w:val="28"/>
      <w:lang w:eastAsia="en-CA"/>
    </w:rPr>
  </w:style>
  <w:style w:type="paragraph" w:customStyle="1" w:styleId="ABL4">
    <w:name w:val="AB L4"/>
    <w:basedOn w:val="Normal"/>
    <w:rsid w:val="00D136E8"/>
    <w:pPr>
      <w:numPr>
        <w:ilvl w:val="3"/>
        <w:numId w:val="20"/>
      </w:numPr>
      <w:jc w:val="both"/>
      <w:outlineLvl w:val="3"/>
    </w:pPr>
    <w:rPr>
      <w:rFonts w:eastAsia="MS Mincho"/>
      <w:i/>
      <w:kern w:val="28"/>
      <w:lang w:eastAsia="en-CA"/>
    </w:rPr>
  </w:style>
  <w:style w:type="paragraph" w:customStyle="1" w:styleId="ABL5">
    <w:name w:val="AB L5"/>
    <w:basedOn w:val="Normal"/>
    <w:qFormat/>
    <w:rsid w:val="0067779A"/>
    <w:pPr>
      <w:numPr>
        <w:numId w:val="32"/>
      </w:numPr>
      <w:ind w:left="567" w:hanging="567"/>
      <w:jc w:val="both"/>
      <w:outlineLvl w:val="4"/>
    </w:pPr>
    <w:rPr>
      <w:rFonts w:eastAsia="MS Mincho"/>
      <w:kern w:val="28"/>
      <w:lang w:eastAsia="en-CA"/>
    </w:rPr>
  </w:style>
  <w:style w:type="paragraph" w:customStyle="1" w:styleId="ABL6">
    <w:name w:val="AB L6"/>
    <w:basedOn w:val="Normal"/>
    <w:rsid w:val="00D136E8"/>
    <w:pPr>
      <w:numPr>
        <w:ilvl w:val="5"/>
        <w:numId w:val="20"/>
      </w:numPr>
      <w:jc w:val="both"/>
      <w:outlineLvl w:val="5"/>
    </w:pPr>
    <w:rPr>
      <w:rFonts w:eastAsia="MS Mincho"/>
      <w:kern w:val="28"/>
      <w:lang w:eastAsia="en-CA"/>
    </w:rPr>
  </w:style>
  <w:style w:type="paragraph" w:customStyle="1" w:styleId="ABL7">
    <w:name w:val="AB L7"/>
    <w:basedOn w:val="Normal"/>
    <w:rsid w:val="00D136E8"/>
    <w:pPr>
      <w:numPr>
        <w:ilvl w:val="6"/>
        <w:numId w:val="20"/>
      </w:numPr>
      <w:jc w:val="both"/>
      <w:outlineLvl w:val="6"/>
    </w:pPr>
    <w:rPr>
      <w:rFonts w:eastAsia="MS Mincho"/>
      <w:kern w:val="28"/>
      <w:lang w:eastAsia="en-CA"/>
    </w:rPr>
  </w:style>
  <w:style w:type="paragraph" w:customStyle="1" w:styleId="ABL8">
    <w:name w:val="AB L8"/>
    <w:basedOn w:val="Normal"/>
    <w:rsid w:val="00D136E8"/>
    <w:pPr>
      <w:numPr>
        <w:ilvl w:val="7"/>
        <w:numId w:val="20"/>
      </w:numPr>
      <w:jc w:val="both"/>
      <w:outlineLvl w:val="7"/>
    </w:pPr>
    <w:rPr>
      <w:rFonts w:eastAsia="MS Mincho"/>
      <w:kern w:val="28"/>
      <w:lang w:eastAsia="en-CA"/>
    </w:rPr>
  </w:style>
  <w:style w:type="paragraph" w:customStyle="1" w:styleId="ABL9">
    <w:name w:val="AB L9"/>
    <w:basedOn w:val="Normal"/>
    <w:rsid w:val="00D136E8"/>
    <w:pPr>
      <w:numPr>
        <w:ilvl w:val="8"/>
        <w:numId w:val="20"/>
      </w:numPr>
      <w:jc w:val="both"/>
      <w:outlineLvl w:val="8"/>
    </w:pPr>
    <w:rPr>
      <w:rFonts w:eastAsia="MS Mincho"/>
      <w:kern w:val="28"/>
      <w:lang w:eastAsia="en-CA"/>
    </w:rPr>
  </w:style>
  <w:style w:type="paragraph" w:customStyle="1" w:styleId="Schedule1Cont1">
    <w:name w:val="Schedule1 Cont 1"/>
    <w:basedOn w:val="Normal"/>
    <w:rsid w:val="006E38AB"/>
    <w:pPr>
      <w:jc w:val="both"/>
    </w:pPr>
    <w:rPr>
      <w:lang w:eastAsia="en-CA"/>
    </w:rPr>
  </w:style>
  <w:style w:type="paragraph" w:customStyle="1" w:styleId="Schedule1Cont2">
    <w:name w:val="Schedule1 Cont 2"/>
    <w:basedOn w:val="Schedule1Cont1"/>
    <w:rsid w:val="006E38AB"/>
    <w:pPr>
      <w:ind w:left="720"/>
    </w:pPr>
  </w:style>
  <w:style w:type="paragraph" w:customStyle="1" w:styleId="Schedule1Cont3">
    <w:name w:val="Schedule1 Cont 3"/>
    <w:basedOn w:val="Schedule1Cont2"/>
    <w:rsid w:val="006E38AB"/>
    <w:pPr>
      <w:ind w:left="1440"/>
    </w:pPr>
  </w:style>
  <w:style w:type="paragraph" w:customStyle="1" w:styleId="Schedule1Cont4">
    <w:name w:val="Schedule1 Cont 4"/>
    <w:basedOn w:val="Schedule1Cont3"/>
    <w:rsid w:val="006E38AB"/>
    <w:pPr>
      <w:ind w:left="2160"/>
      <w:jc w:val="left"/>
    </w:pPr>
  </w:style>
  <w:style w:type="paragraph" w:customStyle="1" w:styleId="Schedule1Cont5">
    <w:name w:val="Schedule1 Cont 5"/>
    <w:basedOn w:val="Schedule1Cont4"/>
    <w:rsid w:val="006E38AB"/>
    <w:pPr>
      <w:ind w:left="2880"/>
      <w:jc w:val="both"/>
    </w:pPr>
  </w:style>
  <w:style w:type="paragraph" w:customStyle="1" w:styleId="Schedule1Cont6">
    <w:name w:val="Schedule1 Cont 6"/>
    <w:basedOn w:val="Schedule1Cont5"/>
    <w:rsid w:val="006E38AB"/>
    <w:pPr>
      <w:ind w:left="3600"/>
    </w:pPr>
  </w:style>
  <w:style w:type="paragraph" w:customStyle="1" w:styleId="Schedule1Cont7">
    <w:name w:val="Schedule1 Cont 7"/>
    <w:basedOn w:val="Schedule1Cont6"/>
    <w:rsid w:val="006E38AB"/>
    <w:pPr>
      <w:ind w:left="4320"/>
    </w:pPr>
  </w:style>
  <w:style w:type="paragraph" w:customStyle="1" w:styleId="Schedule1Cont8">
    <w:name w:val="Schedule1 Cont 8"/>
    <w:basedOn w:val="Schedule1Cont7"/>
    <w:rsid w:val="006E38AB"/>
    <w:pPr>
      <w:ind w:left="5040"/>
    </w:pPr>
  </w:style>
  <w:style w:type="paragraph" w:customStyle="1" w:styleId="Schedule1Cont9">
    <w:name w:val="Schedule1 Cont 9"/>
    <w:basedOn w:val="Schedule1Cont8"/>
    <w:rsid w:val="006E38AB"/>
    <w:pPr>
      <w:ind w:left="5760"/>
    </w:pPr>
  </w:style>
  <w:style w:type="paragraph" w:customStyle="1" w:styleId="Schedule1L1">
    <w:name w:val="Schedule1_L1"/>
    <w:basedOn w:val="Normal"/>
    <w:next w:val="Schedule1L2"/>
    <w:rsid w:val="006E38AB"/>
    <w:pPr>
      <w:keepNext/>
      <w:numPr>
        <w:numId w:val="21"/>
      </w:numPr>
      <w:jc w:val="center"/>
      <w:outlineLvl w:val="0"/>
    </w:pPr>
    <w:rPr>
      <w:b/>
      <w:caps/>
      <w:lang w:eastAsia="en-CA"/>
    </w:rPr>
  </w:style>
  <w:style w:type="paragraph" w:customStyle="1" w:styleId="Schedule1L2">
    <w:name w:val="Schedule1_L2"/>
    <w:basedOn w:val="Schedule1L1"/>
    <w:rsid w:val="006E38AB"/>
    <w:pPr>
      <w:keepNext w:val="0"/>
      <w:numPr>
        <w:ilvl w:val="1"/>
      </w:numPr>
      <w:jc w:val="both"/>
      <w:outlineLvl w:val="1"/>
    </w:pPr>
    <w:rPr>
      <w:b w:val="0"/>
      <w:caps w:val="0"/>
    </w:rPr>
  </w:style>
  <w:style w:type="paragraph" w:customStyle="1" w:styleId="Schedule1L3">
    <w:name w:val="Schedule1_L3"/>
    <w:basedOn w:val="Schedule1L2"/>
    <w:rsid w:val="00A374DD"/>
    <w:pPr>
      <w:numPr>
        <w:ilvl w:val="0"/>
        <w:numId w:val="0"/>
      </w:numPr>
      <w:outlineLvl w:val="2"/>
    </w:pPr>
    <w:rPr>
      <w:b/>
    </w:rPr>
  </w:style>
  <w:style w:type="paragraph" w:customStyle="1" w:styleId="Schedule1L4">
    <w:name w:val="Schedule1_L4"/>
    <w:basedOn w:val="Schedule1L3"/>
    <w:rsid w:val="00A374DD"/>
    <w:pPr>
      <w:numPr>
        <w:ilvl w:val="3"/>
        <w:numId w:val="21"/>
      </w:numPr>
      <w:outlineLvl w:val="3"/>
    </w:pPr>
  </w:style>
  <w:style w:type="paragraph" w:customStyle="1" w:styleId="Schedule1L5">
    <w:name w:val="Schedule1_L5"/>
    <w:basedOn w:val="Schedule1L4"/>
    <w:rsid w:val="00AE3A29"/>
    <w:pPr>
      <w:numPr>
        <w:ilvl w:val="4"/>
      </w:numPr>
      <w:outlineLvl w:val="4"/>
    </w:pPr>
  </w:style>
  <w:style w:type="paragraph" w:customStyle="1" w:styleId="Schedule1L6">
    <w:name w:val="Schedule1_L6"/>
    <w:basedOn w:val="Schedule1L5"/>
    <w:rsid w:val="006E38AB"/>
    <w:pPr>
      <w:numPr>
        <w:ilvl w:val="5"/>
      </w:numPr>
      <w:outlineLvl w:val="5"/>
    </w:pPr>
  </w:style>
  <w:style w:type="paragraph" w:customStyle="1" w:styleId="Schedule1L7">
    <w:name w:val="Schedule1_L7"/>
    <w:basedOn w:val="Schedule1L6"/>
    <w:rsid w:val="006E38AB"/>
    <w:pPr>
      <w:numPr>
        <w:ilvl w:val="6"/>
      </w:numPr>
      <w:outlineLvl w:val="6"/>
    </w:pPr>
  </w:style>
  <w:style w:type="paragraph" w:customStyle="1" w:styleId="Schedule1L8">
    <w:name w:val="Schedule1_L8"/>
    <w:basedOn w:val="Schedule1L7"/>
    <w:rsid w:val="006E38AB"/>
    <w:pPr>
      <w:numPr>
        <w:ilvl w:val="7"/>
      </w:numPr>
      <w:outlineLvl w:val="7"/>
    </w:pPr>
  </w:style>
  <w:style w:type="paragraph" w:customStyle="1" w:styleId="Schedule1L9">
    <w:name w:val="Schedule1_L9"/>
    <w:basedOn w:val="Schedule1L8"/>
    <w:rsid w:val="006E38AB"/>
    <w:pPr>
      <w:numPr>
        <w:ilvl w:val="8"/>
      </w:numPr>
      <w:outlineLvl w:val="8"/>
    </w:pPr>
  </w:style>
  <w:style w:type="table" w:styleId="TableGrid">
    <w:name w:val="Table Grid"/>
    <w:basedOn w:val="TableNormal"/>
    <w:rsid w:val="00DE2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basebodytextChar">
    <w:name w:val="zz!base body text Char"/>
    <w:basedOn w:val="DefaultParagraphFont"/>
    <w:link w:val="zzbasebodytext"/>
    <w:rsid w:val="00F325E1"/>
    <w:rPr>
      <w:szCs w:val="24"/>
      <w:lang w:val="en-CA" w:eastAsia="en-CA" w:bidi="ar-SA"/>
    </w:rPr>
  </w:style>
  <w:style w:type="character" w:customStyle="1" w:styleId="BodyTextChar0">
    <w:name w:val="#BodyText Char"/>
    <w:basedOn w:val="zzbasebodytextChar"/>
    <w:link w:val="BodyText0"/>
    <w:rsid w:val="00F325E1"/>
    <w:rPr>
      <w:szCs w:val="24"/>
      <w:lang w:val="en-CA" w:eastAsia="en-CA" w:bidi="ar-SA"/>
    </w:rPr>
  </w:style>
  <w:style w:type="character" w:customStyle="1" w:styleId="zzbaseheadingChar">
    <w:name w:val="zz!base heading Char"/>
    <w:basedOn w:val="DefaultParagraphFont"/>
    <w:link w:val="zzbaseheading"/>
    <w:rsid w:val="00865E05"/>
    <w:rPr>
      <w:szCs w:val="24"/>
      <w:lang w:val="en-CA" w:eastAsia="en-CA" w:bidi="ar-SA"/>
    </w:rPr>
  </w:style>
  <w:style w:type="character" w:customStyle="1" w:styleId="HeadingLeftBoldChar">
    <w:name w:val="%Heading=Left+Bold Char"/>
    <w:basedOn w:val="zzbaseheadingChar"/>
    <w:link w:val="HeadingLeftBold"/>
    <w:rsid w:val="00865E05"/>
    <w:rPr>
      <w:b/>
      <w:szCs w:val="24"/>
      <w:lang w:val="en-CA" w:eastAsia="en-CA" w:bidi="ar-SA"/>
    </w:rPr>
  </w:style>
  <w:style w:type="numbering" w:styleId="1ai">
    <w:name w:val="Outline List 1"/>
    <w:basedOn w:val="NoList"/>
    <w:rsid w:val="007A463F"/>
    <w:pPr>
      <w:numPr>
        <w:numId w:val="23"/>
      </w:numPr>
    </w:pPr>
  </w:style>
  <w:style w:type="character" w:customStyle="1" w:styleId="HeaderChar">
    <w:name w:val="Header Char"/>
    <w:aliases w:val="Odd Header Char,Cover Page Char,Header1 Char,Header11 Char,Header12 Char,Header13 Char,Header111 Char,Header121 Char,foote Char,Main Headings Char,Main Headings1 Char,Main Headings2 Char,Main Headings3 Char,Main Headings4 Char"/>
    <w:basedOn w:val="DefaultParagraphFont"/>
    <w:link w:val="Header"/>
    <w:uiPriority w:val="99"/>
    <w:rsid w:val="007A463F"/>
    <w:rPr>
      <w:lang w:val="en-US" w:eastAsia="en-US" w:bidi="ar-SA"/>
    </w:rPr>
  </w:style>
  <w:style w:type="paragraph" w:customStyle="1" w:styleId="BulletIndent">
    <w:name w:val="Bullet Indent"/>
    <w:basedOn w:val="Normal"/>
    <w:link w:val="BulletIndentChar"/>
    <w:rsid w:val="007A463F"/>
    <w:pPr>
      <w:numPr>
        <w:numId w:val="24"/>
      </w:numPr>
    </w:pPr>
  </w:style>
  <w:style w:type="paragraph" w:customStyle="1" w:styleId="n">
    <w:name w:val="n"/>
    <w:basedOn w:val="Heading2"/>
    <w:rsid w:val="007A463F"/>
    <w:pPr>
      <w:numPr>
        <w:ilvl w:val="0"/>
        <w:numId w:val="0"/>
      </w:numPr>
      <w:tabs>
        <w:tab w:val="num" w:pos="864"/>
      </w:tabs>
      <w:ind w:left="864" w:hanging="864"/>
    </w:pPr>
    <w:rPr>
      <w:kern w:val="0"/>
      <w:szCs w:val="20"/>
    </w:rPr>
  </w:style>
  <w:style w:type="character" w:customStyle="1" w:styleId="ListNumbered1Char">
    <w:name w:val="List Numbered 1 Char"/>
    <w:basedOn w:val="DefaultParagraphFont"/>
    <w:link w:val="ListNumbered1"/>
    <w:rsid w:val="00051C5F"/>
    <w:rPr>
      <w:rFonts w:ascii="Arial" w:hAnsi="Arial"/>
      <w:sz w:val="24"/>
      <w:szCs w:val="24"/>
      <w:lang w:val="en-US" w:eastAsia="en-US"/>
    </w:rPr>
  </w:style>
  <w:style w:type="character" w:customStyle="1" w:styleId="ListNumber5Char">
    <w:name w:val="List Number 5 Char"/>
    <w:basedOn w:val="DefaultParagraphFont"/>
    <w:link w:val="ListNumber5"/>
    <w:rsid w:val="007A463F"/>
    <w:rPr>
      <w:rFonts w:ascii="Arial" w:hAnsi="Arial"/>
      <w:sz w:val="24"/>
      <w:szCs w:val="24"/>
      <w:lang w:eastAsia="en-US"/>
    </w:rPr>
  </w:style>
  <w:style w:type="character" w:customStyle="1" w:styleId="ListNumber2Char">
    <w:name w:val="List Number 2 Char"/>
    <w:basedOn w:val="DefaultParagraphFont"/>
    <w:link w:val="ListNumber2"/>
    <w:rsid w:val="007A463F"/>
    <w:rPr>
      <w:rFonts w:ascii="Arial" w:hAnsi="Arial" w:cs="Arial"/>
      <w:b/>
      <w:noProof/>
      <w:sz w:val="22"/>
      <w:lang w:eastAsia="en-US"/>
    </w:rPr>
  </w:style>
  <w:style w:type="character" w:customStyle="1" w:styleId="BodyChar1">
    <w:name w:val="Body Char1"/>
    <w:basedOn w:val="DefaultParagraphFont"/>
    <w:link w:val="Body"/>
    <w:rsid w:val="007A463F"/>
    <w:rPr>
      <w:rFonts w:ascii="Arial" w:hAnsi="Arial" w:cs="Arial"/>
      <w:sz w:val="22"/>
      <w:szCs w:val="24"/>
      <w:lang w:val="en-CA" w:eastAsia="en-US" w:bidi="ar-SA"/>
    </w:rPr>
  </w:style>
  <w:style w:type="character" w:customStyle="1" w:styleId="ListNumbered1CharChar">
    <w:name w:val="List Numbered 1 Char Char"/>
    <w:basedOn w:val="DefaultParagraphFont"/>
    <w:rsid w:val="009E732C"/>
    <w:rPr>
      <w:lang w:val="en-US" w:eastAsia="en-US" w:bidi="ar-SA"/>
    </w:rPr>
  </w:style>
  <w:style w:type="table" w:styleId="TableGrid5">
    <w:name w:val="Table Grid 5"/>
    <w:basedOn w:val="TableNormal"/>
    <w:rsid w:val="009A66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rPr>
      <w:tblPr/>
      <w:tcPr>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shd w:val="clear" w:color="auto" w:fill="D9D9D9"/>
      </w:tcPr>
    </w:tblStylePr>
  </w:style>
  <w:style w:type="paragraph" w:customStyle="1" w:styleId="StyleListNumbered1Before6ptAfter6pt">
    <w:name w:val="Style List Numbered 1 + Before:  6 pt After:  6 pt"/>
    <w:basedOn w:val="ListNumbered1"/>
    <w:autoRedefine/>
    <w:rsid w:val="00CF4596"/>
    <w:pPr>
      <w:spacing w:before="120"/>
    </w:pPr>
    <w:rPr>
      <w:bCs/>
    </w:rPr>
  </w:style>
  <w:style w:type="character" w:customStyle="1" w:styleId="BodyTextChar1">
    <w:name w:val="Body Text Char1"/>
    <w:basedOn w:val="DefaultParagraphFont"/>
    <w:link w:val="BodyText"/>
    <w:rsid w:val="009B1DE4"/>
    <w:rPr>
      <w:lang w:val="en-CA" w:eastAsia="en-US" w:bidi="ar-SA"/>
    </w:rPr>
  </w:style>
  <w:style w:type="numbering" w:styleId="111111">
    <w:name w:val="Outline List 2"/>
    <w:basedOn w:val="NoList"/>
    <w:rsid w:val="003B0755"/>
    <w:pPr>
      <w:numPr>
        <w:numId w:val="25"/>
      </w:numPr>
    </w:pPr>
  </w:style>
  <w:style w:type="numbering" w:styleId="ArticleSection">
    <w:name w:val="Outline List 3"/>
    <w:basedOn w:val="NoList"/>
    <w:rsid w:val="003B0755"/>
    <w:pPr>
      <w:numPr>
        <w:numId w:val="26"/>
      </w:numPr>
    </w:pPr>
  </w:style>
  <w:style w:type="paragraph" w:styleId="BodyTextFirstIndent">
    <w:name w:val="Body Text First Indent"/>
    <w:basedOn w:val="BodyText"/>
    <w:rsid w:val="003B0755"/>
    <w:pPr>
      <w:spacing w:before="0"/>
      <w:ind w:firstLine="210"/>
    </w:pPr>
  </w:style>
  <w:style w:type="paragraph" w:styleId="BodyTextFirstIndent2">
    <w:name w:val="Body Text First Indent 2"/>
    <w:basedOn w:val="BodyTextIndent"/>
    <w:rsid w:val="003B0755"/>
    <w:pPr>
      <w:tabs>
        <w:tab w:val="clear" w:pos="9360"/>
      </w:tabs>
      <w:spacing w:before="0"/>
      <w:ind w:left="283" w:firstLine="210"/>
    </w:pPr>
    <w:rPr>
      <w:lang w:val="en-CA"/>
    </w:rPr>
  </w:style>
  <w:style w:type="paragraph" w:styleId="Closing">
    <w:name w:val="Closing"/>
    <w:basedOn w:val="Normal"/>
    <w:rsid w:val="003B0755"/>
    <w:pPr>
      <w:ind w:left="4252"/>
    </w:pPr>
  </w:style>
  <w:style w:type="paragraph" w:styleId="E-mailSignature">
    <w:name w:val="E-mail Signature"/>
    <w:basedOn w:val="Normal"/>
    <w:rsid w:val="003B0755"/>
  </w:style>
  <w:style w:type="character" w:styleId="Emphasis">
    <w:name w:val="Emphasis"/>
    <w:basedOn w:val="DefaultParagraphFont"/>
    <w:uiPriority w:val="99"/>
    <w:qFormat/>
    <w:rsid w:val="003B0755"/>
    <w:rPr>
      <w:i/>
      <w:iCs/>
    </w:rPr>
  </w:style>
  <w:style w:type="character" w:styleId="EndnoteReference">
    <w:name w:val="endnote reference"/>
    <w:basedOn w:val="DefaultParagraphFont"/>
    <w:semiHidden/>
    <w:rsid w:val="003B0755"/>
    <w:rPr>
      <w:vertAlign w:val="superscript"/>
    </w:rPr>
  </w:style>
  <w:style w:type="paragraph" w:styleId="EndnoteText">
    <w:name w:val="endnote text"/>
    <w:basedOn w:val="Normal"/>
    <w:semiHidden/>
    <w:rsid w:val="003B0755"/>
  </w:style>
  <w:style w:type="paragraph" w:styleId="EnvelopeAddress">
    <w:name w:val="envelope address"/>
    <w:basedOn w:val="Normal"/>
    <w:rsid w:val="003B0755"/>
    <w:pPr>
      <w:framePr w:w="7920" w:h="1980" w:hRule="exact" w:hSpace="180" w:wrap="auto" w:hAnchor="page" w:xAlign="center" w:yAlign="bottom"/>
      <w:ind w:left="2880"/>
    </w:pPr>
  </w:style>
  <w:style w:type="paragraph" w:styleId="EnvelopeReturn">
    <w:name w:val="envelope return"/>
    <w:basedOn w:val="Normal"/>
    <w:rsid w:val="003B0755"/>
  </w:style>
  <w:style w:type="character" w:styleId="HTMLAcronym">
    <w:name w:val="HTML Acronym"/>
    <w:basedOn w:val="DefaultParagraphFont"/>
    <w:rsid w:val="003B0755"/>
  </w:style>
  <w:style w:type="paragraph" w:styleId="HTMLAddress">
    <w:name w:val="HTML Address"/>
    <w:basedOn w:val="Normal"/>
    <w:rsid w:val="003B0755"/>
    <w:rPr>
      <w:i/>
      <w:iCs/>
    </w:rPr>
  </w:style>
  <w:style w:type="character" w:styleId="HTMLCite">
    <w:name w:val="HTML Cite"/>
    <w:basedOn w:val="DefaultParagraphFont"/>
    <w:rsid w:val="003B0755"/>
    <w:rPr>
      <w:i/>
      <w:iCs/>
    </w:rPr>
  </w:style>
  <w:style w:type="character" w:styleId="HTMLCode">
    <w:name w:val="HTML Code"/>
    <w:basedOn w:val="DefaultParagraphFont"/>
    <w:rsid w:val="003B0755"/>
    <w:rPr>
      <w:rFonts w:ascii="Courier New" w:hAnsi="Courier New" w:cs="Courier New"/>
      <w:szCs w:val="20"/>
    </w:rPr>
  </w:style>
  <w:style w:type="character" w:styleId="HTMLDefinition">
    <w:name w:val="HTML Definition"/>
    <w:basedOn w:val="DefaultParagraphFont"/>
    <w:rsid w:val="003B0755"/>
    <w:rPr>
      <w:i/>
      <w:iCs/>
    </w:rPr>
  </w:style>
  <w:style w:type="character" w:styleId="HTMLKeyboard">
    <w:name w:val="HTML Keyboard"/>
    <w:basedOn w:val="DefaultParagraphFont"/>
    <w:rsid w:val="003B0755"/>
    <w:rPr>
      <w:rFonts w:ascii="Courier New" w:hAnsi="Courier New" w:cs="Courier New"/>
      <w:szCs w:val="20"/>
    </w:rPr>
  </w:style>
  <w:style w:type="paragraph" w:styleId="HTMLPreformatted">
    <w:name w:val="HTML Preformatted"/>
    <w:basedOn w:val="Normal"/>
    <w:rsid w:val="003B0755"/>
  </w:style>
  <w:style w:type="character" w:styleId="HTMLSample">
    <w:name w:val="HTML Sample"/>
    <w:basedOn w:val="DefaultParagraphFont"/>
    <w:rsid w:val="003B0755"/>
    <w:rPr>
      <w:rFonts w:ascii="Courier New" w:hAnsi="Courier New" w:cs="Courier New"/>
    </w:rPr>
  </w:style>
  <w:style w:type="character" w:styleId="HTMLTypewriter">
    <w:name w:val="HTML Typewriter"/>
    <w:basedOn w:val="DefaultParagraphFont"/>
    <w:rsid w:val="003B0755"/>
    <w:rPr>
      <w:rFonts w:ascii="Courier New" w:hAnsi="Courier New" w:cs="Courier New"/>
      <w:szCs w:val="20"/>
    </w:rPr>
  </w:style>
  <w:style w:type="character" w:styleId="HTMLVariable">
    <w:name w:val="HTML Variable"/>
    <w:basedOn w:val="DefaultParagraphFont"/>
    <w:rsid w:val="003B0755"/>
    <w:rPr>
      <w:i/>
      <w:iCs/>
    </w:rPr>
  </w:style>
  <w:style w:type="paragraph" w:styleId="Index1">
    <w:name w:val="index 1"/>
    <w:basedOn w:val="Normal"/>
    <w:next w:val="Normal"/>
    <w:autoRedefine/>
    <w:semiHidden/>
    <w:rsid w:val="003B0755"/>
    <w:pPr>
      <w:ind w:left="220" w:hanging="220"/>
    </w:pPr>
  </w:style>
  <w:style w:type="paragraph" w:styleId="Index2">
    <w:name w:val="index 2"/>
    <w:basedOn w:val="Normal"/>
    <w:next w:val="Normal"/>
    <w:autoRedefine/>
    <w:semiHidden/>
    <w:rsid w:val="003B0755"/>
    <w:pPr>
      <w:ind w:left="440" w:hanging="220"/>
    </w:pPr>
  </w:style>
  <w:style w:type="paragraph" w:styleId="Index3">
    <w:name w:val="index 3"/>
    <w:basedOn w:val="Normal"/>
    <w:next w:val="Normal"/>
    <w:autoRedefine/>
    <w:semiHidden/>
    <w:rsid w:val="003B0755"/>
    <w:pPr>
      <w:ind w:left="660" w:hanging="220"/>
    </w:pPr>
  </w:style>
  <w:style w:type="paragraph" w:styleId="Index4">
    <w:name w:val="index 4"/>
    <w:basedOn w:val="Normal"/>
    <w:next w:val="Normal"/>
    <w:autoRedefine/>
    <w:semiHidden/>
    <w:rsid w:val="003B0755"/>
    <w:pPr>
      <w:ind w:left="880" w:hanging="220"/>
    </w:pPr>
  </w:style>
  <w:style w:type="paragraph" w:styleId="Index5">
    <w:name w:val="index 5"/>
    <w:basedOn w:val="Normal"/>
    <w:next w:val="Normal"/>
    <w:autoRedefine/>
    <w:semiHidden/>
    <w:rsid w:val="003B0755"/>
    <w:pPr>
      <w:ind w:left="1100" w:hanging="220"/>
    </w:pPr>
  </w:style>
  <w:style w:type="paragraph" w:styleId="Index6">
    <w:name w:val="index 6"/>
    <w:basedOn w:val="Normal"/>
    <w:next w:val="Normal"/>
    <w:autoRedefine/>
    <w:semiHidden/>
    <w:rsid w:val="003B0755"/>
    <w:pPr>
      <w:ind w:left="1320" w:hanging="220"/>
    </w:pPr>
  </w:style>
  <w:style w:type="paragraph" w:styleId="Index7">
    <w:name w:val="index 7"/>
    <w:basedOn w:val="Normal"/>
    <w:next w:val="Normal"/>
    <w:autoRedefine/>
    <w:semiHidden/>
    <w:rsid w:val="003B0755"/>
    <w:pPr>
      <w:ind w:left="1540" w:hanging="220"/>
    </w:pPr>
  </w:style>
  <w:style w:type="paragraph" w:styleId="Index9">
    <w:name w:val="index 9"/>
    <w:basedOn w:val="Normal"/>
    <w:next w:val="Normal"/>
    <w:autoRedefine/>
    <w:semiHidden/>
    <w:rsid w:val="003B0755"/>
    <w:pPr>
      <w:ind w:left="1980" w:hanging="220"/>
    </w:pPr>
  </w:style>
  <w:style w:type="paragraph" w:styleId="IndexHeading">
    <w:name w:val="index heading"/>
    <w:basedOn w:val="Normal"/>
    <w:next w:val="Index1"/>
    <w:semiHidden/>
    <w:rsid w:val="003B0755"/>
    <w:rPr>
      <w:b/>
      <w:bCs/>
    </w:rPr>
  </w:style>
  <w:style w:type="character" w:styleId="LineNumber">
    <w:name w:val="line number"/>
    <w:basedOn w:val="DefaultParagraphFont"/>
    <w:rsid w:val="003B0755"/>
  </w:style>
  <w:style w:type="paragraph" w:styleId="ListContinue5">
    <w:name w:val="List Continue 5"/>
    <w:basedOn w:val="Normal"/>
    <w:rsid w:val="003B0755"/>
    <w:pPr>
      <w:ind w:left="1415"/>
    </w:pPr>
  </w:style>
  <w:style w:type="paragraph" w:styleId="ListNumber3">
    <w:name w:val="List Number 3"/>
    <w:basedOn w:val="Normal"/>
    <w:uiPriority w:val="99"/>
    <w:qFormat/>
    <w:rsid w:val="00FC7FFD"/>
    <w:pPr>
      <w:numPr>
        <w:numId w:val="27"/>
      </w:numPr>
      <w:ind w:left="360"/>
    </w:pPr>
    <w:rPr>
      <w:b/>
    </w:rPr>
  </w:style>
  <w:style w:type="paragraph" w:styleId="ListNumber4">
    <w:name w:val="List Number 4"/>
    <w:basedOn w:val="Normal"/>
    <w:link w:val="ListNumber4Char"/>
    <w:uiPriority w:val="99"/>
    <w:rsid w:val="003B0755"/>
    <w:pPr>
      <w:numPr>
        <w:numId w:val="28"/>
      </w:numPr>
    </w:pPr>
  </w:style>
  <w:style w:type="paragraph" w:styleId="MacroText">
    <w:name w:val="macro"/>
    <w:semiHidden/>
    <w:rsid w:val="003B0755"/>
    <w:pPr>
      <w:tabs>
        <w:tab w:val="left" w:pos="480"/>
        <w:tab w:val="left" w:pos="960"/>
        <w:tab w:val="left" w:pos="1440"/>
        <w:tab w:val="left" w:pos="1920"/>
        <w:tab w:val="left" w:pos="2400"/>
        <w:tab w:val="left" w:pos="2880"/>
        <w:tab w:val="left" w:pos="3360"/>
        <w:tab w:val="left" w:pos="3840"/>
        <w:tab w:val="left" w:pos="4320"/>
      </w:tabs>
    </w:pPr>
    <w:rPr>
      <w:rFonts w:ascii="Arial" w:hAnsi="Arial" w:cs="Arial"/>
      <w:sz w:val="22"/>
      <w:lang w:eastAsia="en-US"/>
    </w:rPr>
  </w:style>
  <w:style w:type="paragraph" w:styleId="MessageHeader">
    <w:name w:val="Message Header"/>
    <w:basedOn w:val="Normal"/>
    <w:rsid w:val="003B0755"/>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oteHeading">
    <w:name w:val="Note Heading"/>
    <w:basedOn w:val="Normal"/>
    <w:next w:val="Normal"/>
    <w:rsid w:val="003B0755"/>
  </w:style>
  <w:style w:type="paragraph" w:styleId="Salutation">
    <w:name w:val="Salutation"/>
    <w:basedOn w:val="Normal"/>
    <w:next w:val="Normal"/>
    <w:rsid w:val="003B0755"/>
  </w:style>
  <w:style w:type="paragraph" w:styleId="Signature">
    <w:name w:val="Signature"/>
    <w:basedOn w:val="Normal"/>
    <w:rsid w:val="003B0755"/>
    <w:pPr>
      <w:ind w:left="4252"/>
    </w:pPr>
  </w:style>
  <w:style w:type="character" w:styleId="Strong">
    <w:name w:val="Strong"/>
    <w:basedOn w:val="DefaultParagraphFont"/>
    <w:uiPriority w:val="99"/>
    <w:qFormat/>
    <w:rsid w:val="003B0755"/>
    <w:rPr>
      <w:b/>
      <w:bCs/>
    </w:rPr>
  </w:style>
  <w:style w:type="table" w:styleId="Table3Deffects1">
    <w:name w:val="Table 3D effects 1"/>
    <w:basedOn w:val="TableNormal"/>
    <w:rsid w:val="003B075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07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07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07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07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07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07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07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07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07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07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07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07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07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07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07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07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07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07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07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B07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07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07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07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07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07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07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07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07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07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0755"/>
    <w:pPr>
      <w:ind w:left="220" w:hanging="220"/>
    </w:pPr>
  </w:style>
  <w:style w:type="table" w:styleId="TableProfessional">
    <w:name w:val="Table Professional"/>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07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07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07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07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07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0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07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07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07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3B0755"/>
    <w:pPr>
      <w:spacing w:before="120"/>
    </w:pPr>
    <w:rPr>
      <w:b/>
      <w:bCs/>
    </w:rPr>
  </w:style>
  <w:style w:type="character" w:customStyle="1" w:styleId="BulletIndentChar">
    <w:name w:val="Bullet Indent Char"/>
    <w:basedOn w:val="DefaultParagraphFont"/>
    <w:link w:val="BulletIndent"/>
    <w:rsid w:val="000C4201"/>
    <w:rPr>
      <w:rFonts w:ascii="Arial" w:hAnsi="Arial"/>
      <w:sz w:val="24"/>
      <w:szCs w:val="24"/>
      <w:lang w:eastAsia="en-US"/>
    </w:rPr>
  </w:style>
  <w:style w:type="character" w:customStyle="1" w:styleId="Heading1Char">
    <w:name w:val="Heading 1 Char"/>
    <w:aliases w:val="RFP H1 Char"/>
    <w:basedOn w:val="DefaultParagraphFont"/>
    <w:link w:val="Heading1"/>
    <w:uiPriority w:val="9"/>
    <w:rsid w:val="005220E7"/>
    <w:rPr>
      <w:rFonts w:ascii="Arial" w:hAnsi="Arial"/>
      <w:b/>
      <w:caps/>
      <w:kern w:val="28"/>
      <w:sz w:val="28"/>
      <w:szCs w:val="24"/>
      <w:lang w:eastAsia="en-US"/>
    </w:rPr>
  </w:style>
  <w:style w:type="character" w:customStyle="1" w:styleId="Heading2Char">
    <w:name w:val="Heading 2 Char"/>
    <w:aliases w:val="RFP H2 Char,H2 Char,h2 Char,2m Char,Subhead1 Char,Reset numbering Char,Subsection Char,He Char,Subsection1 Char,Subsection2 Char,Subsection3 Char,Subsection4 Char"/>
    <w:basedOn w:val="Heading1Char"/>
    <w:link w:val="Heading2"/>
    <w:rsid w:val="00C85DA5"/>
    <w:rPr>
      <w:rFonts w:ascii="Arial Bold" w:hAnsi="Arial Bold"/>
      <w:b/>
      <w:caps w:val="0"/>
      <w:kern w:val="28"/>
      <w:sz w:val="24"/>
      <w:szCs w:val="26"/>
      <w:lang w:eastAsia="en-US"/>
    </w:rPr>
  </w:style>
  <w:style w:type="character" w:customStyle="1" w:styleId="Heading4Char">
    <w:name w:val="Heading 4 Char"/>
    <w:aliases w:val="RFP H4 Char"/>
    <w:basedOn w:val="DefaultParagraphFont"/>
    <w:link w:val="Heading4"/>
    <w:rsid w:val="005220E7"/>
    <w:rPr>
      <w:rFonts w:ascii="Arial" w:hAnsi="Arial" w:cs="Arial"/>
      <w:b/>
      <w:kern w:val="28"/>
      <w:sz w:val="24"/>
      <w:szCs w:val="26"/>
      <w:lang w:val="en-US" w:eastAsia="en-US"/>
    </w:rPr>
  </w:style>
  <w:style w:type="character" w:customStyle="1" w:styleId="Heading5Char">
    <w:name w:val="Heading 5 Char"/>
    <w:aliases w:val="h5 Char"/>
    <w:basedOn w:val="DefaultParagraphFont"/>
    <w:link w:val="Heading5"/>
    <w:rsid w:val="00F81C75"/>
    <w:rPr>
      <w:rFonts w:ascii="Arial" w:hAnsi="Arial"/>
      <w:sz w:val="24"/>
      <w:szCs w:val="24"/>
      <w:lang w:eastAsia="en-US"/>
    </w:rPr>
  </w:style>
  <w:style w:type="character" w:customStyle="1" w:styleId="Heading6Char">
    <w:name w:val="Heading 6 Char"/>
    <w:aliases w:val="h6 Char"/>
    <w:basedOn w:val="DefaultParagraphFont"/>
    <w:link w:val="Heading6"/>
    <w:rsid w:val="00F81C75"/>
    <w:rPr>
      <w:rFonts w:ascii="Arial" w:hAnsi="Arial"/>
      <w:b/>
      <w:sz w:val="24"/>
      <w:szCs w:val="24"/>
      <w:lang w:val="en-US" w:eastAsia="en-US"/>
    </w:rPr>
  </w:style>
  <w:style w:type="character" w:customStyle="1" w:styleId="Heading7Char">
    <w:name w:val="Heading 7 Char"/>
    <w:basedOn w:val="DefaultParagraphFont"/>
    <w:link w:val="Heading7"/>
    <w:rsid w:val="00F81C75"/>
    <w:rPr>
      <w:rFonts w:ascii="Arial" w:hAnsi="Arial"/>
      <w:i/>
      <w:sz w:val="24"/>
      <w:szCs w:val="24"/>
      <w:lang w:val="en-GB" w:eastAsia="en-US"/>
    </w:rPr>
  </w:style>
  <w:style w:type="character" w:customStyle="1" w:styleId="Heading8Char">
    <w:name w:val="Heading 8 Char"/>
    <w:basedOn w:val="DefaultParagraphFont"/>
    <w:link w:val="Heading8"/>
    <w:rsid w:val="00F81C75"/>
    <w:rPr>
      <w:rFonts w:ascii="Arial" w:hAnsi="Arial"/>
      <w:i/>
      <w:sz w:val="24"/>
      <w:szCs w:val="24"/>
      <w:lang w:val="en-GB" w:eastAsia="en-US"/>
    </w:rPr>
  </w:style>
  <w:style w:type="character" w:customStyle="1" w:styleId="Heading9Char">
    <w:name w:val="Heading 9 Char"/>
    <w:basedOn w:val="DefaultParagraphFont"/>
    <w:link w:val="Heading9"/>
    <w:rsid w:val="00F81C75"/>
    <w:rPr>
      <w:rFonts w:ascii="Arial" w:hAnsi="Arial"/>
      <w:i/>
      <w:sz w:val="24"/>
      <w:szCs w:val="24"/>
      <w:lang w:val="en-US" w:eastAsia="en-US"/>
    </w:rPr>
  </w:style>
  <w:style w:type="paragraph" w:customStyle="1" w:styleId="MBSLSBSection">
    <w:name w:val="MBSLSB Section"/>
    <w:basedOn w:val="Normal"/>
    <w:uiPriority w:val="99"/>
    <w:rsid w:val="00F81C75"/>
    <w:pPr>
      <w:widowControl w:val="0"/>
      <w:ind w:left="720" w:hanging="720"/>
      <w:jc w:val="both"/>
    </w:pPr>
    <w:rPr>
      <w:szCs w:val="20"/>
    </w:rPr>
  </w:style>
  <w:style w:type="paragraph" w:customStyle="1" w:styleId="a">
    <w:name w:val="a"/>
    <w:aliases w:val="b,c"/>
    <w:uiPriority w:val="99"/>
    <w:rsid w:val="00F81C75"/>
    <w:pPr>
      <w:ind w:left="1440"/>
    </w:pPr>
    <w:rPr>
      <w:sz w:val="24"/>
      <w:lang w:val="en-US" w:eastAsia="en-US"/>
    </w:rPr>
  </w:style>
  <w:style w:type="paragraph" w:customStyle="1" w:styleId="OPSSection">
    <w:name w:val="OPS Section"/>
    <w:basedOn w:val="Normal"/>
    <w:uiPriority w:val="99"/>
    <w:rsid w:val="00F81C75"/>
    <w:pPr>
      <w:widowControl w:val="0"/>
      <w:ind w:left="720" w:hanging="720"/>
      <w:jc w:val="both"/>
    </w:pPr>
    <w:rPr>
      <w:szCs w:val="20"/>
    </w:rPr>
  </w:style>
  <w:style w:type="paragraph" w:customStyle="1" w:styleId="Default">
    <w:name w:val="Default"/>
    <w:uiPriority w:val="99"/>
    <w:rsid w:val="00F81C75"/>
    <w:pPr>
      <w:autoSpaceDE w:val="0"/>
      <w:autoSpaceDN w:val="0"/>
      <w:adjustRightInd w:val="0"/>
    </w:pPr>
    <w:rPr>
      <w:rFonts w:ascii="Arial" w:hAnsi="Arial" w:cs="Arial"/>
      <w:color w:val="000000"/>
      <w:sz w:val="24"/>
      <w:szCs w:val="24"/>
    </w:rPr>
  </w:style>
  <w:style w:type="paragraph" w:customStyle="1" w:styleId="numbered">
    <w:name w:val="numbered"/>
    <w:basedOn w:val="Normal"/>
    <w:uiPriority w:val="99"/>
    <w:rsid w:val="00F81C75"/>
    <w:pPr>
      <w:widowControl w:val="0"/>
      <w:tabs>
        <w:tab w:val="left" w:pos="720"/>
      </w:tabs>
      <w:ind w:left="720" w:hanging="720"/>
    </w:pPr>
    <w:rPr>
      <w:sz w:val="20"/>
      <w:szCs w:val="20"/>
      <w:lang w:val="en-US"/>
    </w:rPr>
  </w:style>
  <w:style w:type="paragraph" w:customStyle="1" w:styleId="bodytextindent0">
    <w:name w:val="#body text=indent 0"/>
    <w:basedOn w:val="Normal"/>
    <w:uiPriority w:val="99"/>
    <w:rsid w:val="00F81C75"/>
    <w:pPr>
      <w:spacing w:before="240"/>
      <w:jc w:val="both"/>
    </w:pPr>
    <w:rPr>
      <w:szCs w:val="20"/>
    </w:rPr>
  </w:style>
  <w:style w:type="paragraph" w:customStyle="1" w:styleId="headingcentrebold0">
    <w:name w:val="%heading=centre bold"/>
    <w:basedOn w:val="Normal"/>
    <w:next w:val="bodytextindent0"/>
    <w:uiPriority w:val="99"/>
    <w:rsid w:val="00F81C75"/>
    <w:pPr>
      <w:keepNext/>
      <w:keepLines/>
      <w:spacing w:before="240"/>
      <w:jc w:val="center"/>
    </w:pPr>
    <w:rPr>
      <w:b/>
      <w:szCs w:val="20"/>
    </w:rPr>
  </w:style>
  <w:style w:type="character" w:customStyle="1" w:styleId="DeltaViewInsertion">
    <w:name w:val="DeltaView Insertion"/>
    <w:uiPriority w:val="99"/>
    <w:rsid w:val="00F81C75"/>
    <w:rPr>
      <w:b/>
      <w:color w:val="000000"/>
      <w:spacing w:val="0"/>
      <w:u w:val="double"/>
    </w:rPr>
  </w:style>
  <w:style w:type="character" w:customStyle="1" w:styleId="DeltaViewMoveSource">
    <w:name w:val="DeltaView Move Source"/>
    <w:uiPriority w:val="99"/>
    <w:rsid w:val="00F81C75"/>
    <w:rPr>
      <w:strike/>
      <w:color w:val="000000"/>
      <w:spacing w:val="0"/>
    </w:rPr>
  </w:style>
  <w:style w:type="character" w:customStyle="1" w:styleId="DeltaViewChangeNumber">
    <w:name w:val="DeltaView Change Number"/>
    <w:uiPriority w:val="99"/>
    <w:rsid w:val="00F81C75"/>
    <w:rPr>
      <w:color w:val="000000"/>
      <w:spacing w:val="0"/>
      <w:vertAlign w:val="superscript"/>
    </w:rPr>
  </w:style>
  <w:style w:type="character" w:customStyle="1" w:styleId="emailstyle19">
    <w:name w:val="emailstyle19"/>
    <w:uiPriority w:val="99"/>
    <w:rsid w:val="00F81C75"/>
    <w:rPr>
      <w:rFonts w:ascii="Calibri" w:hAnsi="Calibri"/>
      <w:color w:val="000080"/>
      <w:sz w:val="22"/>
      <w:u w:val="none"/>
      <w:effect w:val="none"/>
    </w:rPr>
  </w:style>
  <w:style w:type="paragraph" w:customStyle="1" w:styleId="section-e">
    <w:name w:val="section-e"/>
    <w:basedOn w:val="Normal"/>
    <w:uiPriority w:val="99"/>
    <w:rsid w:val="00F81C75"/>
    <w:pPr>
      <w:snapToGrid w:val="0"/>
      <w:jc w:val="center"/>
    </w:pPr>
    <w:rPr>
      <w:rFonts w:eastAsia="MS Mincho"/>
      <w:b/>
      <w:color w:val="000000"/>
      <w:lang w:eastAsia="ja-JP"/>
    </w:rPr>
  </w:style>
  <w:style w:type="paragraph" w:customStyle="1" w:styleId="subsection-e">
    <w:name w:val="subsection-e"/>
    <w:basedOn w:val="Normal"/>
    <w:uiPriority w:val="99"/>
    <w:rsid w:val="00F81C75"/>
    <w:pPr>
      <w:snapToGrid w:val="0"/>
      <w:ind w:firstLine="600"/>
    </w:pPr>
    <w:rPr>
      <w:rFonts w:eastAsia="MS Mincho"/>
      <w:color w:val="000000"/>
      <w:sz w:val="26"/>
      <w:szCs w:val="26"/>
      <w:lang w:eastAsia="ja-JP"/>
    </w:rPr>
  </w:style>
  <w:style w:type="character" w:customStyle="1" w:styleId="CommentTextChar">
    <w:name w:val="Comment Text Char"/>
    <w:basedOn w:val="DefaultParagraphFont"/>
    <w:link w:val="CommentText"/>
    <w:uiPriority w:val="99"/>
    <w:rsid w:val="00F81C75"/>
    <w:rPr>
      <w:rFonts w:ascii="Arial" w:hAnsi="Arial" w:cs="Arial"/>
      <w:b/>
      <w:noProof/>
      <w:sz w:val="22"/>
      <w:lang w:eastAsia="en-US"/>
    </w:rPr>
  </w:style>
  <w:style w:type="character" w:customStyle="1" w:styleId="FooterChar">
    <w:name w:val="Footer Char"/>
    <w:basedOn w:val="DefaultParagraphFont"/>
    <w:link w:val="Footer"/>
    <w:uiPriority w:val="99"/>
    <w:rsid w:val="00F81C75"/>
    <w:rPr>
      <w:rFonts w:ascii="Arial" w:eastAsia="Arial Unicode MS" w:hAnsi="Arial" w:cs="Arial"/>
      <w:snapToGrid w:val="0"/>
      <w:sz w:val="22"/>
      <w:lang w:val="en-US" w:eastAsia="en-US"/>
    </w:rPr>
  </w:style>
  <w:style w:type="character" w:customStyle="1" w:styleId="BodyTextIndentChar">
    <w:name w:val="Body Text Indent Char"/>
    <w:basedOn w:val="DefaultParagraphFont"/>
    <w:link w:val="BodyTextIndent"/>
    <w:uiPriority w:val="99"/>
    <w:rsid w:val="00F81C75"/>
    <w:rPr>
      <w:rFonts w:ascii="Arial" w:hAnsi="Arial" w:cs="Arial"/>
      <w:sz w:val="22"/>
      <w:lang w:val="en-US" w:eastAsia="en-US"/>
    </w:rPr>
  </w:style>
  <w:style w:type="character" w:customStyle="1" w:styleId="BodyText2Char">
    <w:name w:val="Body Text 2 Char"/>
    <w:basedOn w:val="DefaultParagraphFont"/>
    <w:link w:val="BodyText2"/>
    <w:uiPriority w:val="99"/>
    <w:rsid w:val="00F81C75"/>
    <w:rPr>
      <w:rFonts w:ascii="Arial" w:hAnsi="Arial" w:cs="Arial"/>
      <w:spacing w:val="-2"/>
      <w:sz w:val="22"/>
      <w:lang w:eastAsia="en-US"/>
    </w:rPr>
  </w:style>
  <w:style w:type="character" w:customStyle="1" w:styleId="BodyText3Char">
    <w:name w:val="Body Text 3 Char"/>
    <w:basedOn w:val="DefaultParagraphFont"/>
    <w:link w:val="BodyText3"/>
    <w:uiPriority w:val="99"/>
    <w:rsid w:val="00F81C75"/>
    <w:rPr>
      <w:rFonts w:ascii="Arial" w:hAnsi="Arial" w:cs="Arial"/>
      <w:color w:val="000000"/>
      <w:spacing w:val="-2"/>
      <w:sz w:val="22"/>
      <w:lang w:eastAsia="en-US"/>
    </w:rPr>
  </w:style>
  <w:style w:type="character" w:customStyle="1" w:styleId="BodyTextIndent3Char">
    <w:name w:val="Body Text Indent 3 Char"/>
    <w:basedOn w:val="DefaultParagraphFont"/>
    <w:link w:val="BodyTextIndent3"/>
    <w:uiPriority w:val="99"/>
    <w:rsid w:val="00F81C75"/>
    <w:rPr>
      <w:rFonts w:ascii="Arial" w:hAnsi="Arial" w:cs="Arial"/>
      <w:spacing w:val="-3"/>
      <w:sz w:val="22"/>
      <w:lang w:eastAsia="en-US"/>
    </w:rPr>
  </w:style>
  <w:style w:type="character" w:customStyle="1" w:styleId="NormalWebChar">
    <w:name w:val="Normal (Web) Char"/>
    <w:link w:val="NormalWeb"/>
    <w:uiPriority w:val="99"/>
    <w:locked/>
    <w:rsid w:val="00F81C75"/>
    <w:rPr>
      <w:rFonts w:ascii="Arial" w:hAnsi="Arial" w:cs="Arial"/>
      <w:sz w:val="22"/>
      <w:lang w:val="en-US" w:eastAsia="en-US"/>
    </w:rPr>
  </w:style>
  <w:style w:type="character" w:customStyle="1" w:styleId="CommentSubjectChar">
    <w:name w:val="Comment Subject Char"/>
    <w:basedOn w:val="CommentTextChar"/>
    <w:link w:val="CommentSubject"/>
    <w:uiPriority w:val="99"/>
    <w:rsid w:val="00F81C75"/>
    <w:rPr>
      <w:rFonts w:ascii="Arial" w:hAnsi="Arial" w:cs="Arial"/>
      <w:b/>
      <w:bCs/>
      <w:noProof/>
      <w:sz w:val="22"/>
      <w:lang w:eastAsia="en-US"/>
    </w:rPr>
  </w:style>
  <w:style w:type="character" w:customStyle="1" w:styleId="BalloonTextChar">
    <w:name w:val="Balloon Text Char"/>
    <w:basedOn w:val="DefaultParagraphFont"/>
    <w:link w:val="BalloonText"/>
    <w:uiPriority w:val="99"/>
    <w:rsid w:val="00F81C75"/>
    <w:rPr>
      <w:rFonts w:ascii="Arial" w:hAnsi="Arial" w:cs="Arial"/>
      <w:sz w:val="22"/>
      <w:szCs w:val="16"/>
      <w:lang w:eastAsia="en-US"/>
    </w:rPr>
  </w:style>
  <w:style w:type="paragraph" w:styleId="ListParagraph">
    <w:name w:val="List Paragraph"/>
    <w:basedOn w:val="Normal"/>
    <w:link w:val="ListParagraphChar"/>
    <w:uiPriority w:val="34"/>
    <w:qFormat/>
    <w:rsid w:val="00F81C75"/>
    <w:pPr>
      <w:ind w:left="720"/>
    </w:pPr>
  </w:style>
  <w:style w:type="character" w:customStyle="1" w:styleId="st1">
    <w:name w:val="st1"/>
    <w:basedOn w:val="DefaultParagraphFont"/>
    <w:uiPriority w:val="99"/>
    <w:rsid w:val="00F81C75"/>
    <w:rPr>
      <w:rFonts w:cs="Times New Roman"/>
    </w:rPr>
  </w:style>
  <w:style w:type="character" w:customStyle="1" w:styleId="BodyTextIndent2Char">
    <w:name w:val="Body Text Indent 2 Char"/>
    <w:basedOn w:val="DefaultParagraphFont"/>
    <w:link w:val="BodyTextIndent2"/>
    <w:rsid w:val="00F81C75"/>
    <w:rPr>
      <w:rFonts w:ascii="Arial" w:hAnsi="Arial" w:cs="Arial"/>
      <w:spacing w:val="-3"/>
      <w:sz w:val="22"/>
      <w:lang w:val="en-US" w:eastAsia="en-US"/>
    </w:rPr>
  </w:style>
  <w:style w:type="paragraph" w:styleId="Revision">
    <w:name w:val="Revision"/>
    <w:uiPriority w:val="99"/>
    <w:semiHidden/>
    <w:rsid w:val="00F81C75"/>
    <w:rPr>
      <w:rFonts w:ascii="Arial" w:hAnsi="Arial"/>
      <w:sz w:val="22"/>
      <w:szCs w:val="24"/>
      <w:lang w:eastAsia="en-US"/>
    </w:rPr>
  </w:style>
  <w:style w:type="paragraph" w:customStyle="1" w:styleId="Level10">
    <w:name w:val="Level 1"/>
    <w:basedOn w:val="Normal"/>
    <w:rsid w:val="00F81C75"/>
    <w:pPr>
      <w:widowControl w:val="0"/>
      <w:snapToGrid w:val="0"/>
      <w:ind w:left="720" w:hanging="720"/>
      <w:outlineLvl w:val="0"/>
    </w:pPr>
    <w:rPr>
      <w:rFonts w:ascii="Times New Roman" w:hAnsi="Times New Roman"/>
      <w:szCs w:val="20"/>
      <w:lang w:val="en-US"/>
    </w:rPr>
  </w:style>
  <w:style w:type="paragraph" w:customStyle="1" w:styleId="Level3">
    <w:name w:val="Level 3"/>
    <w:basedOn w:val="Normal"/>
    <w:rsid w:val="00F81C75"/>
    <w:pPr>
      <w:widowControl w:val="0"/>
      <w:tabs>
        <w:tab w:val="num" w:pos="1800"/>
      </w:tabs>
      <w:snapToGrid w:val="0"/>
      <w:outlineLvl w:val="2"/>
    </w:pPr>
    <w:rPr>
      <w:rFonts w:ascii="Times New Roman" w:hAnsi="Times New Roman"/>
      <w:szCs w:val="20"/>
      <w:lang w:val="en-US"/>
    </w:rPr>
  </w:style>
  <w:style w:type="paragraph" w:customStyle="1" w:styleId="a0">
    <w:name w:val="_"/>
    <w:basedOn w:val="Normal"/>
    <w:rsid w:val="00F81C75"/>
    <w:pPr>
      <w:widowControl w:val="0"/>
      <w:snapToGrid w:val="0"/>
      <w:ind w:left="720" w:hanging="720"/>
    </w:pPr>
    <w:rPr>
      <w:rFonts w:ascii="Times New Roman" w:hAnsi="Times New Roman"/>
      <w:szCs w:val="20"/>
      <w:lang w:val="en-US"/>
    </w:rPr>
  </w:style>
  <w:style w:type="paragraph" w:customStyle="1" w:styleId="1AutoList3">
    <w:name w:val="1AutoList3"/>
    <w:rsid w:val="00F81C75"/>
    <w:pPr>
      <w:snapToGrid w:val="0"/>
      <w:ind w:left="-1440"/>
    </w:pPr>
    <w:rPr>
      <w:sz w:val="24"/>
      <w:lang w:val="en-US" w:eastAsia="en-US"/>
    </w:rPr>
  </w:style>
  <w:style w:type="paragraph" w:customStyle="1" w:styleId="1AutoList1">
    <w:name w:val="1AutoList1"/>
    <w:rsid w:val="00F81C75"/>
    <w:pPr>
      <w:widowControl w:val="0"/>
      <w:tabs>
        <w:tab w:val="left" w:pos="720"/>
      </w:tabs>
      <w:ind w:left="720" w:hanging="720"/>
      <w:jc w:val="both"/>
    </w:pPr>
    <w:rPr>
      <w:sz w:val="24"/>
      <w:lang w:val="en-US" w:eastAsia="en-US"/>
    </w:rPr>
  </w:style>
  <w:style w:type="paragraph" w:customStyle="1" w:styleId="MBSLSBNormal">
    <w:name w:val="MBSLSB Normal"/>
    <w:rsid w:val="00F81C75"/>
    <w:pPr>
      <w:widowControl w:val="0"/>
      <w:jc w:val="both"/>
    </w:pPr>
    <w:rPr>
      <w:rFonts w:ascii="Arial" w:hAnsi="Arial"/>
      <w:sz w:val="24"/>
      <w:lang w:eastAsia="en-US"/>
    </w:rPr>
  </w:style>
  <w:style w:type="paragraph" w:customStyle="1" w:styleId="xl47">
    <w:name w:val="xl47"/>
    <w:basedOn w:val="Normal"/>
    <w:rsid w:val="00F81C75"/>
    <w:pPr>
      <w:spacing w:before="100" w:beforeAutospacing="1" w:after="100" w:afterAutospacing="1"/>
      <w:jc w:val="center"/>
    </w:pPr>
    <w:rPr>
      <w:rFonts w:eastAsia="Arial Unicode MS" w:cs="Arial"/>
      <w:b/>
      <w:bCs/>
      <w:szCs w:val="22"/>
    </w:rPr>
  </w:style>
  <w:style w:type="character" w:customStyle="1" w:styleId="listbulletindentedChar">
    <w:name w:val="list bullet indented Char"/>
    <w:basedOn w:val="DefaultParagraphFont"/>
    <w:link w:val="listbulletindented"/>
    <w:locked/>
    <w:rsid w:val="00F81C75"/>
    <w:rPr>
      <w:rFonts w:ascii="Arial" w:hAnsi="Arial"/>
      <w:sz w:val="24"/>
      <w:szCs w:val="24"/>
    </w:rPr>
  </w:style>
  <w:style w:type="paragraph" w:customStyle="1" w:styleId="listbulletindented">
    <w:name w:val="list bullet indented"/>
    <w:basedOn w:val="Normal"/>
    <w:link w:val="listbulletindentedChar"/>
    <w:qFormat/>
    <w:rsid w:val="00F81C75"/>
    <w:pPr>
      <w:numPr>
        <w:numId w:val="30"/>
      </w:numPr>
      <w:spacing w:after="0"/>
      <w:ind w:left="1457" w:hanging="737"/>
    </w:pPr>
    <w:rPr>
      <w:lang w:eastAsia="en-CA"/>
    </w:rPr>
  </w:style>
  <w:style w:type="paragraph" w:customStyle="1" w:styleId="Listbulletnoindent">
    <w:name w:val="List bullet no indent"/>
    <w:basedOn w:val="ListBullet"/>
    <w:link w:val="ListbulletnoindentChar"/>
    <w:qFormat/>
    <w:rsid w:val="00F81C75"/>
    <w:pPr>
      <w:numPr>
        <w:numId w:val="29"/>
      </w:numPr>
      <w:tabs>
        <w:tab w:val="clear" w:pos="9360"/>
      </w:tabs>
      <w:jc w:val="both"/>
    </w:pPr>
    <w:rPr>
      <w:b/>
      <w:snapToGrid w:val="0"/>
      <w:szCs w:val="22"/>
    </w:rPr>
  </w:style>
  <w:style w:type="character" w:customStyle="1" w:styleId="ListBulletChar">
    <w:name w:val="List Bullet Char"/>
    <w:basedOn w:val="DefaultParagraphFont"/>
    <w:link w:val="ListBullet"/>
    <w:uiPriority w:val="99"/>
    <w:rsid w:val="00F81C75"/>
    <w:rPr>
      <w:rFonts w:ascii="Arial" w:hAnsi="Arial"/>
      <w:sz w:val="24"/>
      <w:szCs w:val="24"/>
      <w:lang w:val="en-US" w:eastAsia="en-US"/>
    </w:rPr>
  </w:style>
  <w:style w:type="character" w:customStyle="1" w:styleId="ListbulletnoindentChar">
    <w:name w:val="List bullet no indent Char"/>
    <w:basedOn w:val="ListBulletChar"/>
    <w:link w:val="Listbulletnoindent"/>
    <w:rsid w:val="00F81C75"/>
    <w:rPr>
      <w:rFonts w:ascii="Arial" w:hAnsi="Arial"/>
      <w:b/>
      <w:snapToGrid w:val="0"/>
      <w:sz w:val="24"/>
      <w:szCs w:val="22"/>
      <w:lang w:val="en-US" w:eastAsia="en-US"/>
    </w:rPr>
  </w:style>
  <w:style w:type="paragraph" w:styleId="IntenseQuote">
    <w:name w:val="Intense Quote"/>
    <w:basedOn w:val="Normal"/>
    <w:next w:val="Normal"/>
    <w:link w:val="IntenseQuoteChar"/>
    <w:uiPriority w:val="30"/>
    <w:qFormat/>
    <w:rsid w:val="00F81C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1C75"/>
    <w:rPr>
      <w:rFonts w:ascii="Arial" w:hAnsi="Arial"/>
      <w:b/>
      <w:bCs/>
      <w:i/>
      <w:iCs/>
      <w:color w:val="4F81BD" w:themeColor="accent1"/>
      <w:sz w:val="24"/>
      <w:szCs w:val="24"/>
      <w:lang w:eastAsia="en-US"/>
    </w:rPr>
  </w:style>
  <w:style w:type="character" w:customStyle="1" w:styleId="AppendixChar">
    <w:name w:val="Appendix Char"/>
    <w:basedOn w:val="DefaultParagraphFont"/>
    <w:link w:val="Appendix"/>
    <w:rsid w:val="00935DB7"/>
    <w:rPr>
      <w:rFonts w:ascii="Arial" w:hAnsi="Arial"/>
      <w:b/>
      <w:caps/>
      <w:smallCaps/>
      <w:spacing w:val="40"/>
      <w:sz w:val="28"/>
      <w:szCs w:val="24"/>
      <w:lang w:eastAsia="en-US"/>
    </w:rPr>
  </w:style>
  <w:style w:type="paragraph" w:styleId="NoSpacing">
    <w:name w:val="No Spacing"/>
    <w:uiPriority w:val="1"/>
    <w:qFormat/>
    <w:rsid w:val="00F81C75"/>
    <w:rPr>
      <w:rFonts w:ascii="Arial" w:hAnsi="Arial"/>
      <w:sz w:val="22"/>
      <w:szCs w:val="24"/>
      <w:lang w:eastAsia="en-US"/>
    </w:rPr>
  </w:style>
  <w:style w:type="paragraph" w:customStyle="1" w:styleId="Heading1-Appendix">
    <w:name w:val="Heading 1 - Appendix"/>
    <w:basedOn w:val="Heading1"/>
    <w:link w:val="Heading1-AppendixChar"/>
    <w:qFormat/>
    <w:rsid w:val="00BD2A43"/>
    <w:pPr>
      <w:numPr>
        <w:numId w:val="0"/>
      </w:numPr>
      <w:spacing w:after="240"/>
      <w:ind w:left="431"/>
      <w:jc w:val="center"/>
    </w:pPr>
    <w:rPr>
      <w:rFonts w:cs="Arial"/>
      <w:bCs/>
      <w:kern w:val="32"/>
      <w:szCs w:val="28"/>
    </w:rPr>
  </w:style>
  <w:style w:type="character" w:customStyle="1" w:styleId="Heading1-AppendixChar">
    <w:name w:val="Heading 1 - Appendix Char"/>
    <w:basedOn w:val="Heading1Char"/>
    <w:link w:val="Heading1-Appendix"/>
    <w:rsid w:val="00BD2A43"/>
    <w:rPr>
      <w:rFonts w:ascii="Arial" w:hAnsi="Arial" w:cs="Arial"/>
      <w:b/>
      <w:bCs/>
      <w:caps/>
      <w:kern w:val="32"/>
      <w:sz w:val="28"/>
      <w:szCs w:val="28"/>
      <w:lang w:eastAsia="en-US"/>
    </w:rPr>
  </w:style>
  <w:style w:type="character" w:styleId="PlaceholderText">
    <w:name w:val="Placeholder Text"/>
    <w:basedOn w:val="DefaultParagraphFont"/>
    <w:uiPriority w:val="99"/>
    <w:semiHidden/>
    <w:rsid w:val="00F81C75"/>
    <w:rPr>
      <w:color w:val="808080"/>
    </w:rPr>
  </w:style>
  <w:style w:type="paragraph" w:customStyle="1" w:styleId="listbullet-letter">
    <w:name w:val="list bullet - letter"/>
    <w:basedOn w:val="Normal"/>
    <w:link w:val="listbullet-letterChar"/>
    <w:rsid w:val="00F81C75"/>
    <w:pPr>
      <w:numPr>
        <w:numId w:val="31"/>
      </w:numPr>
      <w:shd w:val="clear" w:color="auto" w:fill="FFFF00"/>
      <w:spacing w:after="0"/>
      <w:jc w:val="both"/>
    </w:pPr>
    <w:rPr>
      <w:rFonts w:cs="Arial"/>
      <w:szCs w:val="22"/>
    </w:rPr>
  </w:style>
  <w:style w:type="character" w:customStyle="1" w:styleId="listbullet-letterChar">
    <w:name w:val="list bullet - letter Char"/>
    <w:basedOn w:val="DefaultParagraphFont"/>
    <w:link w:val="listbullet-letter"/>
    <w:rsid w:val="00F81C75"/>
    <w:rPr>
      <w:rFonts w:ascii="Arial" w:hAnsi="Arial" w:cs="Arial"/>
      <w:sz w:val="24"/>
      <w:szCs w:val="22"/>
      <w:shd w:val="clear" w:color="auto" w:fill="FFFF00"/>
      <w:lang w:eastAsia="en-US"/>
    </w:rPr>
  </w:style>
  <w:style w:type="paragraph" w:customStyle="1" w:styleId="Heading2a">
    <w:name w:val="Heading 2a"/>
    <w:basedOn w:val="Heading2"/>
    <w:link w:val="Heading2aChar"/>
    <w:qFormat/>
    <w:rsid w:val="00F81C75"/>
    <w:pPr>
      <w:numPr>
        <w:ilvl w:val="0"/>
        <w:numId w:val="0"/>
      </w:numPr>
      <w:ind w:left="576" w:hanging="576"/>
      <w:jc w:val="center"/>
    </w:pPr>
    <w:rPr>
      <w:bCs/>
      <w:caps/>
      <w:smallCaps/>
      <w:kern w:val="0"/>
      <w:szCs w:val="24"/>
      <w:lang w:eastAsia="en-CA"/>
    </w:rPr>
  </w:style>
  <w:style w:type="character" w:customStyle="1" w:styleId="Heading2aChar">
    <w:name w:val="Heading 2a Char"/>
    <w:basedOn w:val="Heading2Char"/>
    <w:link w:val="Heading2a"/>
    <w:rsid w:val="00F81C75"/>
    <w:rPr>
      <w:rFonts w:ascii="Arial Bold" w:hAnsi="Arial Bold" w:cs="Arial"/>
      <w:b/>
      <w:bCs/>
      <w:caps w:val="0"/>
      <w:kern w:val="28"/>
      <w:sz w:val="24"/>
      <w:szCs w:val="24"/>
      <w:lang w:eastAsia="en-US"/>
    </w:rPr>
  </w:style>
  <w:style w:type="paragraph" w:customStyle="1" w:styleId="listnumbered">
    <w:name w:val="list numbered"/>
    <w:basedOn w:val="Normal"/>
    <w:qFormat/>
    <w:rsid w:val="00F81C75"/>
    <w:pPr>
      <w:tabs>
        <w:tab w:val="num" w:pos="1080"/>
      </w:tabs>
      <w:ind w:left="1080" w:hanging="720"/>
      <w:jc w:val="both"/>
    </w:pPr>
    <w:rPr>
      <w:rFonts w:cs="Arial"/>
      <w:szCs w:val="22"/>
    </w:rPr>
  </w:style>
  <w:style w:type="paragraph" w:customStyle="1" w:styleId="ListBullet1">
    <w:name w:val="List Bullet1"/>
    <w:basedOn w:val="ListNumber4"/>
    <w:link w:val="ListbulletChar0"/>
    <w:qFormat/>
    <w:rsid w:val="00F81C75"/>
    <w:pPr>
      <w:numPr>
        <w:numId w:val="0"/>
      </w:numPr>
      <w:contextualSpacing/>
    </w:pPr>
  </w:style>
  <w:style w:type="character" w:customStyle="1" w:styleId="ListNumber4Char">
    <w:name w:val="List Number 4 Char"/>
    <w:basedOn w:val="DefaultParagraphFont"/>
    <w:link w:val="ListNumber4"/>
    <w:uiPriority w:val="99"/>
    <w:rsid w:val="00F81C75"/>
    <w:rPr>
      <w:rFonts w:ascii="Arial" w:hAnsi="Arial"/>
      <w:sz w:val="24"/>
      <w:szCs w:val="24"/>
      <w:lang w:eastAsia="en-US"/>
    </w:rPr>
  </w:style>
  <w:style w:type="character" w:customStyle="1" w:styleId="ListbulletChar0">
    <w:name w:val="List bullet Char"/>
    <w:basedOn w:val="ListNumber4Char"/>
    <w:link w:val="ListBullet1"/>
    <w:rsid w:val="00F81C75"/>
    <w:rPr>
      <w:rFonts w:ascii="Arial" w:hAnsi="Arial"/>
      <w:sz w:val="24"/>
      <w:szCs w:val="24"/>
      <w:lang w:eastAsia="en-US"/>
    </w:rPr>
  </w:style>
  <w:style w:type="character" w:styleId="BookTitle">
    <w:name w:val="Book Title"/>
    <w:basedOn w:val="DefaultParagraphFont"/>
    <w:uiPriority w:val="33"/>
    <w:qFormat/>
    <w:rsid w:val="00F81C75"/>
    <w:rPr>
      <w:b/>
      <w:bCs/>
      <w:smallCaps/>
      <w:spacing w:val="5"/>
    </w:rPr>
  </w:style>
  <w:style w:type="character" w:customStyle="1" w:styleId="TitleChar">
    <w:name w:val="Title Char"/>
    <w:basedOn w:val="DefaultParagraphFont"/>
    <w:link w:val="Title"/>
    <w:rsid w:val="00F81C75"/>
    <w:rPr>
      <w:rFonts w:ascii="Arial" w:hAnsi="Arial" w:cs="Arial"/>
      <w:b/>
      <w:bCs/>
      <w:kern w:val="28"/>
      <w:sz w:val="22"/>
      <w:szCs w:val="32"/>
      <w:lang w:eastAsia="en-US"/>
    </w:rPr>
  </w:style>
  <w:style w:type="character" w:customStyle="1" w:styleId="SubtitleChar">
    <w:name w:val="Subtitle Char"/>
    <w:basedOn w:val="DefaultParagraphFont"/>
    <w:link w:val="Subtitle"/>
    <w:rsid w:val="00F81C75"/>
    <w:rPr>
      <w:rFonts w:ascii="Arial" w:hAnsi="Arial" w:cs="Arial"/>
      <w:noProof/>
      <w:sz w:val="22"/>
      <w:lang w:eastAsia="en-US"/>
    </w:rPr>
  </w:style>
  <w:style w:type="paragraph" w:styleId="TOCHeading">
    <w:name w:val="TOC Heading"/>
    <w:basedOn w:val="Heading1"/>
    <w:next w:val="Normal"/>
    <w:uiPriority w:val="39"/>
    <w:unhideWhenUsed/>
    <w:qFormat/>
    <w:rsid w:val="00F81C7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val="en-US"/>
    </w:rPr>
  </w:style>
  <w:style w:type="paragraph" w:customStyle="1" w:styleId="StyleBoldCentered">
    <w:name w:val="Style Bold Centered"/>
    <w:basedOn w:val="Normal"/>
    <w:rsid w:val="00A779E6"/>
    <w:pPr>
      <w:jc w:val="center"/>
    </w:pPr>
    <w:rPr>
      <w:b/>
      <w:bCs/>
      <w:szCs w:val="20"/>
    </w:rPr>
  </w:style>
  <w:style w:type="paragraph" w:customStyle="1" w:styleId="StyleBoldCenteredBefore12pt">
    <w:name w:val="Style Bold Centered Before:  12 pt"/>
    <w:basedOn w:val="Normal"/>
    <w:rsid w:val="00A779E6"/>
    <w:pPr>
      <w:jc w:val="center"/>
    </w:pPr>
    <w:rPr>
      <w:b/>
      <w:bCs/>
      <w:szCs w:val="20"/>
    </w:rPr>
  </w:style>
  <w:style w:type="paragraph" w:customStyle="1" w:styleId="StyleSubtitleArialBoldBold">
    <w:name w:val="Style Subtitle + Arial Bold Bold"/>
    <w:basedOn w:val="Subtitle"/>
    <w:rsid w:val="00A779E6"/>
    <w:rPr>
      <w:rFonts w:ascii="Arial Bold" w:hAnsi="Arial Bold"/>
      <w:b/>
      <w:bCs/>
    </w:rPr>
  </w:style>
  <w:style w:type="paragraph" w:customStyle="1" w:styleId="StyleBoldAllcapsAfter10ptLinespacingMultiple115li">
    <w:name w:val="Style Bold All caps After:  10 pt Line spacing:  Multiple 1.15 li"/>
    <w:basedOn w:val="Normal"/>
    <w:rsid w:val="002F34F5"/>
    <w:rPr>
      <w:b/>
      <w:bCs/>
      <w:caps/>
      <w:szCs w:val="20"/>
    </w:rPr>
  </w:style>
  <w:style w:type="paragraph" w:customStyle="1" w:styleId="StyleBoldAllcapsCenteredAfter10ptLinespacingMulti">
    <w:name w:val="Style Bold All caps Centered After:  10 pt Line spacing:  Multi..."/>
    <w:basedOn w:val="Normal"/>
    <w:rsid w:val="002F34F5"/>
    <w:pPr>
      <w:spacing w:after="0"/>
      <w:jc w:val="center"/>
    </w:pPr>
    <w:rPr>
      <w:b/>
      <w:bCs/>
      <w:caps/>
      <w:sz w:val="28"/>
      <w:szCs w:val="20"/>
    </w:rPr>
  </w:style>
  <w:style w:type="paragraph" w:customStyle="1" w:styleId="aListbullet">
    <w:name w:val="(a) List bullet"/>
    <w:basedOn w:val="ListNumbered1"/>
    <w:link w:val="aListbulletChar"/>
    <w:qFormat/>
    <w:rsid w:val="0067779A"/>
    <w:pPr>
      <w:numPr>
        <w:numId w:val="33"/>
      </w:numPr>
      <w:jc w:val="both"/>
    </w:pPr>
    <w:rPr>
      <w:lang w:val="en-GB" w:eastAsia="en-CA"/>
    </w:rPr>
  </w:style>
  <w:style w:type="character" w:customStyle="1" w:styleId="aListbulletChar">
    <w:name w:val="(a) List bullet Char"/>
    <w:basedOn w:val="ListNumbered1Char"/>
    <w:link w:val="aListbullet"/>
    <w:rsid w:val="0067779A"/>
    <w:rPr>
      <w:rFonts w:ascii="Arial" w:hAnsi="Arial"/>
      <w:sz w:val="24"/>
      <w:szCs w:val="24"/>
      <w:lang w:val="en-GB" w:eastAsia="en-US"/>
    </w:rPr>
  </w:style>
  <w:style w:type="paragraph" w:customStyle="1" w:styleId="alistbullet2">
    <w:name w:val="(a) list bullet 2"/>
    <w:basedOn w:val="ListParagraph"/>
    <w:link w:val="alistbullet2Char"/>
    <w:qFormat/>
    <w:rsid w:val="00CF4596"/>
    <w:pPr>
      <w:numPr>
        <w:numId w:val="34"/>
      </w:numPr>
      <w:ind w:left="567" w:hanging="567"/>
    </w:pPr>
  </w:style>
  <w:style w:type="character" w:customStyle="1" w:styleId="ListParagraphChar">
    <w:name w:val="List Paragraph Char"/>
    <w:basedOn w:val="DefaultParagraphFont"/>
    <w:link w:val="ListParagraph"/>
    <w:uiPriority w:val="34"/>
    <w:rsid w:val="00CF4596"/>
    <w:rPr>
      <w:rFonts w:ascii="Arial" w:hAnsi="Arial"/>
      <w:sz w:val="24"/>
      <w:szCs w:val="24"/>
      <w:lang w:eastAsia="en-US"/>
    </w:rPr>
  </w:style>
  <w:style w:type="character" w:customStyle="1" w:styleId="alistbullet2Char">
    <w:name w:val="(a) list bullet 2 Char"/>
    <w:basedOn w:val="ListParagraphChar"/>
    <w:link w:val="alistbullet2"/>
    <w:rsid w:val="00CF4596"/>
    <w:rPr>
      <w:rFonts w:ascii="Arial" w:hAnsi="Arial"/>
      <w:sz w:val="24"/>
      <w:szCs w:val="24"/>
      <w:lang w:eastAsia="en-US"/>
    </w:rPr>
  </w:style>
  <w:style w:type="character" w:customStyle="1" w:styleId="ministry-title3">
    <w:name w:val="ministry-title3"/>
    <w:basedOn w:val="DefaultParagraphFont"/>
    <w:rsid w:val="00D37370"/>
  </w:style>
  <w:style w:type="character" w:customStyle="1" w:styleId="normalchar1">
    <w:name w:val="normal__char1"/>
    <w:uiPriority w:val="99"/>
    <w:rsid w:val="00D5599D"/>
    <w:rPr>
      <w:rFonts w:ascii="Times New Roman" w:hAnsi="Times New Roman" w:cs="Times New Roman" w:hint="default"/>
      <w:sz w:val="24"/>
    </w:rPr>
  </w:style>
  <w:style w:type="paragraph" w:customStyle="1" w:styleId="Style2">
    <w:name w:val="Style2"/>
    <w:basedOn w:val="ListNumber"/>
    <w:link w:val="Style2Char"/>
    <w:qFormat/>
    <w:rsid w:val="005B18B2"/>
    <w:pPr>
      <w:numPr>
        <w:ilvl w:val="1"/>
        <w:numId w:val="37"/>
      </w:numPr>
      <w:spacing w:after="0"/>
    </w:pPr>
    <w:rPr>
      <w:rFonts w:cs="Arial"/>
      <w:b/>
    </w:rPr>
  </w:style>
  <w:style w:type="character" w:customStyle="1" w:styleId="ListNumberChar">
    <w:name w:val="List Number Char"/>
    <w:basedOn w:val="DefaultParagraphFont"/>
    <w:link w:val="ListNumber"/>
    <w:uiPriority w:val="99"/>
    <w:rsid w:val="005B18B2"/>
    <w:rPr>
      <w:rFonts w:ascii="Arial" w:hAnsi="Arial"/>
      <w:sz w:val="24"/>
      <w:szCs w:val="24"/>
      <w:lang w:val="en-US" w:eastAsia="en-US"/>
    </w:rPr>
  </w:style>
  <w:style w:type="character" w:customStyle="1" w:styleId="Style1Char">
    <w:name w:val="Style1 Char"/>
    <w:basedOn w:val="ListNumberChar"/>
    <w:link w:val="Style1"/>
    <w:rsid w:val="005B18B2"/>
    <w:rPr>
      <w:rFonts w:ascii="Arial" w:hAnsi="Arial"/>
      <w:sz w:val="24"/>
      <w:szCs w:val="18"/>
      <w:lang w:val="en-US" w:eastAsia="en-US"/>
    </w:rPr>
  </w:style>
  <w:style w:type="paragraph" w:customStyle="1" w:styleId="Style3">
    <w:name w:val="Style3"/>
    <w:basedOn w:val="ListNumber"/>
    <w:link w:val="Style3Char"/>
    <w:qFormat/>
    <w:rsid w:val="005B18B2"/>
    <w:pPr>
      <w:numPr>
        <w:ilvl w:val="1"/>
        <w:numId w:val="38"/>
      </w:numPr>
      <w:spacing w:after="0"/>
    </w:pPr>
    <w:rPr>
      <w:rFonts w:cs="Arial"/>
      <w:b/>
    </w:rPr>
  </w:style>
  <w:style w:type="character" w:customStyle="1" w:styleId="Style2Char">
    <w:name w:val="Style2 Char"/>
    <w:basedOn w:val="ListNumberChar"/>
    <w:link w:val="Style2"/>
    <w:rsid w:val="005B18B2"/>
    <w:rPr>
      <w:rFonts w:ascii="Arial" w:hAnsi="Arial" w:cs="Arial"/>
      <w:b/>
      <w:sz w:val="24"/>
      <w:szCs w:val="24"/>
      <w:lang w:val="en-US" w:eastAsia="en-US"/>
    </w:rPr>
  </w:style>
  <w:style w:type="paragraph" w:customStyle="1" w:styleId="Style4">
    <w:name w:val="Style4"/>
    <w:basedOn w:val="ListNumber"/>
    <w:link w:val="Style4Char"/>
    <w:qFormat/>
    <w:rsid w:val="005B18B2"/>
    <w:pPr>
      <w:numPr>
        <w:ilvl w:val="1"/>
        <w:numId w:val="55"/>
      </w:numPr>
      <w:spacing w:after="0"/>
    </w:pPr>
    <w:rPr>
      <w:rFonts w:cs="Arial"/>
      <w:b/>
    </w:rPr>
  </w:style>
  <w:style w:type="character" w:customStyle="1" w:styleId="Style3Char">
    <w:name w:val="Style3 Char"/>
    <w:basedOn w:val="ListNumberChar"/>
    <w:link w:val="Style3"/>
    <w:rsid w:val="005B18B2"/>
    <w:rPr>
      <w:rFonts w:ascii="Arial" w:hAnsi="Arial" w:cs="Arial"/>
      <w:b/>
      <w:sz w:val="24"/>
      <w:szCs w:val="24"/>
      <w:lang w:val="en-US" w:eastAsia="en-US"/>
    </w:rPr>
  </w:style>
  <w:style w:type="paragraph" w:customStyle="1" w:styleId="Style5">
    <w:name w:val="Style5"/>
    <w:basedOn w:val="ListNumber"/>
    <w:link w:val="Style5Char"/>
    <w:qFormat/>
    <w:rsid w:val="005B18B2"/>
    <w:pPr>
      <w:numPr>
        <w:ilvl w:val="1"/>
        <w:numId w:val="39"/>
      </w:numPr>
      <w:spacing w:after="0"/>
    </w:pPr>
    <w:rPr>
      <w:rFonts w:cs="Arial"/>
      <w:b/>
    </w:rPr>
  </w:style>
  <w:style w:type="character" w:customStyle="1" w:styleId="Style4Char">
    <w:name w:val="Style4 Char"/>
    <w:basedOn w:val="ListNumberChar"/>
    <w:link w:val="Style4"/>
    <w:rsid w:val="005B18B2"/>
    <w:rPr>
      <w:rFonts w:ascii="Arial" w:hAnsi="Arial" w:cs="Arial"/>
      <w:b/>
      <w:sz w:val="24"/>
      <w:szCs w:val="24"/>
      <w:lang w:val="en-US" w:eastAsia="en-US"/>
    </w:rPr>
  </w:style>
  <w:style w:type="character" w:customStyle="1" w:styleId="Style5Char">
    <w:name w:val="Style5 Char"/>
    <w:basedOn w:val="ListNumberChar"/>
    <w:link w:val="Style5"/>
    <w:rsid w:val="005B18B2"/>
    <w:rPr>
      <w:rFonts w:ascii="Arial" w:hAnsi="Arial" w:cs="Arial"/>
      <w:b/>
      <w:sz w:val="24"/>
      <w:szCs w:val="24"/>
      <w:lang w:val="en-US" w:eastAsia="en-US"/>
    </w:rPr>
  </w:style>
  <w:style w:type="paragraph" w:customStyle="1" w:styleId="Style7">
    <w:name w:val="Style7"/>
    <w:basedOn w:val="ListNumber"/>
    <w:link w:val="Style7Char"/>
    <w:qFormat/>
    <w:rsid w:val="005B18B2"/>
    <w:pPr>
      <w:numPr>
        <w:ilvl w:val="1"/>
        <w:numId w:val="56"/>
      </w:numPr>
      <w:spacing w:after="0"/>
    </w:pPr>
    <w:rPr>
      <w:rFonts w:cs="Arial"/>
      <w:b/>
    </w:rPr>
  </w:style>
  <w:style w:type="character" w:customStyle="1" w:styleId="Style6Char">
    <w:name w:val="Style6 Char"/>
    <w:basedOn w:val="ListNumberChar"/>
    <w:link w:val="Style6"/>
    <w:rsid w:val="005B18B2"/>
    <w:rPr>
      <w:rFonts w:ascii="Arial" w:hAnsi="Arial" w:cs="Arial"/>
      <w:b/>
      <w:kern w:val="28"/>
      <w:sz w:val="24"/>
      <w:szCs w:val="26"/>
      <w:lang w:val="en-US" w:eastAsia="en-US"/>
    </w:rPr>
  </w:style>
  <w:style w:type="paragraph" w:customStyle="1" w:styleId="Style8">
    <w:name w:val="Style8"/>
    <w:basedOn w:val="ListNumber"/>
    <w:link w:val="Style8Char"/>
    <w:qFormat/>
    <w:rsid w:val="005B18B2"/>
    <w:pPr>
      <w:numPr>
        <w:numId w:val="0"/>
      </w:numPr>
      <w:spacing w:after="0"/>
      <w:ind w:left="720" w:hanging="720"/>
    </w:pPr>
    <w:rPr>
      <w:b/>
      <w:lang w:val="en-CA"/>
    </w:rPr>
  </w:style>
  <w:style w:type="character" w:customStyle="1" w:styleId="Style7Char">
    <w:name w:val="Style7 Char"/>
    <w:basedOn w:val="ListNumberChar"/>
    <w:link w:val="Style7"/>
    <w:rsid w:val="005B18B2"/>
    <w:rPr>
      <w:rFonts w:ascii="Arial" w:hAnsi="Arial" w:cs="Arial"/>
      <w:b/>
      <w:sz w:val="24"/>
      <w:szCs w:val="24"/>
      <w:lang w:val="en-US" w:eastAsia="en-US"/>
    </w:rPr>
  </w:style>
  <w:style w:type="paragraph" w:customStyle="1" w:styleId="Style9">
    <w:name w:val="Style9"/>
    <w:basedOn w:val="ListNumber"/>
    <w:link w:val="Style9Char"/>
    <w:qFormat/>
    <w:rsid w:val="005B18B2"/>
    <w:pPr>
      <w:numPr>
        <w:numId w:val="0"/>
      </w:numPr>
      <w:spacing w:after="0"/>
      <w:ind w:left="720" w:hanging="720"/>
    </w:pPr>
    <w:rPr>
      <w:rFonts w:cs="Arial"/>
      <w:b/>
      <w:lang w:val="en-CA"/>
    </w:rPr>
  </w:style>
  <w:style w:type="character" w:customStyle="1" w:styleId="Style8Char">
    <w:name w:val="Style8 Char"/>
    <w:basedOn w:val="DefaultParagraphFont"/>
    <w:link w:val="Style8"/>
    <w:rsid w:val="005B18B2"/>
    <w:rPr>
      <w:rFonts w:ascii="Arial" w:hAnsi="Arial"/>
      <w:b/>
      <w:sz w:val="24"/>
      <w:szCs w:val="24"/>
      <w:lang w:eastAsia="en-US"/>
    </w:rPr>
  </w:style>
  <w:style w:type="character" w:customStyle="1" w:styleId="Style9Char">
    <w:name w:val="Style9 Char"/>
    <w:basedOn w:val="BodyTextChar"/>
    <w:link w:val="Style9"/>
    <w:rsid w:val="005B18B2"/>
    <w:rPr>
      <w:rFonts w:ascii="Arial" w:hAnsi="Arial" w:cs="Arial"/>
      <w:b/>
      <w:noProof w:val="0"/>
      <w:sz w:val="24"/>
      <w:szCs w:val="24"/>
      <w:lang w:val="en-CA" w:eastAsia="en-US" w:bidi="ar-SA"/>
    </w:rPr>
  </w:style>
  <w:style w:type="character" w:styleId="UnresolvedMention">
    <w:name w:val="Unresolved Mention"/>
    <w:basedOn w:val="DefaultParagraphFont"/>
    <w:uiPriority w:val="99"/>
    <w:semiHidden/>
    <w:unhideWhenUsed/>
    <w:rsid w:val="00D0699B"/>
    <w:rPr>
      <w:color w:val="605E5C"/>
      <w:shd w:val="clear" w:color="auto" w:fill="E1DFDD"/>
    </w:rPr>
  </w:style>
  <w:style w:type="character" w:customStyle="1" w:styleId="normaltextrun1">
    <w:name w:val="normaltextrun1"/>
    <w:basedOn w:val="DefaultParagraphFont"/>
    <w:rsid w:val="009A2F9A"/>
  </w:style>
  <w:style w:type="paragraph" w:customStyle="1" w:styleId="OPSNormal">
    <w:name w:val="OPS Normal"/>
    <w:link w:val="OPSNormalChar"/>
    <w:rsid w:val="00E814CB"/>
    <w:pPr>
      <w:widowControl w:val="0"/>
      <w:jc w:val="both"/>
    </w:pPr>
    <w:rPr>
      <w:rFonts w:ascii="Arial" w:hAnsi="Arial"/>
      <w:sz w:val="24"/>
    </w:rPr>
  </w:style>
  <w:style w:type="character" w:customStyle="1" w:styleId="OPSNormalChar">
    <w:name w:val="OPS Normal Char"/>
    <w:link w:val="OPSNormal"/>
    <w:rsid w:val="00E814CB"/>
    <w:rPr>
      <w:rFonts w:ascii="Arial" w:hAnsi="Arial"/>
      <w:sz w:val="24"/>
    </w:rPr>
  </w:style>
  <w:style w:type="paragraph" w:customStyle="1" w:styleId="paragraph">
    <w:name w:val="paragraph"/>
    <w:basedOn w:val="Normal"/>
    <w:rsid w:val="002C26E0"/>
    <w:pPr>
      <w:spacing w:before="100" w:beforeAutospacing="1" w:after="100" w:afterAutospacing="1"/>
    </w:pPr>
    <w:rPr>
      <w:rFonts w:ascii="Times New Roman" w:hAnsi="Times New Roman"/>
      <w:lang w:eastAsia="en-CA"/>
    </w:rPr>
  </w:style>
  <w:style w:type="character" w:customStyle="1" w:styleId="normaltextrun">
    <w:name w:val="normaltextrun"/>
    <w:basedOn w:val="DefaultParagraphFont"/>
    <w:rsid w:val="002C26E0"/>
  </w:style>
  <w:style w:type="character" w:customStyle="1" w:styleId="eop">
    <w:name w:val="eop"/>
    <w:basedOn w:val="DefaultParagraphFont"/>
    <w:rsid w:val="002C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12219">
      <w:bodyDiv w:val="1"/>
      <w:marLeft w:val="0"/>
      <w:marRight w:val="0"/>
      <w:marTop w:val="0"/>
      <w:marBottom w:val="0"/>
      <w:divBdr>
        <w:top w:val="none" w:sz="0" w:space="0" w:color="auto"/>
        <w:left w:val="none" w:sz="0" w:space="0" w:color="auto"/>
        <w:bottom w:val="none" w:sz="0" w:space="0" w:color="auto"/>
        <w:right w:val="none" w:sz="0" w:space="0" w:color="auto"/>
      </w:divBdr>
    </w:div>
    <w:div w:id="772939436">
      <w:bodyDiv w:val="1"/>
      <w:marLeft w:val="0"/>
      <w:marRight w:val="0"/>
      <w:marTop w:val="0"/>
      <w:marBottom w:val="0"/>
      <w:divBdr>
        <w:top w:val="none" w:sz="0" w:space="0" w:color="auto"/>
        <w:left w:val="none" w:sz="0" w:space="0" w:color="auto"/>
        <w:bottom w:val="none" w:sz="0" w:space="0" w:color="auto"/>
        <w:right w:val="none" w:sz="0" w:space="0" w:color="auto"/>
      </w:divBdr>
    </w:div>
    <w:div w:id="815142277">
      <w:bodyDiv w:val="1"/>
      <w:marLeft w:val="0"/>
      <w:marRight w:val="0"/>
      <w:marTop w:val="0"/>
      <w:marBottom w:val="0"/>
      <w:divBdr>
        <w:top w:val="none" w:sz="0" w:space="0" w:color="auto"/>
        <w:left w:val="none" w:sz="0" w:space="0" w:color="auto"/>
        <w:bottom w:val="none" w:sz="0" w:space="0" w:color="auto"/>
        <w:right w:val="none" w:sz="0" w:space="0" w:color="auto"/>
      </w:divBdr>
    </w:div>
    <w:div w:id="923687218">
      <w:bodyDiv w:val="1"/>
      <w:marLeft w:val="0"/>
      <w:marRight w:val="0"/>
      <w:marTop w:val="0"/>
      <w:marBottom w:val="0"/>
      <w:divBdr>
        <w:top w:val="none" w:sz="0" w:space="0" w:color="auto"/>
        <w:left w:val="none" w:sz="0" w:space="0" w:color="auto"/>
        <w:bottom w:val="none" w:sz="0" w:space="0" w:color="auto"/>
        <w:right w:val="none" w:sz="0" w:space="0" w:color="auto"/>
      </w:divBdr>
      <w:divsChild>
        <w:div w:id="806898688">
          <w:marLeft w:val="0"/>
          <w:marRight w:val="0"/>
          <w:marTop w:val="0"/>
          <w:marBottom w:val="0"/>
          <w:divBdr>
            <w:top w:val="none" w:sz="0" w:space="0" w:color="auto"/>
            <w:left w:val="none" w:sz="0" w:space="0" w:color="auto"/>
            <w:bottom w:val="none" w:sz="0" w:space="0" w:color="auto"/>
            <w:right w:val="none" w:sz="0" w:space="0" w:color="auto"/>
          </w:divBdr>
        </w:div>
        <w:div w:id="919174510">
          <w:marLeft w:val="0"/>
          <w:marRight w:val="0"/>
          <w:marTop w:val="0"/>
          <w:marBottom w:val="0"/>
          <w:divBdr>
            <w:top w:val="none" w:sz="0" w:space="0" w:color="auto"/>
            <w:left w:val="none" w:sz="0" w:space="0" w:color="auto"/>
            <w:bottom w:val="none" w:sz="0" w:space="0" w:color="auto"/>
            <w:right w:val="none" w:sz="0" w:space="0" w:color="auto"/>
          </w:divBdr>
        </w:div>
        <w:div w:id="514809505">
          <w:marLeft w:val="0"/>
          <w:marRight w:val="0"/>
          <w:marTop w:val="0"/>
          <w:marBottom w:val="0"/>
          <w:divBdr>
            <w:top w:val="none" w:sz="0" w:space="0" w:color="auto"/>
            <w:left w:val="none" w:sz="0" w:space="0" w:color="auto"/>
            <w:bottom w:val="none" w:sz="0" w:space="0" w:color="auto"/>
            <w:right w:val="none" w:sz="0" w:space="0" w:color="auto"/>
          </w:divBdr>
        </w:div>
        <w:div w:id="2104914070">
          <w:marLeft w:val="0"/>
          <w:marRight w:val="0"/>
          <w:marTop w:val="0"/>
          <w:marBottom w:val="0"/>
          <w:divBdr>
            <w:top w:val="none" w:sz="0" w:space="0" w:color="auto"/>
            <w:left w:val="none" w:sz="0" w:space="0" w:color="auto"/>
            <w:bottom w:val="none" w:sz="0" w:space="0" w:color="auto"/>
            <w:right w:val="none" w:sz="0" w:space="0" w:color="auto"/>
          </w:divBdr>
        </w:div>
        <w:div w:id="1680739138">
          <w:marLeft w:val="0"/>
          <w:marRight w:val="0"/>
          <w:marTop w:val="0"/>
          <w:marBottom w:val="0"/>
          <w:divBdr>
            <w:top w:val="none" w:sz="0" w:space="0" w:color="auto"/>
            <w:left w:val="none" w:sz="0" w:space="0" w:color="auto"/>
            <w:bottom w:val="none" w:sz="0" w:space="0" w:color="auto"/>
            <w:right w:val="none" w:sz="0" w:space="0" w:color="auto"/>
          </w:divBdr>
        </w:div>
        <w:div w:id="1557741877">
          <w:marLeft w:val="0"/>
          <w:marRight w:val="0"/>
          <w:marTop w:val="0"/>
          <w:marBottom w:val="0"/>
          <w:divBdr>
            <w:top w:val="none" w:sz="0" w:space="0" w:color="auto"/>
            <w:left w:val="none" w:sz="0" w:space="0" w:color="auto"/>
            <w:bottom w:val="none" w:sz="0" w:space="0" w:color="auto"/>
            <w:right w:val="none" w:sz="0" w:space="0" w:color="auto"/>
          </w:divBdr>
        </w:div>
        <w:div w:id="656299075">
          <w:marLeft w:val="0"/>
          <w:marRight w:val="0"/>
          <w:marTop w:val="0"/>
          <w:marBottom w:val="0"/>
          <w:divBdr>
            <w:top w:val="none" w:sz="0" w:space="0" w:color="auto"/>
            <w:left w:val="none" w:sz="0" w:space="0" w:color="auto"/>
            <w:bottom w:val="none" w:sz="0" w:space="0" w:color="auto"/>
            <w:right w:val="none" w:sz="0" w:space="0" w:color="auto"/>
          </w:divBdr>
        </w:div>
      </w:divsChild>
    </w:div>
    <w:div w:id="1192381528">
      <w:bodyDiv w:val="1"/>
      <w:marLeft w:val="0"/>
      <w:marRight w:val="0"/>
      <w:marTop w:val="0"/>
      <w:marBottom w:val="0"/>
      <w:divBdr>
        <w:top w:val="none" w:sz="0" w:space="0" w:color="auto"/>
        <w:left w:val="none" w:sz="0" w:space="0" w:color="auto"/>
        <w:bottom w:val="none" w:sz="0" w:space="0" w:color="auto"/>
        <w:right w:val="none" w:sz="0" w:space="0" w:color="auto"/>
      </w:divBdr>
    </w:div>
    <w:div w:id="159863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ntario.ca/ministry-economic-development-trade-employment" TargetMode="External"/><Relationship Id="rId18" Type="http://schemas.openxmlformats.org/officeDocument/2006/relationships/hyperlink" Target="https://www.ontario.ca/page/ontarios-open-data-direct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fta-alec.ca/" TargetMode="External"/><Relationship Id="rId17" Type="http://schemas.openxmlformats.org/officeDocument/2006/relationships/hyperlink" Target="https://www.ontario.ca/page/ontarios-open-data-directive" TargetMode="External"/><Relationship Id="rId2" Type="http://schemas.openxmlformats.org/officeDocument/2006/relationships/customXml" Target="../customXml/item2.xml"/><Relationship Id="rId16" Type="http://schemas.openxmlformats.org/officeDocument/2006/relationships/hyperlink" Target="http://www.international.gc.ca/trade-commerce/trade-agreements-accords-commerciaux/agr-acc/ceta-aecg/text-texte/19.aspx?lang=e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petitionbureau.gc.ca/eic/site/cb-bc.nsf/eng/home" TargetMode="External"/><Relationship Id="rId5" Type="http://schemas.openxmlformats.org/officeDocument/2006/relationships/numbering" Target="numbering.xml"/><Relationship Id="rId15" Type="http://schemas.openxmlformats.org/officeDocument/2006/relationships/hyperlink" Target="https://www.wto.org/english/docs_e/legal_e/rev-gpr-94_01_e.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tario.ca/document/trade-and-cooperation-agreement-between-ontario-and-quebec-0"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20Rubinstein\AppData\Roaming\Microsoft\Templates\OMD%20RF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AC66FB-ACED-4D9A-8F57-438CC32D6682}">
  <ds:schemaRefs>
    <ds:schemaRef ds:uri="http://schemas.openxmlformats.org/officeDocument/2006/bibliography"/>
  </ds:schemaRefs>
</ds:datastoreItem>
</file>

<file path=customXml/itemProps2.xml><?xml version="1.0" encoding="utf-8"?>
<ds:datastoreItem xmlns:ds="http://schemas.openxmlformats.org/officeDocument/2006/customXml" ds:itemID="{17D07941-443F-4C6C-8469-18CFDD40F8C3}"/>
</file>

<file path=customXml/itemProps3.xml><?xml version="1.0" encoding="utf-8"?>
<ds:datastoreItem xmlns:ds="http://schemas.openxmlformats.org/officeDocument/2006/customXml" ds:itemID="{EDB1E43D-2D7D-4F95-8908-390CDECF42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A30099-CCF6-4386-ACB7-D76D1F37BC57}">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OMD RFP.dotx</Template>
  <TotalTime>44</TotalTime>
  <Pages>14</Pages>
  <Words>4747</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Attachment #1 - Definitions</vt:lpstr>
    </vt:vector>
  </TitlesOfParts>
  <Company>MGS</Company>
  <LinksUpToDate>false</LinksUpToDate>
  <CharactersWithSpaces>32786</CharactersWithSpaces>
  <SharedDoc>false</SharedDoc>
  <HLinks>
    <vt:vector size="480" baseType="variant">
      <vt:variant>
        <vt:i4>1179656</vt:i4>
      </vt:variant>
      <vt:variant>
        <vt:i4>411</vt:i4>
      </vt:variant>
      <vt:variant>
        <vt:i4>0</vt:i4>
      </vt:variant>
      <vt:variant>
        <vt:i4>5</vt:i4>
      </vt:variant>
      <vt:variant>
        <vt:lpwstr>https://www.ontario.ca/page/ontarios-open-data-directive</vt:lpwstr>
      </vt:variant>
      <vt:variant>
        <vt:lpwstr/>
      </vt:variant>
      <vt:variant>
        <vt:i4>1179656</vt:i4>
      </vt:variant>
      <vt:variant>
        <vt:i4>408</vt:i4>
      </vt:variant>
      <vt:variant>
        <vt:i4>0</vt:i4>
      </vt:variant>
      <vt:variant>
        <vt:i4>5</vt:i4>
      </vt:variant>
      <vt:variant>
        <vt:lpwstr>https://www.ontario.ca/page/ontarios-open-data-directive</vt:lpwstr>
      </vt:variant>
      <vt:variant>
        <vt:lpwstr/>
      </vt:variant>
      <vt:variant>
        <vt:i4>655425</vt:i4>
      </vt:variant>
      <vt:variant>
        <vt:i4>405</vt:i4>
      </vt:variant>
      <vt:variant>
        <vt:i4>0</vt:i4>
      </vt:variant>
      <vt:variant>
        <vt:i4>5</vt:i4>
      </vt:variant>
      <vt:variant>
        <vt:lpwstr>https://intra.ontario.ca/ops/ohs</vt:lpwstr>
      </vt:variant>
      <vt:variant>
        <vt:lpwstr/>
      </vt:variant>
      <vt:variant>
        <vt:i4>5177422</vt:i4>
      </vt:variant>
      <vt:variant>
        <vt:i4>402</vt:i4>
      </vt:variant>
      <vt:variant>
        <vt:i4>0</vt:i4>
      </vt:variant>
      <vt:variant>
        <vt:i4>5</vt:i4>
      </vt:variant>
      <vt:variant>
        <vt:lpwstr>http://www.international.gc.ca/trade-commerce/trade-agreements-accords-commerciaux/agr-acc/ceta-aecg/text-texte/19.aspx?lang=eng</vt:lpwstr>
      </vt:variant>
      <vt:variant>
        <vt:lpwstr/>
      </vt:variant>
      <vt:variant>
        <vt:i4>4980804</vt:i4>
      </vt:variant>
      <vt:variant>
        <vt:i4>399</vt:i4>
      </vt:variant>
      <vt:variant>
        <vt:i4>0</vt:i4>
      </vt:variant>
      <vt:variant>
        <vt:i4>5</vt:i4>
      </vt:variant>
      <vt:variant>
        <vt:lpwstr>https://www.wto.org/english/docs_e/legal_e/rev-gpr-94_01_e.htm</vt:lpwstr>
      </vt:variant>
      <vt:variant>
        <vt:lpwstr/>
      </vt:variant>
      <vt:variant>
        <vt:i4>5439582</vt:i4>
      </vt:variant>
      <vt:variant>
        <vt:i4>396</vt:i4>
      </vt:variant>
      <vt:variant>
        <vt:i4>0</vt:i4>
      </vt:variant>
      <vt:variant>
        <vt:i4>5</vt:i4>
      </vt:variant>
      <vt:variant>
        <vt:lpwstr>https://www.ontario.ca/document/trade-and-cooperation-agreement-between-ontario-and-quebec-0</vt:lpwstr>
      </vt:variant>
      <vt:variant>
        <vt:lpwstr/>
      </vt:variant>
      <vt:variant>
        <vt:i4>6160451</vt:i4>
      </vt:variant>
      <vt:variant>
        <vt:i4>393</vt:i4>
      </vt:variant>
      <vt:variant>
        <vt:i4>0</vt:i4>
      </vt:variant>
      <vt:variant>
        <vt:i4>5</vt:i4>
      </vt:variant>
      <vt:variant>
        <vt:lpwstr>http://www.ontario.ca/ministry-economic-development-trade-employment</vt:lpwstr>
      </vt:variant>
      <vt:variant>
        <vt:lpwstr/>
      </vt:variant>
      <vt:variant>
        <vt:i4>262166</vt:i4>
      </vt:variant>
      <vt:variant>
        <vt:i4>390</vt:i4>
      </vt:variant>
      <vt:variant>
        <vt:i4>0</vt:i4>
      </vt:variant>
      <vt:variant>
        <vt:i4>5</vt:i4>
      </vt:variant>
      <vt:variant>
        <vt:lpwstr>https://www.cfta-alec.ca/</vt:lpwstr>
      </vt:variant>
      <vt:variant>
        <vt:lpwstr/>
      </vt:variant>
      <vt:variant>
        <vt:i4>7602232</vt:i4>
      </vt:variant>
      <vt:variant>
        <vt:i4>387</vt:i4>
      </vt:variant>
      <vt:variant>
        <vt:i4>0</vt:i4>
      </vt:variant>
      <vt:variant>
        <vt:i4>5</vt:i4>
      </vt:variant>
      <vt:variant>
        <vt:lpwstr>http://www.competitionbureau.gc.ca/eic/site/cb-bc.nsf/eng/home</vt:lpwstr>
      </vt:variant>
      <vt:variant>
        <vt:lpwstr/>
      </vt:variant>
      <vt:variant>
        <vt:i4>1179697</vt:i4>
      </vt:variant>
      <vt:variant>
        <vt:i4>380</vt:i4>
      </vt:variant>
      <vt:variant>
        <vt:i4>0</vt:i4>
      </vt:variant>
      <vt:variant>
        <vt:i4>5</vt:i4>
      </vt:variant>
      <vt:variant>
        <vt:lpwstr/>
      </vt:variant>
      <vt:variant>
        <vt:lpwstr>_Toc465635301</vt:lpwstr>
      </vt:variant>
      <vt:variant>
        <vt:i4>1179697</vt:i4>
      </vt:variant>
      <vt:variant>
        <vt:i4>374</vt:i4>
      </vt:variant>
      <vt:variant>
        <vt:i4>0</vt:i4>
      </vt:variant>
      <vt:variant>
        <vt:i4>5</vt:i4>
      </vt:variant>
      <vt:variant>
        <vt:lpwstr/>
      </vt:variant>
      <vt:variant>
        <vt:lpwstr>_Toc465635300</vt:lpwstr>
      </vt:variant>
      <vt:variant>
        <vt:i4>1769520</vt:i4>
      </vt:variant>
      <vt:variant>
        <vt:i4>368</vt:i4>
      </vt:variant>
      <vt:variant>
        <vt:i4>0</vt:i4>
      </vt:variant>
      <vt:variant>
        <vt:i4>5</vt:i4>
      </vt:variant>
      <vt:variant>
        <vt:lpwstr/>
      </vt:variant>
      <vt:variant>
        <vt:lpwstr>_Toc465635299</vt:lpwstr>
      </vt:variant>
      <vt:variant>
        <vt:i4>1769520</vt:i4>
      </vt:variant>
      <vt:variant>
        <vt:i4>362</vt:i4>
      </vt:variant>
      <vt:variant>
        <vt:i4>0</vt:i4>
      </vt:variant>
      <vt:variant>
        <vt:i4>5</vt:i4>
      </vt:variant>
      <vt:variant>
        <vt:lpwstr/>
      </vt:variant>
      <vt:variant>
        <vt:lpwstr>_Toc465635298</vt:lpwstr>
      </vt:variant>
      <vt:variant>
        <vt:i4>1769520</vt:i4>
      </vt:variant>
      <vt:variant>
        <vt:i4>356</vt:i4>
      </vt:variant>
      <vt:variant>
        <vt:i4>0</vt:i4>
      </vt:variant>
      <vt:variant>
        <vt:i4>5</vt:i4>
      </vt:variant>
      <vt:variant>
        <vt:lpwstr/>
      </vt:variant>
      <vt:variant>
        <vt:lpwstr>_Toc465635297</vt:lpwstr>
      </vt:variant>
      <vt:variant>
        <vt:i4>1769520</vt:i4>
      </vt:variant>
      <vt:variant>
        <vt:i4>350</vt:i4>
      </vt:variant>
      <vt:variant>
        <vt:i4>0</vt:i4>
      </vt:variant>
      <vt:variant>
        <vt:i4>5</vt:i4>
      </vt:variant>
      <vt:variant>
        <vt:lpwstr/>
      </vt:variant>
      <vt:variant>
        <vt:lpwstr>_Toc465635296</vt:lpwstr>
      </vt:variant>
      <vt:variant>
        <vt:i4>1769520</vt:i4>
      </vt:variant>
      <vt:variant>
        <vt:i4>344</vt:i4>
      </vt:variant>
      <vt:variant>
        <vt:i4>0</vt:i4>
      </vt:variant>
      <vt:variant>
        <vt:i4>5</vt:i4>
      </vt:variant>
      <vt:variant>
        <vt:lpwstr/>
      </vt:variant>
      <vt:variant>
        <vt:lpwstr>_Toc465635295</vt:lpwstr>
      </vt:variant>
      <vt:variant>
        <vt:i4>1769520</vt:i4>
      </vt:variant>
      <vt:variant>
        <vt:i4>338</vt:i4>
      </vt:variant>
      <vt:variant>
        <vt:i4>0</vt:i4>
      </vt:variant>
      <vt:variant>
        <vt:i4>5</vt:i4>
      </vt:variant>
      <vt:variant>
        <vt:lpwstr/>
      </vt:variant>
      <vt:variant>
        <vt:lpwstr>_Toc465635294</vt:lpwstr>
      </vt:variant>
      <vt:variant>
        <vt:i4>1769520</vt:i4>
      </vt:variant>
      <vt:variant>
        <vt:i4>332</vt:i4>
      </vt:variant>
      <vt:variant>
        <vt:i4>0</vt:i4>
      </vt:variant>
      <vt:variant>
        <vt:i4>5</vt:i4>
      </vt:variant>
      <vt:variant>
        <vt:lpwstr/>
      </vt:variant>
      <vt:variant>
        <vt:lpwstr>_Toc465635293</vt:lpwstr>
      </vt:variant>
      <vt:variant>
        <vt:i4>1769520</vt:i4>
      </vt:variant>
      <vt:variant>
        <vt:i4>326</vt:i4>
      </vt:variant>
      <vt:variant>
        <vt:i4>0</vt:i4>
      </vt:variant>
      <vt:variant>
        <vt:i4>5</vt:i4>
      </vt:variant>
      <vt:variant>
        <vt:lpwstr/>
      </vt:variant>
      <vt:variant>
        <vt:lpwstr>_Toc465635292</vt:lpwstr>
      </vt:variant>
      <vt:variant>
        <vt:i4>1769520</vt:i4>
      </vt:variant>
      <vt:variant>
        <vt:i4>320</vt:i4>
      </vt:variant>
      <vt:variant>
        <vt:i4>0</vt:i4>
      </vt:variant>
      <vt:variant>
        <vt:i4>5</vt:i4>
      </vt:variant>
      <vt:variant>
        <vt:lpwstr/>
      </vt:variant>
      <vt:variant>
        <vt:lpwstr>_Toc465635291</vt:lpwstr>
      </vt:variant>
      <vt:variant>
        <vt:i4>1769520</vt:i4>
      </vt:variant>
      <vt:variant>
        <vt:i4>314</vt:i4>
      </vt:variant>
      <vt:variant>
        <vt:i4>0</vt:i4>
      </vt:variant>
      <vt:variant>
        <vt:i4>5</vt:i4>
      </vt:variant>
      <vt:variant>
        <vt:lpwstr/>
      </vt:variant>
      <vt:variant>
        <vt:lpwstr>_Toc465635290</vt:lpwstr>
      </vt:variant>
      <vt:variant>
        <vt:i4>1703984</vt:i4>
      </vt:variant>
      <vt:variant>
        <vt:i4>308</vt:i4>
      </vt:variant>
      <vt:variant>
        <vt:i4>0</vt:i4>
      </vt:variant>
      <vt:variant>
        <vt:i4>5</vt:i4>
      </vt:variant>
      <vt:variant>
        <vt:lpwstr/>
      </vt:variant>
      <vt:variant>
        <vt:lpwstr>_Toc465635289</vt:lpwstr>
      </vt:variant>
      <vt:variant>
        <vt:i4>1703984</vt:i4>
      </vt:variant>
      <vt:variant>
        <vt:i4>302</vt:i4>
      </vt:variant>
      <vt:variant>
        <vt:i4>0</vt:i4>
      </vt:variant>
      <vt:variant>
        <vt:i4>5</vt:i4>
      </vt:variant>
      <vt:variant>
        <vt:lpwstr/>
      </vt:variant>
      <vt:variant>
        <vt:lpwstr>_Toc465635288</vt:lpwstr>
      </vt:variant>
      <vt:variant>
        <vt:i4>1703984</vt:i4>
      </vt:variant>
      <vt:variant>
        <vt:i4>296</vt:i4>
      </vt:variant>
      <vt:variant>
        <vt:i4>0</vt:i4>
      </vt:variant>
      <vt:variant>
        <vt:i4>5</vt:i4>
      </vt:variant>
      <vt:variant>
        <vt:lpwstr/>
      </vt:variant>
      <vt:variant>
        <vt:lpwstr>_Toc465635287</vt:lpwstr>
      </vt:variant>
      <vt:variant>
        <vt:i4>1703984</vt:i4>
      </vt:variant>
      <vt:variant>
        <vt:i4>290</vt:i4>
      </vt:variant>
      <vt:variant>
        <vt:i4>0</vt:i4>
      </vt:variant>
      <vt:variant>
        <vt:i4>5</vt:i4>
      </vt:variant>
      <vt:variant>
        <vt:lpwstr/>
      </vt:variant>
      <vt:variant>
        <vt:lpwstr>_Toc465635286</vt:lpwstr>
      </vt:variant>
      <vt:variant>
        <vt:i4>1703984</vt:i4>
      </vt:variant>
      <vt:variant>
        <vt:i4>284</vt:i4>
      </vt:variant>
      <vt:variant>
        <vt:i4>0</vt:i4>
      </vt:variant>
      <vt:variant>
        <vt:i4>5</vt:i4>
      </vt:variant>
      <vt:variant>
        <vt:lpwstr/>
      </vt:variant>
      <vt:variant>
        <vt:lpwstr>_Toc465635285</vt:lpwstr>
      </vt:variant>
      <vt:variant>
        <vt:i4>1703984</vt:i4>
      </vt:variant>
      <vt:variant>
        <vt:i4>278</vt:i4>
      </vt:variant>
      <vt:variant>
        <vt:i4>0</vt:i4>
      </vt:variant>
      <vt:variant>
        <vt:i4>5</vt:i4>
      </vt:variant>
      <vt:variant>
        <vt:lpwstr/>
      </vt:variant>
      <vt:variant>
        <vt:lpwstr>_Toc465635284</vt:lpwstr>
      </vt:variant>
      <vt:variant>
        <vt:i4>1703984</vt:i4>
      </vt:variant>
      <vt:variant>
        <vt:i4>272</vt:i4>
      </vt:variant>
      <vt:variant>
        <vt:i4>0</vt:i4>
      </vt:variant>
      <vt:variant>
        <vt:i4>5</vt:i4>
      </vt:variant>
      <vt:variant>
        <vt:lpwstr/>
      </vt:variant>
      <vt:variant>
        <vt:lpwstr>_Toc465635283</vt:lpwstr>
      </vt:variant>
      <vt:variant>
        <vt:i4>1703984</vt:i4>
      </vt:variant>
      <vt:variant>
        <vt:i4>266</vt:i4>
      </vt:variant>
      <vt:variant>
        <vt:i4>0</vt:i4>
      </vt:variant>
      <vt:variant>
        <vt:i4>5</vt:i4>
      </vt:variant>
      <vt:variant>
        <vt:lpwstr/>
      </vt:variant>
      <vt:variant>
        <vt:lpwstr>_Toc465635282</vt:lpwstr>
      </vt:variant>
      <vt:variant>
        <vt:i4>1703984</vt:i4>
      </vt:variant>
      <vt:variant>
        <vt:i4>260</vt:i4>
      </vt:variant>
      <vt:variant>
        <vt:i4>0</vt:i4>
      </vt:variant>
      <vt:variant>
        <vt:i4>5</vt:i4>
      </vt:variant>
      <vt:variant>
        <vt:lpwstr/>
      </vt:variant>
      <vt:variant>
        <vt:lpwstr>_Toc465635281</vt:lpwstr>
      </vt:variant>
      <vt:variant>
        <vt:i4>1703984</vt:i4>
      </vt:variant>
      <vt:variant>
        <vt:i4>254</vt:i4>
      </vt:variant>
      <vt:variant>
        <vt:i4>0</vt:i4>
      </vt:variant>
      <vt:variant>
        <vt:i4>5</vt:i4>
      </vt:variant>
      <vt:variant>
        <vt:lpwstr/>
      </vt:variant>
      <vt:variant>
        <vt:lpwstr>_Toc465635280</vt:lpwstr>
      </vt:variant>
      <vt:variant>
        <vt:i4>1376304</vt:i4>
      </vt:variant>
      <vt:variant>
        <vt:i4>248</vt:i4>
      </vt:variant>
      <vt:variant>
        <vt:i4>0</vt:i4>
      </vt:variant>
      <vt:variant>
        <vt:i4>5</vt:i4>
      </vt:variant>
      <vt:variant>
        <vt:lpwstr/>
      </vt:variant>
      <vt:variant>
        <vt:lpwstr>_Toc465635279</vt:lpwstr>
      </vt:variant>
      <vt:variant>
        <vt:i4>1376304</vt:i4>
      </vt:variant>
      <vt:variant>
        <vt:i4>242</vt:i4>
      </vt:variant>
      <vt:variant>
        <vt:i4>0</vt:i4>
      </vt:variant>
      <vt:variant>
        <vt:i4>5</vt:i4>
      </vt:variant>
      <vt:variant>
        <vt:lpwstr/>
      </vt:variant>
      <vt:variant>
        <vt:lpwstr>_Toc465635278</vt:lpwstr>
      </vt:variant>
      <vt:variant>
        <vt:i4>1376304</vt:i4>
      </vt:variant>
      <vt:variant>
        <vt:i4>236</vt:i4>
      </vt:variant>
      <vt:variant>
        <vt:i4>0</vt:i4>
      </vt:variant>
      <vt:variant>
        <vt:i4>5</vt:i4>
      </vt:variant>
      <vt:variant>
        <vt:lpwstr/>
      </vt:variant>
      <vt:variant>
        <vt:lpwstr>_Toc465635277</vt:lpwstr>
      </vt:variant>
      <vt:variant>
        <vt:i4>1376304</vt:i4>
      </vt:variant>
      <vt:variant>
        <vt:i4>230</vt:i4>
      </vt:variant>
      <vt:variant>
        <vt:i4>0</vt:i4>
      </vt:variant>
      <vt:variant>
        <vt:i4>5</vt:i4>
      </vt:variant>
      <vt:variant>
        <vt:lpwstr/>
      </vt:variant>
      <vt:variant>
        <vt:lpwstr>_Toc465635276</vt:lpwstr>
      </vt:variant>
      <vt:variant>
        <vt:i4>1376304</vt:i4>
      </vt:variant>
      <vt:variant>
        <vt:i4>224</vt:i4>
      </vt:variant>
      <vt:variant>
        <vt:i4>0</vt:i4>
      </vt:variant>
      <vt:variant>
        <vt:i4>5</vt:i4>
      </vt:variant>
      <vt:variant>
        <vt:lpwstr/>
      </vt:variant>
      <vt:variant>
        <vt:lpwstr>_Toc465635275</vt:lpwstr>
      </vt:variant>
      <vt:variant>
        <vt:i4>1376304</vt:i4>
      </vt:variant>
      <vt:variant>
        <vt:i4>218</vt:i4>
      </vt:variant>
      <vt:variant>
        <vt:i4>0</vt:i4>
      </vt:variant>
      <vt:variant>
        <vt:i4>5</vt:i4>
      </vt:variant>
      <vt:variant>
        <vt:lpwstr/>
      </vt:variant>
      <vt:variant>
        <vt:lpwstr>_Toc465635274</vt:lpwstr>
      </vt:variant>
      <vt:variant>
        <vt:i4>1376304</vt:i4>
      </vt:variant>
      <vt:variant>
        <vt:i4>212</vt:i4>
      </vt:variant>
      <vt:variant>
        <vt:i4>0</vt:i4>
      </vt:variant>
      <vt:variant>
        <vt:i4>5</vt:i4>
      </vt:variant>
      <vt:variant>
        <vt:lpwstr/>
      </vt:variant>
      <vt:variant>
        <vt:lpwstr>_Toc465635273</vt:lpwstr>
      </vt:variant>
      <vt:variant>
        <vt:i4>1376304</vt:i4>
      </vt:variant>
      <vt:variant>
        <vt:i4>206</vt:i4>
      </vt:variant>
      <vt:variant>
        <vt:i4>0</vt:i4>
      </vt:variant>
      <vt:variant>
        <vt:i4>5</vt:i4>
      </vt:variant>
      <vt:variant>
        <vt:lpwstr/>
      </vt:variant>
      <vt:variant>
        <vt:lpwstr>_Toc465635272</vt:lpwstr>
      </vt:variant>
      <vt:variant>
        <vt:i4>1376304</vt:i4>
      </vt:variant>
      <vt:variant>
        <vt:i4>200</vt:i4>
      </vt:variant>
      <vt:variant>
        <vt:i4>0</vt:i4>
      </vt:variant>
      <vt:variant>
        <vt:i4>5</vt:i4>
      </vt:variant>
      <vt:variant>
        <vt:lpwstr/>
      </vt:variant>
      <vt:variant>
        <vt:lpwstr>_Toc465635271</vt:lpwstr>
      </vt:variant>
      <vt:variant>
        <vt:i4>1376304</vt:i4>
      </vt:variant>
      <vt:variant>
        <vt:i4>194</vt:i4>
      </vt:variant>
      <vt:variant>
        <vt:i4>0</vt:i4>
      </vt:variant>
      <vt:variant>
        <vt:i4>5</vt:i4>
      </vt:variant>
      <vt:variant>
        <vt:lpwstr/>
      </vt:variant>
      <vt:variant>
        <vt:lpwstr>_Toc465635270</vt:lpwstr>
      </vt:variant>
      <vt:variant>
        <vt:i4>1310768</vt:i4>
      </vt:variant>
      <vt:variant>
        <vt:i4>188</vt:i4>
      </vt:variant>
      <vt:variant>
        <vt:i4>0</vt:i4>
      </vt:variant>
      <vt:variant>
        <vt:i4>5</vt:i4>
      </vt:variant>
      <vt:variant>
        <vt:lpwstr/>
      </vt:variant>
      <vt:variant>
        <vt:lpwstr>_Toc465635269</vt:lpwstr>
      </vt:variant>
      <vt:variant>
        <vt:i4>1310768</vt:i4>
      </vt:variant>
      <vt:variant>
        <vt:i4>182</vt:i4>
      </vt:variant>
      <vt:variant>
        <vt:i4>0</vt:i4>
      </vt:variant>
      <vt:variant>
        <vt:i4>5</vt:i4>
      </vt:variant>
      <vt:variant>
        <vt:lpwstr/>
      </vt:variant>
      <vt:variant>
        <vt:lpwstr>_Toc465635268</vt:lpwstr>
      </vt:variant>
      <vt:variant>
        <vt:i4>1310768</vt:i4>
      </vt:variant>
      <vt:variant>
        <vt:i4>176</vt:i4>
      </vt:variant>
      <vt:variant>
        <vt:i4>0</vt:i4>
      </vt:variant>
      <vt:variant>
        <vt:i4>5</vt:i4>
      </vt:variant>
      <vt:variant>
        <vt:lpwstr/>
      </vt:variant>
      <vt:variant>
        <vt:lpwstr>_Toc465635267</vt:lpwstr>
      </vt:variant>
      <vt:variant>
        <vt:i4>1310768</vt:i4>
      </vt:variant>
      <vt:variant>
        <vt:i4>170</vt:i4>
      </vt:variant>
      <vt:variant>
        <vt:i4>0</vt:i4>
      </vt:variant>
      <vt:variant>
        <vt:i4>5</vt:i4>
      </vt:variant>
      <vt:variant>
        <vt:lpwstr/>
      </vt:variant>
      <vt:variant>
        <vt:lpwstr>_Toc465635266</vt:lpwstr>
      </vt:variant>
      <vt:variant>
        <vt:i4>1310768</vt:i4>
      </vt:variant>
      <vt:variant>
        <vt:i4>164</vt:i4>
      </vt:variant>
      <vt:variant>
        <vt:i4>0</vt:i4>
      </vt:variant>
      <vt:variant>
        <vt:i4>5</vt:i4>
      </vt:variant>
      <vt:variant>
        <vt:lpwstr/>
      </vt:variant>
      <vt:variant>
        <vt:lpwstr>_Toc465635265</vt:lpwstr>
      </vt:variant>
      <vt:variant>
        <vt:i4>1310768</vt:i4>
      </vt:variant>
      <vt:variant>
        <vt:i4>158</vt:i4>
      </vt:variant>
      <vt:variant>
        <vt:i4>0</vt:i4>
      </vt:variant>
      <vt:variant>
        <vt:i4>5</vt:i4>
      </vt:variant>
      <vt:variant>
        <vt:lpwstr/>
      </vt:variant>
      <vt:variant>
        <vt:lpwstr>_Toc465635264</vt:lpwstr>
      </vt:variant>
      <vt:variant>
        <vt:i4>1310768</vt:i4>
      </vt:variant>
      <vt:variant>
        <vt:i4>152</vt:i4>
      </vt:variant>
      <vt:variant>
        <vt:i4>0</vt:i4>
      </vt:variant>
      <vt:variant>
        <vt:i4>5</vt:i4>
      </vt:variant>
      <vt:variant>
        <vt:lpwstr/>
      </vt:variant>
      <vt:variant>
        <vt:lpwstr>_Toc465635263</vt:lpwstr>
      </vt:variant>
      <vt:variant>
        <vt:i4>1310768</vt:i4>
      </vt:variant>
      <vt:variant>
        <vt:i4>146</vt:i4>
      </vt:variant>
      <vt:variant>
        <vt:i4>0</vt:i4>
      </vt:variant>
      <vt:variant>
        <vt:i4>5</vt:i4>
      </vt:variant>
      <vt:variant>
        <vt:lpwstr/>
      </vt:variant>
      <vt:variant>
        <vt:lpwstr>_Toc465635262</vt:lpwstr>
      </vt:variant>
      <vt:variant>
        <vt:i4>7405610</vt:i4>
      </vt:variant>
      <vt:variant>
        <vt:i4>141</vt:i4>
      </vt:variant>
      <vt:variant>
        <vt:i4>0</vt:i4>
      </vt:variant>
      <vt:variant>
        <vt:i4>5</vt:i4>
      </vt:variant>
      <vt:variant>
        <vt:lpwstr>https://intra.ontario.ca/ops/modifying-rfx-instructions</vt:lpwstr>
      </vt:variant>
      <vt:variant>
        <vt:lpwstr/>
      </vt:variant>
      <vt:variant>
        <vt:i4>1376305</vt:i4>
      </vt:variant>
      <vt:variant>
        <vt:i4>134</vt:i4>
      </vt:variant>
      <vt:variant>
        <vt:i4>0</vt:i4>
      </vt:variant>
      <vt:variant>
        <vt:i4>5</vt:i4>
      </vt:variant>
      <vt:variant>
        <vt:lpwstr/>
      </vt:variant>
      <vt:variant>
        <vt:lpwstr>_Toc465634362</vt:lpwstr>
      </vt:variant>
      <vt:variant>
        <vt:i4>1376305</vt:i4>
      </vt:variant>
      <vt:variant>
        <vt:i4>128</vt:i4>
      </vt:variant>
      <vt:variant>
        <vt:i4>0</vt:i4>
      </vt:variant>
      <vt:variant>
        <vt:i4>5</vt:i4>
      </vt:variant>
      <vt:variant>
        <vt:lpwstr/>
      </vt:variant>
      <vt:variant>
        <vt:lpwstr>_Toc465634361</vt:lpwstr>
      </vt:variant>
      <vt:variant>
        <vt:i4>1376305</vt:i4>
      </vt:variant>
      <vt:variant>
        <vt:i4>122</vt:i4>
      </vt:variant>
      <vt:variant>
        <vt:i4>0</vt:i4>
      </vt:variant>
      <vt:variant>
        <vt:i4>5</vt:i4>
      </vt:variant>
      <vt:variant>
        <vt:lpwstr/>
      </vt:variant>
      <vt:variant>
        <vt:lpwstr>_Toc465634360</vt:lpwstr>
      </vt:variant>
      <vt:variant>
        <vt:i4>1441841</vt:i4>
      </vt:variant>
      <vt:variant>
        <vt:i4>116</vt:i4>
      </vt:variant>
      <vt:variant>
        <vt:i4>0</vt:i4>
      </vt:variant>
      <vt:variant>
        <vt:i4>5</vt:i4>
      </vt:variant>
      <vt:variant>
        <vt:lpwstr/>
      </vt:variant>
      <vt:variant>
        <vt:lpwstr>_Toc465634359</vt:lpwstr>
      </vt:variant>
      <vt:variant>
        <vt:i4>1441841</vt:i4>
      </vt:variant>
      <vt:variant>
        <vt:i4>110</vt:i4>
      </vt:variant>
      <vt:variant>
        <vt:i4>0</vt:i4>
      </vt:variant>
      <vt:variant>
        <vt:i4>5</vt:i4>
      </vt:variant>
      <vt:variant>
        <vt:lpwstr/>
      </vt:variant>
      <vt:variant>
        <vt:lpwstr>_Toc465634358</vt:lpwstr>
      </vt:variant>
      <vt:variant>
        <vt:i4>1441841</vt:i4>
      </vt:variant>
      <vt:variant>
        <vt:i4>104</vt:i4>
      </vt:variant>
      <vt:variant>
        <vt:i4>0</vt:i4>
      </vt:variant>
      <vt:variant>
        <vt:i4>5</vt:i4>
      </vt:variant>
      <vt:variant>
        <vt:lpwstr/>
      </vt:variant>
      <vt:variant>
        <vt:lpwstr>_Toc465634357</vt:lpwstr>
      </vt:variant>
      <vt:variant>
        <vt:i4>1441841</vt:i4>
      </vt:variant>
      <vt:variant>
        <vt:i4>98</vt:i4>
      </vt:variant>
      <vt:variant>
        <vt:i4>0</vt:i4>
      </vt:variant>
      <vt:variant>
        <vt:i4>5</vt:i4>
      </vt:variant>
      <vt:variant>
        <vt:lpwstr/>
      </vt:variant>
      <vt:variant>
        <vt:lpwstr>_Toc465634356</vt:lpwstr>
      </vt:variant>
      <vt:variant>
        <vt:i4>1441841</vt:i4>
      </vt:variant>
      <vt:variant>
        <vt:i4>92</vt:i4>
      </vt:variant>
      <vt:variant>
        <vt:i4>0</vt:i4>
      </vt:variant>
      <vt:variant>
        <vt:i4>5</vt:i4>
      </vt:variant>
      <vt:variant>
        <vt:lpwstr/>
      </vt:variant>
      <vt:variant>
        <vt:lpwstr>_Toc465634355</vt:lpwstr>
      </vt:variant>
      <vt:variant>
        <vt:i4>1441841</vt:i4>
      </vt:variant>
      <vt:variant>
        <vt:i4>86</vt:i4>
      </vt:variant>
      <vt:variant>
        <vt:i4>0</vt:i4>
      </vt:variant>
      <vt:variant>
        <vt:i4>5</vt:i4>
      </vt:variant>
      <vt:variant>
        <vt:lpwstr/>
      </vt:variant>
      <vt:variant>
        <vt:lpwstr>_Toc465634354</vt:lpwstr>
      </vt:variant>
      <vt:variant>
        <vt:i4>1441841</vt:i4>
      </vt:variant>
      <vt:variant>
        <vt:i4>80</vt:i4>
      </vt:variant>
      <vt:variant>
        <vt:i4>0</vt:i4>
      </vt:variant>
      <vt:variant>
        <vt:i4>5</vt:i4>
      </vt:variant>
      <vt:variant>
        <vt:lpwstr/>
      </vt:variant>
      <vt:variant>
        <vt:lpwstr>_Toc465634353</vt:lpwstr>
      </vt:variant>
      <vt:variant>
        <vt:i4>1441841</vt:i4>
      </vt:variant>
      <vt:variant>
        <vt:i4>74</vt:i4>
      </vt:variant>
      <vt:variant>
        <vt:i4>0</vt:i4>
      </vt:variant>
      <vt:variant>
        <vt:i4>5</vt:i4>
      </vt:variant>
      <vt:variant>
        <vt:lpwstr/>
      </vt:variant>
      <vt:variant>
        <vt:lpwstr>_Toc465634352</vt:lpwstr>
      </vt:variant>
      <vt:variant>
        <vt:i4>1441841</vt:i4>
      </vt:variant>
      <vt:variant>
        <vt:i4>68</vt:i4>
      </vt:variant>
      <vt:variant>
        <vt:i4>0</vt:i4>
      </vt:variant>
      <vt:variant>
        <vt:i4>5</vt:i4>
      </vt:variant>
      <vt:variant>
        <vt:lpwstr/>
      </vt:variant>
      <vt:variant>
        <vt:lpwstr>_Toc465634351</vt:lpwstr>
      </vt:variant>
      <vt:variant>
        <vt:i4>1441841</vt:i4>
      </vt:variant>
      <vt:variant>
        <vt:i4>62</vt:i4>
      </vt:variant>
      <vt:variant>
        <vt:i4>0</vt:i4>
      </vt:variant>
      <vt:variant>
        <vt:i4>5</vt:i4>
      </vt:variant>
      <vt:variant>
        <vt:lpwstr/>
      </vt:variant>
      <vt:variant>
        <vt:lpwstr>_Toc465634350</vt:lpwstr>
      </vt:variant>
      <vt:variant>
        <vt:i4>1507377</vt:i4>
      </vt:variant>
      <vt:variant>
        <vt:i4>56</vt:i4>
      </vt:variant>
      <vt:variant>
        <vt:i4>0</vt:i4>
      </vt:variant>
      <vt:variant>
        <vt:i4>5</vt:i4>
      </vt:variant>
      <vt:variant>
        <vt:lpwstr/>
      </vt:variant>
      <vt:variant>
        <vt:lpwstr>_Toc465634349</vt:lpwstr>
      </vt:variant>
      <vt:variant>
        <vt:i4>1507377</vt:i4>
      </vt:variant>
      <vt:variant>
        <vt:i4>50</vt:i4>
      </vt:variant>
      <vt:variant>
        <vt:i4>0</vt:i4>
      </vt:variant>
      <vt:variant>
        <vt:i4>5</vt:i4>
      </vt:variant>
      <vt:variant>
        <vt:lpwstr/>
      </vt:variant>
      <vt:variant>
        <vt:lpwstr>_Toc465634348</vt:lpwstr>
      </vt:variant>
      <vt:variant>
        <vt:i4>1507377</vt:i4>
      </vt:variant>
      <vt:variant>
        <vt:i4>44</vt:i4>
      </vt:variant>
      <vt:variant>
        <vt:i4>0</vt:i4>
      </vt:variant>
      <vt:variant>
        <vt:i4>5</vt:i4>
      </vt:variant>
      <vt:variant>
        <vt:lpwstr/>
      </vt:variant>
      <vt:variant>
        <vt:lpwstr>_Toc465634347</vt:lpwstr>
      </vt:variant>
      <vt:variant>
        <vt:i4>7405610</vt:i4>
      </vt:variant>
      <vt:variant>
        <vt:i4>39</vt:i4>
      </vt:variant>
      <vt:variant>
        <vt:i4>0</vt:i4>
      </vt:variant>
      <vt:variant>
        <vt:i4>5</vt:i4>
      </vt:variant>
      <vt:variant>
        <vt:lpwstr>https://intra.ontario.ca/ops/modifying-rfx-instructions</vt:lpwstr>
      </vt:variant>
      <vt:variant>
        <vt:lpwstr/>
      </vt:variant>
      <vt:variant>
        <vt:i4>1179656</vt:i4>
      </vt:variant>
      <vt:variant>
        <vt:i4>36</vt:i4>
      </vt:variant>
      <vt:variant>
        <vt:i4>0</vt:i4>
      </vt:variant>
      <vt:variant>
        <vt:i4>5</vt:i4>
      </vt:variant>
      <vt:variant>
        <vt:lpwstr>https://www.ontario.ca/page/ontarios-open-data-directive</vt:lpwstr>
      </vt:variant>
      <vt:variant>
        <vt:lpwstr/>
      </vt:variant>
      <vt:variant>
        <vt:i4>5439506</vt:i4>
      </vt:variant>
      <vt:variant>
        <vt:i4>33</vt:i4>
      </vt:variant>
      <vt:variant>
        <vt:i4>0</vt:i4>
      </vt:variant>
      <vt:variant>
        <vt:i4>5</vt:i4>
      </vt:variant>
      <vt:variant>
        <vt:lpwstr>https://intra.ontario.ca/risk-and-insurance/</vt:lpwstr>
      </vt:variant>
      <vt:variant>
        <vt:lpwstr/>
      </vt:variant>
      <vt:variant>
        <vt:i4>5832776</vt:i4>
      </vt:variant>
      <vt:variant>
        <vt:i4>30</vt:i4>
      </vt:variant>
      <vt:variant>
        <vt:i4>0</vt:i4>
      </vt:variant>
      <vt:variant>
        <vt:i4>5</vt:i4>
      </vt:variant>
      <vt:variant>
        <vt:lpwstr>https://www.doingbusiness.mgs.gov.on.ca/mbs/psb/psb.nsf/EN/directdeposit</vt:lpwstr>
      </vt:variant>
      <vt:variant>
        <vt:lpwstr/>
      </vt:variant>
      <vt:variant>
        <vt:i4>1769484</vt:i4>
      </vt:variant>
      <vt:variant>
        <vt:i4>27</vt:i4>
      </vt:variant>
      <vt:variant>
        <vt:i4>0</vt:i4>
      </vt:variant>
      <vt:variant>
        <vt:i4>5</vt:i4>
      </vt:variant>
      <vt:variant>
        <vt:lpwstr>http://intra.ops.myops.gov.on.ca/cms/tiles.nsf/(vwReadPagesByRefId_Content)/scm2006.12.13.09.33.46.K45_page?open</vt:lpwstr>
      </vt:variant>
      <vt:variant>
        <vt:lpwstr/>
      </vt:variant>
      <vt:variant>
        <vt:i4>655425</vt:i4>
      </vt:variant>
      <vt:variant>
        <vt:i4>24</vt:i4>
      </vt:variant>
      <vt:variant>
        <vt:i4>0</vt:i4>
      </vt:variant>
      <vt:variant>
        <vt:i4>5</vt:i4>
      </vt:variant>
      <vt:variant>
        <vt:lpwstr>https://intra.ontario.ca/ops/ohs</vt:lpwstr>
      </vt:variant>
      <vt:variant>
        <vt:lpwstr/>
      </vt:variant>
      <vt:variant>
        <vt:i4>4063287</vt:i4>
      </vt:variant>
      <vt:variant>
        <vt:i4>21</vt:i4>
      </vt:variant>
      <vt:variant>
        <vt:i4>0</vt:i4>
      </vt:variant>
      <vt:variant>
        <vt:i4>5</vt:i4>
      </vt:variant>
      <vt:variant>
        <vt:lpwstr>https://intra.ontario.ca/contractor-security-screening</vt:lpwstr>
      </vt:variant>
      <vt:variant>
        <vt:lpwstr/>
      </vt:variant>
      <vt:variant>
        <vt:i4>5439506</vt:i4>
      </vt:variant>
      <vt:variant>
        <vt:i4>18</vt:i4>
      </vt:variant>
      <vt:variant>
        <vt:i4>0</vt:i4>
      </vt:variant>
      <vt:variant>
        <vt:i4>5</vt:i4>
      </vt:variant>
      <vt:variant>
        <vt:lpwstr>https://intra.ontario.ca/risk-and-insurance/</vt:lpwstr>
      </vt:variant>
      <vt:variant>
        <vt:lpwstr/>
      </vt:variant>
      <vt:variant>
        <vt:i4>7405610</vt:i4>
      </vt:variant>
      <vt:variant>
        <vt:i4>15</vt:i4>
      </vt:variant>
      <vt:variant>
        <vt:i4>0</vt:i4>
      </vt:variant>
      <vt:variant>
        <vt:i4>5</vt:i4>
      </vt:variant>
      <vt:variant>
        <vt:lpwstr>https://intra.ontario.ca/ops/modifying-rfx-instructions</vt:lpwstr>
      </vt:variant>
      <vt:variant>
        <vt:lpwstr/>
      </vt:variant>
      <vt:variant>
        <vt:i4>3473505</vt:i4>
      </vt:variant>
      <vt:variant>
        <vt:i4>12</vt:i4>
      </vt:variant>
      <vt:variant>
        <vt:i4>0</vt:i4>
      </vt:variant>
      <vt:variant>
        <vt:i4>5</vt:i4>
      </vt:variant>
      <vt:variant>
        <vt:lpwstr>https://intra.ontario.ca/wordpress/uploads/2020/02/Deliverable_Type_List.docx</vt:lpwstr>
      </vt:variant>
      <vt:variant>
        <vt:lpwstr/>
      </vt:variant>
      <vt:variant>
        <vt:i4>1507352</vt:i4>
      </vt:variant>
      <vt:variant>
        <vt:i4>9</vt:i4>
      </vt:variant>
      <vt:variant>
        <vt:i4>0</vt:i4>
      </vt:variant>
      <vt:variant>
        <vt:i4>5</vt:i4>
      </vt:variant>
      <vt:variant>
        <vt:lpwstr>https://intra.ontario.ca/ops/procurement-tools-and-templates</vt:lpwstr>
      </vt:variant>
      <vt:variant>
        <vt:lpwstr/>
      </vt:variant>
      <vt:variant>
        <vt:i4>1507352</vt:i4>
      </vt:variant>
      <vt:variant>
        <vt:i4>6</vt:i4>
      </vt:variant>
      <vt:variant>
        <vt:i4>0</vt:i4>
      </vt:variant>
      <vt:variant>
        <vt:i4>5</vt:i4>
      </vt:variant>
      <vt:variant>
        <vt:lpwstr>https://intra.ontario.ca/ops/procurement-tools-and-templates</vt:lpwstr>
      </vt:variant>
      <vt:variant>
        <vt:lpwstr/>
      </vt:variant>
      <vt:variant>
        <vt:i4>4390917</vt:i4>
      </vt:variant>
      <vt:variant>
        <vt:i4>3</vt:i4>
      </vt:variant>
      <vt:variant>
        <vt:i4>0</vt:i4>
      </vt:variant>
      <vt:variant>
        <vt:i4>5</vt:i4>
      </vt:variant>
      <vt:variant>
        <vt:lpwstr>https://intra.ontario.ca/tbs/ontario-public-service-procurement-directive</vt:lpwstr>
      </vt:variant>
      <vt:variant>
        <vt:lpwstr/>
      </vt:variant>
      <vt:variant>
        <vt:i4>1507352</vt:i4>
      </vt:variant>
      <vt:variant>
        <vt:i4>0</vt:i4>
      </vt:variant>
      <vt:variant>
        <vt:i4>0</vt:i4>
      </vt:variant>
      <vt:variant>
        <vt:i4>5</vt:i4>
      </vt:variant>
      <vt:variant>
        <vt:lpwstr>https://intra.ontario.ca/ops/procurement-tools-and-templates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 Definitions</dc:title>
  <dc:creator>SCO, OSS, MGCS</dc:creator>
  <cp:lastModifiedBy>Jeong, Moon (CSCO)</cp:lastModifiedBy>
  <cp:revision>37</cp:revision>
  <cp:lastPrinted>2023-05-19T14:36:00Z</cp:lastPrinted>
  <dcterms:created xsi:type="dcterms:W3CDTF">2024-11-12T21:14:00Z</dcterms:created>
  <dcterms:modified xsi:type="dcterms:W3CDTF">2024-11-14T15:55:00Z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Document">
    <vt:lpwstr>Yes</vt:lpwstr>
  </property>
  <property fmtid="{D5CDD505-2E9C-101B-9397-08002B2CF9AE}" pid="3" name="CUS_DOCIDSTRING">
    <vt:lpwstr> </vt:lpwstr>
  </property>
  <property fmtid="{D5CDD505-2E9C-101B-9397-08002B2CF9AE}" pid="4" name="CUS_DocIDOperation">
    <vt:lpwstr>END OF DOCUMENT</vt:lpwstr>
  </property>
  <property fmtid="{D5CDD505-2E9C-101B-9397-08002B2CF9AE}" pid="5" name="ContentTypeId">
    <vt:lpwstr>0x0101008E7AE39BDFA3AF45AE47D48D441DF702</vt:lpwstr>
  </property>
  <property fmtid="{D5CDD505-2E9C-101B-9397-08002B2CF9AE}" pid="6" name="MSIP_Label_034a106e-6316-442c-ad35-738afd673d2b_Enabled">
    <vt:lpwstr>true</vt:lpwstr>
  </property>
  <property fmtid="{D5CDD505-2E9C-101B-9397-08002B2CF9AE}" pid="7" name="MSIP_Label_034a106e-6316-442c-ad35-738afd673d2b_SetDate">
    <vt:lpwstr>2022-01-17T19:42:18Z</vt:lpwstr>
  </property>
  <property fmtid="{D5CDD505-2E9C-101B-9397-08002B2CF9AE}" pid="8" name="MSIP_Label_034a106e-6316-442c-ad35-738afd673d2b_Method">
    <vt:lpwstr>Standard</vt:lpwstr>
  </property>
  <property fmtid="{D5CDD505-2E9C-101B-9397-08002B2CF9AE}" pid="9" name="MSIP_Label_034a106e-6316-442c-ad35-738afd673d2b_Name">
    <vt:lpwstr>034a106e-6316-442c-ad35-738afd673d2b</vt:lpwstr>
  </property>
  <property fmtid="{D5CDD505-2E9C-101B-9397-08002B2CF9AE}" pid="10" name="MSIP_Label_034a106e-6316-442c-ad35-738afd673d2b_SiteId">
    <vt:lpwstr>cddc1229-ac2a-4b97-b78a-0e5cacb5865c</vt:lpwstr>
  </property>
  <property fmtid="{D5CDD505-2E9C-101B-9397-08002B2CF9AE}" pid="11" name="MSIP_Label_034a106e-6316-442c-ad35-738afd673d2b_ContentBits">
    <vt:lpwstr>0</vt:lpwstr>
  </property>
</Properties>
</file>