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785E" w14:textId="41AABD35" w:rsidR="00B13BA0" w:rsidRPr="00DA3139" w:rsidRDefault="00B13BA0" w:rsidP="00B13BA0">
      <w:pPr>
        <w:spacing w:after="0"/>
        <w:jc w:val="center"/>
        <w:rPr>
          <w:rFonts w:cs="Arial"/>
          <w:b/>
          <w:sz w:val="28"/>
          <w:szCs w:val="28"/>
        </w:rPr>
      </w:pPr>
      <w:bookmarkStart w:id="0" w:name="_Toc383013240"/>
      <w:bookmarkStart w:id="1" w:name="_Toc383020679"/>
      <w:bookmarkStart w:id="2" w:name="_Toc383533737"/>
      <w:bookmarkStart w:id="3" w:name="_Toc382695934"/>
      <w:bookmarkStart w:id="4" w:name="_Toc381095274"/>
      <w:bookmarkStart w:id="5" w:name="_Toc378592398"/>
      <w:r w:rsidRPr="00DA3139">
        <w:rPr>
          <w:rFonts w:cs="Arial"/>
          <w:b/>
          <w:sz w:val="28"/>
          <w:szCs w:val="28"/>
        </w:rPr>
        <w:t xml:space="preserve">RFB for </w:t>
      </w:r>
      <w:r w:rsidR="009345F1">
        <w:rPr>
          <w:rFonts w:cs="Arial"/>
          <w:b/>
          <w:sz w:val="28"/>
          <w:szCs w:val="28"/>
        </w:rPr>
        <w:t>Artificial Intelligence Solutions</w:t>
      </w:r>
      <w:r w:rsidRPr="00DA3139">
        <w:rPr>
          <w:rFonts w:cs="Arial"/>
          <w:b/>
          <w:sz w:val="28"/>
          <w:szCs w:val="28"/>
        </w:rPr>
        <w:t xml:space="preserve"> – Tender </w:t>
      </w:r>
      <w:r w:rsidR="009345F1">
        <w:rPr>
          <w:rFonts w:cs="Arial"/>
          <w:b/>
          <w:sz w:val="28"/>
          <w:szCs w:val="28"/>
        </w:rPr>
        <w:t>20123</w:t>
      </w:r>
    </w:p>
    <w:p w14:paraId="403DB9D1" w14:textId="77777777" w:rsidR="00B13BA0" w:rsidRPr="00CC6BF1" w:rsidRDefault="00B13BA0" w:rsidP="00B13BA0">
      <w:pPr>
        <w:spacing w:after="0"/>
        <w:jc w:val="center"/>
        <w:rPr>
          <w:rFonts w:cs="Arial"/>
          <w:b/>
        </w:rPr>
      </w:pPr>
    </w:p>
    <w:p w14:paraId="1B0E5095" w14:textId="1095BA9C" w:rsidR="00B13BA0" w:rsidRPr="00CC6BF1" w:rsidRDefault="00B13BA0" w:rsidP="00B13BA0">
      <w:pPr>
        <w:spacing w:after="0"/>
        <w:jc w:val="center"/>
        <w:rPr>
          <w:rFonts w:cs="Arial"/>
          <w:b/>
        </w:rPr>
      </w:pPr>
      <w:r>
        <w:rPr>
          <w:rFonts w:cs="Arial"/>
          <w:b/>
        </w:rPr>
        <w:t xml:space="preserve">ATTACHMENT </w:t>
      </w:r>
      <w:r w:rsidR="009F3410">
        <w:rPr>
          <w:rFonts w:cs="Arial"/>
          <w:b/>
        </w:rPr>
        <w:t>2</w:t>
      </w:r>
      <w:r>
        <w:rPr>
          <w:rFonts w:cs="Arial"/>
          <w:b/>
        </w:rPr>
        <w:t xml:space="preserve"> – DEFINITIONS</w:t>
      </w:r>
    </w:p>
    <w:p w14:paraId="76CECCED" w14:textId="77777777" w:rsidR="00B13BA0" w:rsidRDefault="00B13BA0" w:rsidP="00504275">
      <w:pPr>
        <w:spacing w:after="0"/>
        <w:jc w:val="center"/>
        <w:rPr>
          <w:rStyle w:val="Strong"/>
          <w:sz w:val="28"/>
          <w:szCs w:val="28"/>
        </w:rPr>
      </w:pPr>
    </w:p>
    <w:p w14:paraId="47FAD994" w14:textId="58403DED" w:rsidR="00AC01C0" w:rsidRDefault="00AC01C0" w:rsidP="27490F16">
      <w:pPr>
        <w:spacing w:after="0"/>
        <w:rPr>
          <w:rStyle w:val="Strong"/>
          <w:sz w:val="28"/>
          <w:szCs w:val="28"/>
        </w:rPr>
      </w:pPr>
    </w:p>
    <w:bookmarkEnd w:id="0"/>
    <w:bookmarkEnd w:id="1"/>
    <w:bookmarkEnd w:id="2"/>
    <w:p w14:paraId="539DC61D" w14:textId="4C1A6732" w:rsidR="00F81C75" w:rsidRDefault="00F81C75">
      <w:pPr>
        <w:rPr>
          <w:szCs w:val="22"/>
        </w:rPr>
      </w:pPr>
      <w:r>
        <w:t xml:space="preserve">The </w:t>
      </w:r>
      <w:r w:rsidR="0028197D">
        <w:t xml:space="preserve">defined terms contained in Attachment </w:t>
      </w:r>
      <w:r w:rsidR="00176518">
        <w:t>1-1</w:t>
      </w:r>
      <w:r w:rsidR="0028197D">
        <w:t xml:space="preserve"> </w:t>
      </w:r>
      <w:r w:rsidR="00176518">
        <w:t xml:space="preserve">Schedule A </w:t>
      </w:r>
      <w:r w:rsidR="0028197D">
        <w:t>(</w:t>
      </w:r>
      <w:r w:rsidR="00176518">
        <w:t>Definitions</w:t>
      </w:r>
      <w:r w:rsidR="0028197D">
        <w:t xml:space="preserve">) shall apply to the RFB. In addition, the </w:t>
      </w:r>
      <w:r>
        <w:t>following</w:t>
      </w:r>
      <w:r w:rsidR="0028197D">
        <w:t xml:space="preserve"> terms shall have the following meanings.</w:t>
      </w:r>
    </w:p>
    <w:p w14:paraId="5A97E9C9" w14:textId="77777777" w:rsidR="00E814CB" w:rsidRPr="00E814CB" w:rsidRDefault="00E814CB" w:rsidP="00E814CB">
      <w:pPr>
        <w:rPr>
          <w:szCs w:val="22"/>
        </w:rPr>
      </w:pPr>
      <w:r w:rsidRPr="00E814CB">
        <w:rPr>
          <w:szCs w:val="22"/>
        </w:rPr>
        <w:t>“</w:t>
      </w:r>
      <w:r w:rsidRPr="00E814CB">
        <w:rPr>
          <w:b/>
          <w:szCs w:val="22"/>
        </w:rPr>
        <w:t>24/7/365</w:t>
      </w:r>
      <w:r w:rsidRPr="00E814CB">
        <w:rPr>
          <w:szCs w:val="22"/>
        </w:rPr>
        <w:t>” means twenty-four (24) hours per day, seven (7) days per week, three-hundred and sixty-five (365) days per year.</w:t>
      </w:r>
    </w:p>
    <w:p w14:paraId="7DC4A1C1" w14:textId="77777777" w:rsidR="001D6856" w:rsidRPr="001D6856" w:rsidRDefault="001D6856" w:rsidP="001D6856">
      <w:pPr>
        <w:rPr>
          <w:bCs/>
          <w:szCs w:val="22"/>
        </w:rPr>
      </w:pPr>
      <w:r w:rsidRPr="001D6856">
        <w:rPr>
          <w:b/>
          <w:szCs w:val="22"/>
        </w:rPr>
        <w:t>“Accessible”</w:t>
      </w:r>
      <w:r w:rsidRPr="001D6856">
        <w:rPr>
          <w:szCs w:val="22"/>
        </w:rPr>
        <w:t xml:space="preserve"> means that which can be easily reached or obtained; a facility that can be easily entered; information that can be easily accessed; posing no obstacles to persons with disabilities.</w:t>
      </w:r>
    </w:p>
    <w:p w14:paraId="10F0BCF5" w14:textId="7B7E7394" w:rsidR="00E814CB" w:rsidRPr="00E814CB" w:rsidRDefault="001D6856" w:rsidP="001D6856">
      <w:pPr>
        <w:rPr>
          <w:szCs w:val="22"/>
        </w:rPr>
      </w:pPr>
      <w:r w:rsidRPr="001D6856">
        <w:rPr>
          <w:b/>
          <w:szCs w:val="22"/>
        </w:rPr>
        <w:t xml:space="preserve">“Accessibility” </w:t>
      </w:r>
      <w:r w:rsidRPr="001D6856">
        <w:rPr>
          <w:szCs w:val="22"/>
        </w:rPr>
        <w:t>means a general term which is used to describe the degree of ease that something (e.g., device, service, and environment) can be used and enjoyed by persons with a disability. The term implies conscious planning, design and/or effort to ensure it is barrier-free to persons with a disability, and by extension, usable and practical for the general population as well.</w:t>
      </w:r>
    </w:p>
    <w:p w14:paraId="7E8DBCEC" w14:textId="77777777" w:rsidR="00E814CB" w:rsidRPr="00E814CB" w:rsidRDefault="00E814CB" w:rsidP="00E814CB">
      <w:pPr>
        <w:rPr>
          <w:szCs w:val="22"/>
        </w:rPr>
      </w:pPr>
      <w:r w:rsidRPr="00E814CB">
        <w:rPr>
          <w:szCs w:val="22"/>
        </w:rPr>
        <w:t>“</w:t>
      </w:r>
      <w:r w:rsidRPr="00E814CB">
        <w:rPr>
          <w:b/>
          <w:szCs w:val="22"/>
        </w:rPr>
        <w:t>Adware</w:t>
      </w:r>
      <w:r w:rsidRPr="00E814CB">
        <w:rPr>
          <w:szCs w:val="22"/>
        </w:rPr>
        <w:t>” means Software that can display advertising banners while a program is running or via some other triggering mechanism.</w:t>
      </w:r>
    </w:p>
    <w:p w14:paraId="6B3E350B" w14:textId="3A85EA89" w:rsidR="00E814CB" w:rsidRDefault="00E814CB" w:rsidP="00E814CB">
      <w:pPr>
        <w:rPr>
          <w:szCs w:val="22"/>
        </w:rPr>
      </w:pPr>
      <w:r w:rsidRPr="00E814CB">
        <w:rPr>
          <w:szCs w:val="22"/>
        </w:rPr>
        <w:t>“</w:t>
      </w:r>
      <w:r w:rsidRPr="00E814CB">
        <w:rPr>
          <w:b/>
          <w:szCs w:val="22"/>
        </w:rPr>
        <w:t>Agent</w:t>
      </w:r>
      <w:r w:rsidRPr="00E814CB">
        <w:rPr>
          <w:szCs w:val="22"/>
        </w:rPr>
        <w:t>” means Software that performs information gathering or processing tasks, usually transmitting data to a centralized location.</w:t>
      </w:r>
    </w:p>
    <w:p w14:paraId="3E83651C" w14:textId="1B07E008" w:rsidR="00795DAC" w:rsidRDefault="6578A48B" w:rsidP="27490F16">
      <w:r>
        <w:t>“</w:t>
      </w:r>
      <w:r w:rsidRPr="27490F16">
        <w:rPr>
          <w:b/>
          <w:bCs/>
        </w:rPr>
        <w:t>Agreement</w:t>
      </w:r>
      <w:r>
        <w:t>” means the agreement to be entered into with the Preferred Bidder</w:t>
      </w:r>
      <w:r w:rsidR="47ABC366">
        <w:t>(s)</w:t>
      </w:r>
      <w:r>
        <w:t xml:space="preserve"> as set forth in Attachment #</w:t>
      </w:r>
      <w:r w:rsidR="008A2CC2">
        <w:t>1</w:t>
      </w:r>
      <w:r>
        <w:t xml:space="preserve"> – Form of Agreement.</w:t>
      </w:r>
    </w:p>
    <w:p w14:paraId="640A9DFC" w14:textId="15A20457" w:rsidR="007850E1" w:rsidRPr="00E814CB" w:rsidRDefault="1B0A679B" w:rsidP="27490F16">
      <w:r>
        <w:t>“</w:t>
      </w:r>
      <w:r w:rsidRPr="27490F16">
        <w:rPr>
          <w:b/>
          <w:bCs/>
        </w:rPr>
        <w:t>AI</w:t>
      </w:r>
      <w:r>
        <w:t xml:space="preserve">” </w:t>
      </w:r>
      <w:r w:rsidR="74F2FAC5">
        <w:t>is the acronym for</w:t>
      </w:r>
      <w:r w:rsidR="047045F2">
        <w:t xml:space="preserve"> </w:t>
      </w:r>
      <w:r>
        <w:t>Artificial Intelligence.</w:t>
      </w:r>
      <w:r w:rsidR="5ED768B2">
        <w:t xml:space="preserve"> </w:t>
      </w:r>
    </w:p>
    <w:p w14:paraId="455A2000" w14:textId="50D49CCA" w:rsidR="00E814CB" w:rsidRPr="00E814CB" w:rsidRDefault="00E814CB" w:rsidP="00E814CB">
      <w:pPr>
        <w:rPr>
          <w:szCs w:val="22"/>
        </w:rPr>
      </w:pPr>
      <w:r w:rsidRPr="007B628B">
        <w:rPr>
          <w:szCs w:val="22"/>
        </w:rPr>
        <w:t>“</w:t>
      </w:r>
      <w:r w:rsidRPr="007B628B">
        <w:rPr>
          <w:b/>
          <w:szCs w:val="22"/>
        </w:rPr>
        <w:t>Annual Refresh</w:t>
      </w:r>
      <w:r w:rsidRPr="007B628B">
        <w:rPr>
          <w:szCs w:val="22"/>
        </w:rPr>
        <w:t xml:space="preserve">” means the process described in the Description of Deliverables which may result in </w:t>
      </w:r>
      <w:r w:rsidR="00BA15BC" w:rsidRPr="007B628B">
        <w:rPr>
          <w:szCs w:val="22"/>
        </w:rPr>
        <w:t>the qualification of new vendors</w:t>
      </w:r>
      <w:r w:rsidR="0044673B" w:rsidRPr="007B628B">
        <w:rPr>
          <w:szCs w:val="22"/>
        </w:rPr>
        <w:t xml:space="preserve"> on </w:t>
      </w:r>
      <w:r w:rsidRPr="007B628B">
        <w:rPr>
          <w:szCs w:val="22"/>
        </w:rPr>
        <w:t xml:space="preserve">an annual </w:t>
      </w:r>
      <w:r w:rsidR="0044673B" w:rsidRPr="007B628B">
        <w:rPr>
          <w:szCs w:val="22"/>
        </w:rPr>
        <w:t xml:space="preserve">basis. </w:t>
      </w:r>
    </w:p>
    <w:p w14:paraId="20A5FCDE" w14:textId="4345C9D4" w:rsidR="00851B97" w:rsidRPr="00E814CB" w:rsidRDefault="1B3CD737" w:rsidP="00E814CB">
      <w:pPr>
        <w:rPr>
          <w:ins w:id="6" w:author="Gnana Kumar, Victor (CSCO)" w:date="2024-09-13T13:57:00Z"/>
        </w:rPr>
      </w:pPr>
      <w:r>
        <w:rPr>
          <w:rStyle w:val="Strong"/>
        </w:rPr>
        <w:t>“Application Programming Interface (API)”</w:t>
      </w:r>
      <w:r>
        <w:t xml:space="preserve"> means a set of protocols, routines, and tools that allow different software applications to communicate with each other</w:t>
      </w:r>
      <w:ins w:id="7" w:author="Gnana Kumar, Victor (CSCO)" w:date="2024-09-13T13:58:00Z">
        <w:r w:rsidR="0DAE3B19">
          <w:t>.</w:t>
        </w:r>
      </w:ins>
      <w:r w:rsidRPr="00851B97" w:rsidDel="001937B7">
        <w:rPr>
          <w:rStyle w:val="normaltextrun"/>
          <w:rFonts w:cs="Arial"/>
          <w:b/>
          <w:bCs/>
          <w:color w:val="000000"/>
          <w:shd w:val="clear" w:color="auto" w:fill="FFFFFF"/>
        </w:rPr>
        <w:t xml:space="preserve"> </w:t>
      </w:r>
    </w:p>
    <w:p w14:paraId="3B74FF81" w14:textId="5D0306C7" w:rsidR="00851B97" w:rsidRPr="00E814CB" w:rsidRDefault="1C144600" w:rsidP="00E814CB">
      <w:r>
        <w:t>“</w:t>
      </w:r>
      <w:r w:rsidRPr="27490F16">
        <w:rPr>
          <w:b/>
          <w:bCs/>
        </w:rPr>
        <w:t>Application and Network Security Testing</w:t>
      </w:r>
      <w:r>
        <w:t>” is a testing process, utilizing tools and software for penetration testing and/or Red Team engagements. Depending upon the context, the testing process may also refer to penetration testing and/or Red Team exercises performed by security consultants.</w:t>
      </w:r>
    </w:p>
    <w:p w14:paraId="0948008C" w14:textId="12A834AF" w:rsidR="00E814CB" w:rsidRDefault="1C144600" w:rsidP="00E814CB">
      <w:r>
        <w:t>“</w:t>
      </w:r>
      <w:r w:rsidRPr="27490F16">
        <w:rPr>
          <w:b/>
          <w:bCs/>
        </w:rPr>
        <w:t>Assessment/Advisement</w:t>
      </w:r>
      <w:r>
        <w:t xml:space="preserve">” </w:t>
      </w:r>
      <w:r w:rsidR="5224C727">
        <w:t>means the</w:t>
      </w:r>
      <w:r>
        <w:t xml:space="preserve"> capability to conduct feasibility studies, fit-gap analyses, providing solution options &amp; recommendations, and design, </w:t>
      </w:r>
      <w:proofErr w:type="gramStart"/>
      <w:r>
        <w:t>implementation</w:t>
      </w:r>
      <w:proofErr w:type="gramEnd"/>
      <w:r>
        <w:t xml:space="preserve"> and adherence to best practices.</w:t>
      </w:r>
    </w:p>
    <w:p w14:paraId="6575E4A6" w14:textId="09647BEC" w:rsidR="00E814CB" w:rsidRPr="00E814CB" w:rsidRDefault="00E814CB" w:rsidP="00E814CB">
      <w:pPr>
        <w:rPr>
          <w:szCs w:val="22"/>
        </w:rPr>
      </w:pPr>
      <w:r w:rsidRPr="00E814CB">
        <w:rPr>
          <w:szCs w:val="22"/>
        </w:rPr>
        <w:t>“</w:t>
      </w:r>
      <w:r w:rsidRPr="00E814CB">
        <w:rPr>
          <w:b/>
          <w:szCs w:val="22"/>
        </w:rPr>
        <w:t>Attachments</w:t>
      </w:r>
      <w:r w:rsidRPr="00E814CB">
        <w:rPr>
          <w:szCs w:val="22"/>
        </w:rPr>
        <w:t xml:space="preserve">” </w:t>
      </w:r>
      <w:r w:rsidRPr="00832A70">
        <w:rPr>
          <w:szCs w:val="22"/>
        </w:rPr>
        <w:t xml:space="preserve">are the documents listed in </w:t>
      </w:r>
      <w:r w:rsidR="00FF3DBC" w:rsidRPr="00832A70">
        <w:rPr>
          <w:szCs w:val="22"/>
        </w:rPr>
        <w:t>the Qualification Envelope</w:t>
      </w:r>
      <w:r w:rsidRPr="00832A70">
        <w:rPr>
          <w:szCs w:val="22"/>
        </w:rPr>
        <w:t xml:space="preserve"> of the RFB and located in the “RFB Attachments” folder, which can be accessed from the </w:t>
      </w:r>
      <w:r w:rsidRPr="00832A70">
        <w:rPr>
          <w:rFonts w:hint="cs"/>
          <w:szCs w:val="22"/>
        </w:rPr>
        <w:t>‘</w:t>
      </w:r>
      <w:r w:rsidRPr="00832A70">
        <w:rPr>
          <w:szCs w:val="22"/>
        </w:rPr>
        <w:t>RFx</w:t>
      </w:r>
      <w:r w:rsidRPr="00832A70">
        <w:rPr>
          <w:rFonts w:hint="cs"/>
          <w:szCs w:val="22"/>
        </w:rPr>
        <w:t>’</w:t>
      </w:r>
      <w:r w:rsidRPr="00832A70">
        <w:rPr>
          <w:szCs w:val="22"/>
        </w:rPr>
        <w:t xml:space="preserve"> page, </w:t>
      </w:r>
      <w:r w:rsidRPr="00832A70">
        <w:rPr>
          <w:rFonts w:hint="cs"/>
          <w:szCs w:val="22"/>
        </w:rPr>
        <w:t>“</w:t>
      </w:r>
      <w:r w:rsidRPr="00832A70">
        <w:rPr>
          <w:szCs w:val="22"/>
        </w:rPr>
        <w:t>RFx Details</w:t>
      </w:r>
      <w:r w:rsidRPr="00832A70">
        <w:rPr>
          <w:rFonts w:hint="cs"/>
          <w:szCs w:val="22"/>
        </w:rPr>
        <w:t>”</w:t>
      </w:r>
      <w:r w:rsidRPr="00832A70">
        <w:rPr>
          <w:szCs w:val="22"/>
        </w:rPr>
        <w:t xml:space="preserve"> tab, </w:t>
      </w:r>
      <w:r w:rsidRPr="00832A70">
        <w:rPr>
          <w:rFonts w:hint="cs"/>
          <w:szCs w:val="22"/>
        </w:rPr>
        <w:t>“</w:t>
      </w:r>
      <w:r w:rsidRPr="00832A70">
        <w:rPr>
          <w:szCs w:val="22"/>
        </w:rPr>
        <w:t>Buyer Attachments</w:t>
      </w:r>
      <w:r w:rsidRPr="00832A70">
        <w:rPr>
          <w:rFonts w:hint="cs"/>
          <w:szCs w:val="22"/>
        </w:rPr>
        <w:t>”</w:t>
      </w:r>
      <w:r w:rsidRPr="00832A70">
        <w:rPr>
          <w:szCs w:val="22"/>
        </w:rPr>
        <w:t xml:space="preserve"> section of the OTP </w:t>
      </w:r>
      <w:proofErr w:type="spellStart"/>
      <w:r w:rsidRPr="00832A70">
        <w:rPr>
          <w:szCs w:val="22"/>
        </w:rPr>
        <w:t>eTendering</w:t>
      </w:r>
      <w:proofErr w:type="spellEnd"/>
      <w:r w:rsidRPr="00832A70">
        <w:rPr>
          <w:szCs w:val="22"/>
        </w:rPr>
        <w:t xml:space="preserve"> System.</w:t>
      </w:r>
    </w:p>
    <w:p w14:paraId="62607AED" w14:textId="49DBCB77" w:rsidR="00E814CB" w:rsidRPr="00E814CB" w:rsidRDefault="1C144600" w:rsidP="27490F16">
      <w:r>
        <w:lastRenderedPageBreak/>
        <w:t>“</w:t>
      </w:r>
      <w:r w:rsidRPr="27490F16">
        <w:rPr>
          <w:b/>
          <w:bCs/>
        </w:rPr>
        <w:t>Attestation</w:t>
      </w:r>
      <w:r>
        <w:t>”</w:t>
      </w:r>
      <w:r w:rsidRPr="27490F16">
        <w:rPr>
          <w:b/>
          <w:bCs/>
        </w:rPr>
        <w:t xml:space="preserve"> </w:t>
      </w:r>
      <w:r>
        <w:t xml:space="preserve">means a </w:t>
      </w:r>
      <w:r w:rsidR="6E42910A">
        <w:t>vendor’s</w:t>
      </w:r>
      <w:r>
        <w:t xml:space="preserve"> confirmation that any revised or new Solution that is proposed during the </w:t>
      </w:r>
      <w:r w:rsidR="2B35AC18">
        <w:t>Semi</w:t>
      </w:r>
      <w:r w:rsidR="111052B0">
        <w:t>-</w:t>
      </w:r>
      <w:r>
        <w:t>Annual Refresh meets all the Requirements of the RFB for the Category into which the Solution is being placed and for which the Vendor is already qualified.</w:t>
      </w:r>
    </w:p>
    <w:p w14:paraId="2C92601D" w14:textId="73D5A19C" w:rsidR="00E814CB" w:rsidRPr="00E814CB" w:rsidRDefault="1C144600" w:rsidP="00E814CB">
      <w:r>
        <w:t>“</w:t>
      </w:r>
      <w:r w:rsidRPr="27490F16">
        <w:rPr>
          <w:b/>
          <w:bCs/>
        </w:rPr>
        <w:t>Attestation Form</w:t>
      </w:r>
      <w:r>
        <w:t>” means the Attestation document</w:t>
      </w:r>
      <w:r w:rsidR="5ED768B2">
        <w:t xml:space="preserve">, provided by </w:t>
      </w:r>
      <w:r w:rsidR="4DB50687">
        <w:t>SO</w:t>
      </w:r>
      <w:r w:rsidR="5ED768B2">
        <w:t xml:space="preserve">, </w:t>
      </w:r>
      <w:r>
        <w:t xml:space="preserve">to be completed by Vendors participating in </w:t>
      </w:r>
      <w:r w:rsidR="0B71097F">
        <w:t xml:space="preserve">a Catalogue </w:t>
      </w:r>
      <w:r>
        <w:t xml:space="preserve">Refresh, </w:t>
      </w:r>
      <w:proofErr w:type="gramStart"/>
      <w:r>
        <w:t>similar to</w:t>
      </w:r>
      <w:proofErr w:type="gramEnd"/>
      <w:r>
        <w:t xml:space="preserve"> the template provided in Attachment 5 to the RFB, as may be amended by </w:t>
      </w:r>
      <w:r w:rsidR="008E1254">
        <w:t>Supply Ontario</w:t>
      </w:r>
      <w:r>
        <w:t xml:space="preserve"> from time to time.</w:t>
      </w:r>
    </w:p>
    <w:p w14:paraId="29E4E8F8" w14:textId="347C65DA" w:rsidR="00E814CB" w:rsidRDefault="1C144600" w:rsidP="00E814CB">
      <w:r>
        <w:t>“</w:t>
      </w:r>
      <w:r w:rsidRPr="27490F16">
        <w:rPr>
          <w:b/>
          <w:bCs/>
        </w:rPr>
        <w:t>Auditing</w:t>
      </w:r>
      <w:r>
        <w:t xml:space="preserve">” </w:t>
      </w:r>
      <w:r w:rsidR="5ED768B2">
        <w:t xml:space="preserve">means, </w:t>
      </w:r>
      <w:r>
        <w:t xml:space="preserve">in the context of information </w:t>
      </w:r>
      <w:proofErr w:type="gramStart"/>
      <w:r>
        <w:t>security,  an</w:t>
      </w:r>
      <w:proofErr w:type="gramEnd"/>
      <w:r>
        <w:t xml:space="preserve"> independent examination of data processing system records</w:t>
      </w:r>
      <w:r w:rsidR="5ED768B2">
        <w:t xml:space="preserve"> to, among other things, validate </w:t>
      </w:r>
      <w:r>
        <w:t>system controls, ensur</w:t>
      </w:r>
      <w:r w:rsidR="5ED768B2">
        <w:t>e</w:t>
      </w:r>
      <w:r>
        <w:t xml:space="preserve"> object integrity, and </w:t>
      </w:r>
      <w:r w:rsidR="5ED768B2">
        <w:t xml:space="preserve">to </w:t>
      </w:r>
      <w:r>
        <w:t>detect potential breaches.</w:t>
      </w:r>
    </w:p>
    <w:p w14:paraId="6057D4F7" w14:textId="71EBFC52" w:rsidR="00E814CB" w:rsidRDefault="1C144600" w:rsidP="27490F16">
      <w:pPr>
        <w:rPr>
          <w:rStyle w:val="eop"/>
          <w:rFonts w:cs="Arial"/>
          <w:color w:val="000000" w:themeColor="text1"/>
        </w:rPr>
      </w:pPr>
      <w:r>
        <w:t>“</w:t>
      </w:r>
      <w:r w:rsidRPr="27490F16">
        <w:rPr>
          <w:b/>
          <w:bCs/>
        </w:rPr>
        <w:t>Authentication” or “Authenticated</w:t>
      </w:r>
      <w:r>
        <w:t xml:space="preserve">” </w:t>
      </w:r>
      <w:proofErr w:type="gramStart"/>
      <w:r w:rsidR="26BD0DEB">
        <w:t xml:space="preserve">means </w:t>
      </w:r>
      <w:r>
        <w:t xml:space="preserve"> the</w:t>
      </w:r>
      <w:proofErr w:type="gramEnd"/>
      <w:r>
        <w:t xml:space="preserve"> process or condition of identifying an individual or entity. In security systems, Authentication is distinct from authorization, which is the process of giving individuals access to resources based on their identity</w:t>
      </w:r>
      <w:r w:rsidR="7CE29614">
        <w:t>.</w:t>
      </w:r>
    </w:p>
    <w:p w14:paraId="262A357B" w14:textId="50DA5372" w:rsidR="00373C80" w:rsidRDefault="290AECDC" w:rsidP="27490F16">
      <w:pPr>
        <w:rPr>
          <w:rStyle w:val="eop"/>
          <w:rFonts w:cs="Arial"/>
          <w:color w:val="000000" w:themeColor="text1"/>
        </w:rPr>
      </w:pPr>
      <w:r>
        <w:rPr>
          <w:rStyle w:val="normaltextrun"/>
          <w:rFonts w:cs="Arial"/>
          <w:b/>
          <w:bCs/>
          <w:color w:val="000000"/>
          <w:shd w:val="clear" w:color="auto" w:fill="FFFFFF"/>
        </w:rPr>
        <w:t>“</w:t>
      </w:r>
      <w:r w:rsidR="7CE29614" w:rsidRPr="00373C80">
        <w:rPr>
          <w:rStyle w:val="normaltextrun"/>
          <w:rFonts w:cs="Arial"/>
          <w:b/>
          <w:bCs/>
          <w:color w:val="000000"/>
          <w:shd w:val="clear" w:color="auto" w:fill="FFFFFF"/>
        </w:rPr>
        <w:t>Availability</w:t>
      </w:r>
      <w:r>
        <w:rPr>
          <w:rStyle w:val="normaltextrun"/>
          <w:rFonts w:cs="Arial"/>
          <w:b/>
          <w:bCs/>
          <w:color w:val="000000"/>
          <w:shd w:val="clear" w:color="auto" w:fill="FFFFFF"/>
        </w:rPr>
        <w:t>”</w:t>
      </w:r>
      <w:r w:rsidR="7CE29614">
        <w:rPr>
          <w:rStyle w:val="normaltextrun"/>
          <w:rFonts w:cs="Arial"/>
          <w:color w:val="000000"/>
          <w:shd w:val="clear" w:color="auto" w:fill="FFFFFF"/>
        </w:rPr>
        <w:t xml:space="preserve"> means ensuring timely and reliable access to and use of information</w:t>
      </w:r>
      <w:r w:rsidR="7CE29614">
        <w:rPr>
          <w:rStyle w:val="eop"/>
          <w:rFonts w:cs="Arial"/>
          <w:color w:val="000000"/>
          <w:shd w:val="clear" w:color="auto" w:fill="FFFFFF"/>
        </w:rPr>
        <w:t>.</w:t>
      </w:r>
    </w:p>
    <w:p w14:paraId="2DDDC081" w14:textId="4FFD4978" w:rsidR="00E814CB" w:rsidRPr="00E814CB" w:rsidRDefault="1C144600" w:rsidP="27490F16">
      <w:r>
        <w:t>“</w:t>
      </w:r>
      <w:r w:rsidRPr="27490F16">
        <w:rPr>
          <w:b/>
          <w:bCs/>
        </w:rPr>
        <w:t>Bid</w:t>
      </w:r>
      <w:r>
        <w:t xml:space="preserve">” has the meaning set out in Attachment </w:t>
      </w:r>
      <w:r w:rsidR="004F3CA7">
        <w:t>1</w:t>
      </w:r>
      <w:r>
        <w:t xml:space="preserve"> (Form of Agreement).</w:t>
      </w:r>
    </w:p>
    <w:p w14:paraId="3B4CC1A1" w14:textId="7FD2267B" w:rsidR="00795DAC" w:rsidRDefault="00E814CB" w:rsidP="00E814CB">
      <w:pPr>
        <w:rPr>
          <w:szCs w:val="22"/>
        </w:rPr>
      </w:pPr>
      <w:r w:rsidRPr="00E814CB">
        <w:rPr>
          <w:szCs w:val="22"/>
        </w:rPr>
        <w:t>“</w:t>
      </w:r>
      <w:r w:rsidRPr="00E814CB">
        <w:rPr>
          <w:b/>
          <w:szCs w:val="22"/>
        </w:rPr>
        <w:t>Bidder</w:t>
      </w:r>
      <w:r w:rsidRPr="00E814CB">
        <w:rPr>
          <w:szCs w:val="22"/>
        </w:rPr>
        <w:t>” means the legal entity that submits a Bid in response to this RFB.</w:t>
      </w:r>
    </w:p>
    <w:p w14:paraId="3C1B4308" w14:textId="31D6774A" w:rsidR="00B17C3D" w:rsidRDefault="00B17C3D" w:rsidP="00E814CB">
      <w:pPr>
        <w:rPr>
          <w:szCs w:val="22"/>
        </w:rPr>
      </w:pPr>
      <w:r w:rsidRPr="00E814CB">
        <w:rPr>
          <w:szCs w:val="22"/>
        </w:rPr>
        <w:t>“</w:t>
      </w:r>
      <w:r>
        <w:rPr>
          <w:b/>
          <w:szCs w:val="22"/>
        </w:rPr>
        <w:t>Bid</w:t>
      </w:r>
      <w:r w:rsidRPr="00E814CB">
        <w:rPr>
          <w:b/>
          <w:szCs w:val="22"/>
        </w:rPr>
        <w:t xml:space="preserve"> Form</w:t>
      </w:r>
      <w:r w:rsidRPr="00E814CB">
        <w:rPr>
          <w:szCs w:val="22"/>
        </w:rPr>
        <w:t>” is the part of a Category Bid in which the Bidder submits their proposed Solution for that Category.</w:t>
      </w:r>
    </w:p>
    <w:p w14:paraId="519E723B" w14:textId="7830E84B" w:rsidR="00E814CB" w:rsidRPr="00B17C3D" w:rsidRDefault="1C144600" w:rsidP="00E814CB">
      <w:pPr>
        <w:rPr>
          <w:ins w:id="8" w:author="Gnana Kumar, Victor (CSCO)" w:date="2024-09-10T19:23:00Z"/>
        </w:rPr>
      </w:pPr>
      <w:r>
        <w:t>“</w:t>
      </w:r>
      <w:r w:rsidRPr="27490F16">
        <w:rPr>
          <w:b/>
          <w:bCs/>
        </w:rPr>
        <w:t>Business Hours</w:t>
      </w:r>
      <w:r>
        <w:t xml:space="preserve">” </w:t>
      </w:r>
      <w:r w:rsidR="4EC1A736">
        <w:t>means the</w:t>
      </w:r>
      <w:r w:rsidR="4B4A34E1">
        <w:t xml:space="preserve"> hours from </w:t>
      </w:r>
      <w:r w:rsidR="5E5EB8FF">
        <w:t>9AM</w:t>
      </w:r>
      <w:r w:rsidR="4B4A34E1">
        <w:t xml:space="preserve"> to </w:t>
      </w:r>
      <w:r w:rsidR="3F680F47">
        <w:t>5PM</w:t>
      </w:r>
      <w:r w:rsidR="4B4A34E1">
        <w:t xml:space="preserve"> on any Business Day </w:t>
      </w:r>
    </w:p>
    <w:p w14:paraId="07FBEBE9" w14:textId="68C6C7E7" w:rsidR="00E814CB" w:rsidRPr="00B17C3D" w:rsidRDefault="1C144600" w:rsidP="27490F16">
      <w:r>
        <w:t>“</w:t>
      </w:r>
      <w:r w:rsidRPr="27490F16">
        <w:rPr>
          <w:b/>
          <w:bCs/>
        </w:rPr>
        <w:t>Catalogue</w:t>
      </w:r>
      <w:r>
        <w:t xml:space="preserve">” means the collection of information and data relating to qualified Solutions provided by a Vendor in </w:t>
      </w:r>
      <w:r w:rsidR="6D7F82AC">
        <w:t>Catalogue submission</w:t>
      </w:r>
      <w:r>
        <w:t>(s).</w:t>
      </w:r>
    </w:p>
    <w:p w14:paraId="0FED3ADB" w14:textId="1BDC5363" w:rsidR="00CC16C9" w:rsidRPr="00E814CB" w:rsidRDefault="15A09EBD" w:rsidP="27490F16">
      <w:r>
        <w:t>“</w:t>
      </w:r>
      <w:r w:rsidRPr="27490F16">
        <w:rPr>
          <w:b/>
          <w:bCs/>
        </w:rPr>
        <w:t>Catalogue Refresh</w:t>
      </w:r>
      <w:r>
        <w:t>” means the process described in the Description of Deliverables which may result in a semi-annual revision to the Catalogue.</w:t>
      </w:r>
      <w:r w:rsidR="4B4A34E1">
        <w:t xml:space="preserve"> </w:t>
      </w:r>
    </w:p>
    <w:p w14:paraId="25FF1EB3" w14:textId="73543F9C" w:rsidR="00E814CB" w:rsidRPr="00E814CB" w:rsidRDefault="00E814CB" w:rsidP="00E814CB">
      <w:pPr>
        <w:rPr>
          <w:szCs w:val="22"/>
        </w:rPr>
      </w:pPr>
      <w:r w:rsidRPr="00B17C3D">
        <w:rPr>
          <w:szCs w:val="22"/>
        </w:rPr>
        <w:t>“</w:t>
      </w:r>
      <w:r w:rsidRPr="00B17C3D">
        <w:rPr>
          <w:b/>
          <w:szCs w:val="22"/>
        </w:rPr>
        <w:t>Category</w:t>
      </w:r>
      <w:r w:rsidRPr="00B17C3D">
        <w:rPr>
          <w:szCs w:val="22"/>
        </w:rPr>
        <w:t xml:space="preserve">” means any of the Solution categories described in </w:t>
      </w:r>
      <w:r w:rsidR="00E544E6" w:rsidRPr="00832A70">
        <w:rPr>
          <w:szCs w:val="22"/>
        </w:rPr>
        <w:t>Attachment #</w:t>
      </w:r>
      <w:r w:rsidR="00DE5E00">
        <w:rPr>
          <w:szCs w:val="22"/>
        </w:rPr>
        <w:t>1-2</w:t>
      </w:r>
      <w:r w:rsidRPr="00B17C3D">
        <w:rPr>
          <w:szCs w:val="22"/>
        </w:rPr>
        <w:t xml:space="preserve"> (Description of Deliverables</w:t>
      </w:r>
      <w:r w:rsidR="00B17C3D" w:rsidRPr="00B17C3D">
        <w:rPr>
          <w:szCs w:val="22"/>
        </w:rPr>
        <w:t>)</w:t>
      </w:r>
      <w:r w:rsidRPr="00B17C3D">
        <w:rPr>
          <w:szCs w:val="22"/>
        </w:rPr>
        <w:t xml:space="preserve"> of the RFB, to which specific criteria and Requirements apply.</w:t>
      </w:r>
    </w:p>
    <w:p w14:paraId="6904E950" w14:textId="7562C4D8" w:rsidR="00E814CB" w:rsidRPr="00E814CB" w:rsidRDefault="00E814CB" w:rsidP="00E814CB">
      <w:pPr>
        <w:rPr>
          <w:szCs w:val="22"/>
        </w:rPr>
      </w:pPr>
      <w:r w:rsidRPr="00E814CB">
        <w:rPr>
          <w:szCs w:val="22"/>
        </w:rPr>
        <w:t>“</w:t>
      </w:r>
      <w:r w:rsidRPr="00E814CB">
        <w:rPr>
          <w:b/>
          <w:szCs w:val="22"/>
        </w:rPr>
        <w:t>Category Bid</w:t>
      </w:r>
      <w:r w:rsidRPr="00E814CB">
        <w:rPr>
          <w:szCs w:val="22"/>
        </w:rPr>
        <w:t xml:space="preserve">” refers to a Bidder’s response to the Requirements and </w:t>
      </w:r>
      <w:r w:rsidR="00113D4E">
        <w:rPr>
          <w:szCs w:val="22"/>
        </w:rPr>
        <w:t>Bid</w:t>
      </w:r>
      <w:r w:rsidR="00113D4E" w:rsidRPr="00E814CB">
        <w:rPr>
          <w:szCs w:val="22"/>
        </w:rPr>
        <w:t xml:space="preserve"> </w:t>
      </w:r>
      <w:r w:rsidRPr="00E814CB">
        <w:rPr>
          <w:szCs w:val="22"/>
        </w:rPr>
        <w:t>Form within an individual Category RFx. A Category Bid will only be considered if it is part of a Bid that has passed the Qualification envelope in the evaluation process.</w:t>
      </w:r>
    </w:p>
    <w:p w14:paraId="14D539A9" w14:textId="521B29A4" w:rsidR="00E814CB" w:rsidRPr="00E814CB" w:rsidRDefault="00E814CB" w:rsidP="00E814CB">
      <w:pPr>
        <w:rPr>
          <w:szCs w:val="22"/>
        </w:rPr>
      </w:pPr>
      <w:r w:rsidRPr="00E814CB" w:rsidDel="00343E5B">
        <w:rPr>
          <w:szCs w:val="22"/>
        </w:rPr>
        <w:t xml:space="preserve"> </w:t>
      </w:r>
      <w:r w:rsidRPr="00E814CB">
        <w:rPr>
          <w:szCs w:val="22"/>
        </w:rPr>
        <w:t>“</w:t>
      </w:r>
      <w:r w:rsidRPr="00E814CB">
        <w:rPr>
          <w:b/>
          <w:szCs w:val="22"/>
        </w:rPr>
        <w:t>CD</w:t>
      </w:r>
      <w:r w:rsidRPr="00E814CB">
        <w:rPr>
          <w:szCs w:val="22"/>
        </w:rPr>
        <w:t>” means a compact disc which is a type of optical media used for storing digital data.</w:t>
      </w:r>
    </w:p>
    <w:p w14:paraId="6E99FB0E" w14:textId="57851DB2" w:rsidR="00E814CB" w:rsidRDefault="1C144600" w:rsidP="27490F16">
      <w:r>
        <w:t>“</w:t>
      </w:r>
      <w:r w:rsidRPr="27490F16">
        <w:rPr>
          <w:b/>
          <w:bCs/>
        </w:rPr>
        <w:t>Ceiling Price</w:t>
      </w:r>
      <w:r>
        <w:t>” is the maximum amount, specific to a Solution, that may be charged by a Vendor for the Solution as determined by applying the Minimum Discount to the Price.</w:t>
      </w:r>
    </w:p>
    <w:p w14:paraId="68359ED2" w14:textId="66DCE916" w:rsidR="00851B97" w:rsidRDefault="0E2418E1" w:rsidP="00E814CB">
      <w:pPr>
        <w:rPr>
          <w:rStyle w:val="normaltextrun"/>
          <w:rFonts w:cs="Arial"/>
          <w:color w:val="000000"/>
          <w:shd w:val="clear" w:color="auto" w:fill="FFFFFF"/>
        </w:rPr>
      </w:pPr>
      <w:r w:rsidRPr="00851B97">
        <w:rPr>
          <w:rStyle w:val="normaltextrun"/>
          <w:rFonts w:cs="Arial"/>
          <w:b/>
          <w:bCs/>
          <w:color w:val="000000"/>
          <w:shd w:val="clear" w:color="auto" w:fill="FFFFFF"/>
        </w:rPr>
        <w:t>“CIFS”</w:t>
      </w:r>
      <w:r>
        <w:rPr>
          <w:rStyle w:val="normaltextrun"/>
          <w:rFonts w:cs="Arial"/>
          <w:color w:val="000000"/>
          <w:shd w:val="clear" w:color="auto" w:fill="FFFFFF"/>
        </w:rPr>
        <w:t xml:space="preserve"> </w:t>
      </w:r>
      <w:r w:rsidR="16D91877" w:rsidRPr="27490F16">
        <w:t>is the acronym for</w:t>
      </w:r>
      <w:r>
        <w:rPr>
          <w:rStyle w:val="normaltextrun"/>
          <w:rFonts w:cs="Arial"/>
          <w:color w:val="000000"/>
          <w:shd w:val="clear" w:color="auto" w:fill="FFFFFF"/>
        </w:rPr>
        <w:t xml:space="preserve"> Common Internet File System.</w:t>
      </w:r>
    </w:p>
    <w:p w14:paraId="752EEB45" w14:textId="588EE05F" w:rsidR="00E814CB" w:rsidRPr="00E814CB" w:rsidRDefault="1C144600" w:rsidP="27490F16">
      <w:r>
        <w:t>“</w:t>
      </w:r>
      <w:r w:rsidRPr="27490F16">
        <w:rPr>
          <w:b/>
          <w:bCs/>
        </w:rPr>
        <w:t>Client</w:t>
      </w:r>
      <w:r>
        <w:t>” means</w:t>
      </w:r>
      <w:r w:rsidR="00F6189C">
        <w:t xml:space="preserve">, </w:t>
      </w:r>
      <w:r w:rsidR="00F6189C" w:rsidRPr="00F6189C">
        <w:t xml:space="preserve">for the purpose of Part 3 of the RFB, an OPS Entity who is allowed to procure Solutions under the VOR arrangement arising from this RFB or a Non-OPS Entity </w:t>
      </w:r>
      <w:r w:rsidR="00F6189C" w:rsidRPr="00F6189C">
        <w:lastRenderedPageBreak/>
        <w:t>who has entered into a separate agreement with a Vendor in accordance with the VOR arrangement and is allowed to procure Solutions under that separate agreement.</w:t>
      </w:r>
    </w:p>
    <w:p w14:paraId="0C118B7A" w14:textId="57D833E2" w:rsidR="00E814CB" w:rsidRPr="00E814CB" w:rsidRDefault="00E814CB" w:rsidP="27490F16">
      <w:r>
        <w:t>“</w:t>
      </w:r>
      <w:r w:rsidRPr="27490F16">
        <w:rPr>
          <w:b/>
          <w:bCs/>
        </w:rPr>
        <w:t>Common Vulnerabilities and Exposures</w:t>
      </w:r>
      <w:r>
        <w:t>” is a list of entries each containing an identification number, a description, and at least one public reference for publicly known cybersecurity vulnerabilities.</w:t>
      </w:r>
    </w:p>
    <w:p w14:paraId="2F16ECAC" w14:textId="77777777" w:rsidR="00E814CB" w:rsidRPr="00E814CB" w:rsidRDefault="00E814CB" w:rsidP="27490F16">
      <w:r>
        <w:t>“</w:t>
      </w:r>
      <w:r w:rsidRPr="27490F16">
        <w:rPr>
          <w:b/>
          <w:bCs/>
        </w:rPr>
        <w:t xml:space="preserve">Common Vulnerability Scoring System” </w:t>
      </w:r>
      <w:r>
        <w:t>or</w:t>
      </w:r>
      <w:r w:rsidRPr="27490F16">
        <w:rPr>
          <w:b/>
          <w:bCs/>
        </w:rPr>
        <w:t xml:space="preserve"> “CVSS</w:t>
      </w:r>
      <w:r>
        <w:t>” is an industry standard for assessing the severity of computer system security vulnerabilities. The current version of CVSS (CVSSv3.1) was released in June 2019.</w:t>
      </w:r>
    </w:p>
    <w:p w14:paraId="0AA57D1D" w14:textId="5D7EAC90" w:rsidR="004F0129" w:rsidRPr="004F0129" w:rsidRDefault="004F0129" w:rsidP="004F0129">
      <w:pPr>
        <w:rPr>
          <w:b/>
          <w:bCs/>
          <w:szCs w:val="22"/>
          <w:u w:val="single"/>
        </w:rPr>
      </w:pPr>
      <w:r w:rsidRPr="004F0129">
        <w:rPr>
          <w:b/>
          <w:bCs/>
          <w:szCs w:val="22"/>
        </w:rPr>
        <w:t>“Company Level Check”</w:t>
      </w:r>
      <w:r w:rsidRPr="004F0129">
        <w:rPr>
          <w:bCs/>
          <w:szCs w:val="22"/>
        </w:rPr>
        <w:t xml:space="preserve"> </w:t>
      </w:r>
      <w:r w:rsidR="002D4A3E">
        <w:rPr>
          <w:bCs/>
          <w:szCs w:val="22"/>
        </w:rPr>
        <w:t xml:space="preserve">has the meaning set out in the Attachment </w:t>
      </w:r>
      <w:r w:rsidR="00DE5E00">
        <w:rPr>
          <w:bCs/>
          <w:szCs w:val="22"/>
        </w:rPr>
        <w:t>1</w:t>
      </w:r>
      <w:r w:rsidR="002D4A3E">
        <w:rPr>
          <w:bCs/>
          <w:szCs w:val="22"/>
        </w:rPr>
        <w:t xml:space="preserve"> (Form of Agreement)</w:t>
      </w:r>
      <w:r w:rsidRPr="004F0129">
        <w:rPr>
          <w:bCs/>
          <w:szCs w:val="22"/>
        </w:rPr>
        <w:t>.</w:t>
      </w:r>
    </w:p>
    <w:p w14:paraId="09BD6C79" w14:textId="589ACDEB" w:rsidR="004F0129" w:rsidRPr="004F0129" w:rsidRDefault="004F0129" w:rsidP="004F0129">
      <w:pPr>
        <w:rPr>
          <w:bCs/>
          <w:szCs w:val="22"/>
        </w:rPr>
      </w:pPr>
      <w:r w:rsidRPr="004F0129">
        <w:rPr>
          <w:b/>
          <w:bCs/>
          <w:szCs w:val="22"/>
        </w:rPr>
        <w:t>“Company Security Officer”</w:t>
      </w:r>
      <w:r w:rsidR="00BF5954">
        <w:rPr>
          <w:b/>
          <w:bCs/>
          <w:szCs w:val="22"/>
        </w:rPr>
        <w:t xml:space="preserve"> </w:t>
      </w:r>
      <w:r w:rsidR="00BF5954">
        <w:rPr>
          <w:bCs/>
          <w:szCs w:val="22"/>
        </w:rPr>
        <w:t xml:space="preserve">has the meaning set out in the </w:t>
      </w:r>
      <w:r w:rsidR="00DE5E00">
        <w:rPr>
          <w:bCs/>
          <w:szCs w:val="22"/>
        </w:rPr>
        <w:t>Attachment 1</w:t>
      </w:r>
      <w:r w:rsidR="00BF5954">
        <w:rPr>
          <w:bCs/>
          <w:szCs w:val="22"/>
        </w:rPr>
        <w:t xml:space="preserve"> (Form of Agreement)</w:t>
      </w:r>
      <w:r w:rsidRPr="004F0129">
        <w:rPr>
          <w:bCs/>
          <w:szCs w:val="22"/>
        </w:rPr>
        <w:t>.</w:t>
      </w:r>
    </w:p>
    <w:p w14:paraId="06A8A4C1" w14:textId="44658230" w:rsidR="00E814CB" w:rsidRDefault="1C144600" w:rsidP="27490F16">
      <w:r>
        <w:t>“</w:t>
      </w:r>
      <w:r w:rsidRPr="27490F16">
        <w:rPr>
          <w:b/>
          <w:bCs/>
        </w:rPr>
        <w:t>Configuration</w:t>
      </w:r>
      <w:r>
        <w:t xml:space="preserve">” </w:t>
      </w:r>
      <w:proofErr w:type="gramStart"/>
      <w:r w:rsidR="7569E4E6">
        <w:t xml:space="preserve">means </w:t>
      </w:r>
      <w:r>
        <w:t xml:space="preserve"> the</w:t>
      </w:r>
      <w:proofErr w:type="gramEnd"/>
      <w:r>
        <w:t xml:space="preserve"> computers, processes and devices that compose the Solution and its boundary. More generally, the Solution configuration is the specific definition of the elements that define and/or prescribe what a Solution is composed of. By extension, Solution configuration also refers to the specific settings that have been set by default, automatically or manually by a given program, administrator, or user.</w:t>
      </w:r>
    </w:p>
    <w:p w14:paraId="3829310E" w14:textId="24FFDFD8" w:rsidR="00851B97" w:rsidRPr="00E814CB" w:rsidRDefault="0E2418E1" w:rsidP="001852DA">
      <w:pPr>
        <w:jc w:val="both"/>
      </w:pPr>
      <w:r w:rsidRPr="00851B97">
        <w:rPr>
          <w:rStyle w:val="normaltextrun"/>
          <w:rFonts w:cs="Arial"/>
          <w:b/>
          <w:bCs/>
          <w:color w:val="000000"/>
          <w:shd w:val="clear" w:color="auto" w:fill="FFFFFF"/>
        </w:rPr>
        <w:t xml:space="preserve">“Console” </w:t>
      </w:r>
      <w:r>
        <w:rPr>
          <w:rStyle w:val="normaltextrun"/>
          <w:rFonts w:cs="Arial"/>
          <w:color w:val="000000"/>
          <w:shd w:val="clear" w:color="auto" w:fill="FFFFFF"/>
        </w:rPr>
        <w:t>means a logical </w:t>
      </w:r>
      <w:r w:rsidR="3BC6F6F3">
        <w:rPr>
          <w:rStyle w:val="normaltextrun"/>
          <w:rFonts w:cs="Arial"/>
          <w:color w:val="000000"/>
          <w:shd w:val="clear" w:color="auto" w:fill="FFFFFF"/>
        </w:rPr>
        <w:t>d</w:t>
      </w:r>
      <w:r>
        <w:rPr>
          <w:rStyle w:val="normaltextrun"/>
          <w:rFonts w:cs="Arial"/>
          <w:color w:val="000000"/>
          <w:shd w:val="clear" w:color="auto" w:fill="FFFFFF"/>
        </w:rPr>
        <w:t>evice used for communication between the</w:t>
      </w:r>
      <w:r w:rsidR="3BC6F6F3">
        <w:rPr>
          <w:rStyle w:val="normaltextrun"/>
          <w:rFonts w:cs="Arial"/>
          <w:color w:val="000000"/>
          <w:shd w:val="clear" w:color="auto" w:fill="FFFFFF"/>
        </w:rPr>
        <w:t xml:space="preserve"> </w:t>
      </w:r>
      <w:proofErr w:type="gramStart"/>
      <w:r>
        <w:rPr>
          <w:rStyle w:val="normaltextrun"/>
          <w:rFonts w:cs="Arial"/>
          <w:color w:val="000000"/>
          <w:shd w:val="clear" w:color="auto" w:fill="FFFFFF"/>
        </w:rPr>
        <w:t>user  and</w:t>
      </w:r>
      <w:proofErr w:type="gramEnd"/>
      <w:r>
        <w:rPr>
          <w:rStyle w:val="normaltextrun"/>
          <w:rFonts w:cs="Arial"/>
          <w:color w:val="000000"/>
          <w:shd w:val="clear" w:color="auto" w:fill="FFFFFF"/>
        </w:rPr>
        <w:t>  the system</w:t>
      </w:r>
      <w:r w:rsidR="3BC6F6F3">
        <w:rPr>
          <w:rStyle w:val="normaltextrun"/>
          <w:rFonts w:cs="Arial"/>
          <w:color w:val="000000"/>
          <w:shd w:val="clear" w:color="auto" w:fill="FFFFFF"/>
        </w:rPr>
        <w:t>.</w:t>
      </w:r>
    </w:p>
    <w:p w14:paraId="52437DAE" w14:textId="471C3489" w:rsidR="00E814CB" w:rsidRDefault="00E814CB" w:rsidP="00E814CB">
      <w:pPr>
        <w:rPr>
          <w:szCs w:val="22"/>
        </w:rPr>
      </w:pPr>
      <w:r w:rsidRPr="00E814CB">
        <w:rPr>
          <w:szCs w:val="22"/>
        </w:rPr>
        <w:t>“</w:t>
      </w:r>
      <w:r w:rsidRPr="00E814CB">
        <w:rPr>
          <w:b/>
          <w:szCs w:val="22"/>
        </w:rPr>
        <w:t>Contractor Security Screening</w:t>
      </w:r>
      <w:r w:rsidRPr="00E814CB">
        <w:rPr>
          <w:szCs w:val="22"/>
        </w:rPr>
        <w:t>” means a security screening check that individuals performing work for the OPS on behalf of a Vendor will be required to participate in, as described in the RFB</w:t>
      </w:r>
      <w:r w:rsidR="00377D24">
        <w:rPr>
          <w:szCs w:val="22"/>
        </w:rPr>
        <w:t xml:space="preserve"> and </w:t>
      </w:r>
      <w:r w:rsidR="00DE5E00">
        <w:rPr>
          <w:szCs w:val="22"/>
        </w:rPr>
        <w:t>Attachment 1</w:t>
      </w:r>
      <w:r w:rsidR="00377D24">
        <w:rPr>
          <w:szCs w:val="22"/>
        </w:rPr>
        <w:t xml:space="preserve"> (Form of Agreement)</w:t>
      </w:r>
      <w:r w:rsidRPr="00E814CB">
        <w:rPr>
          <w:szCs w:val="22"/>
        </w:rPr>
        <w:t>.</w:t>
      </w:r>
    </w:p>
    <w:p w14:paraId="5D5E8C5A" w14:textId="5DE82840" w:rsidR="00B74AA0" w:rsidRPr="00E814CB" w:rsidRDefault="00B74AA0" w:rsidP="00E814CB">
      <w:pPr>
        <w:rPr>
          <w:szCs w:val="22"/>
        </w:rPr>
      </w:pPr>
      <w:r>
        <w:rPr>
          <w:szCs w:val="22"/>
        </w:rPr>
        <w:t>“</w:t>
      </w:r>
      <w:r w:rsidRPr="00B74AA0">
        <w:rPr>
          <w:b/>
          <w:bCs/>
          <w:szCs w:val="22"/>
        </w:rPr>
        <w:t>COTS</w:t>
      </w:r>
      <w:r>
        <w:rPr>
          <w:szCs w:val="22"/>
        </w:rPr>
        <w:t xml:space="preserve">” </w:t>
      </w:r>
      <w:r w:rsidR="005B76B9">
        <w:rPr>
          <w:szCs w:val="22"/>
        </w:rPr>
        <w:t xml:space="preserve">is the abbreviation for </w:t>
      </w:r>
      <w:r w:rsidR="005B76B9">
        <w:rPr>
          <w:rStyle w:val="normaltextrun"/>
          <w:rFonts w:cs="Arial"/>
          <w:lang w:val="en-US"/>
        </w:rPr>
        <w:t>Commercial Off-the -Shelf.</w:t>
      </w:r>
    </w:p>
    <w:p w14:paraId="47946792" w14:textId="4E34EE4E" w:rsidR="0018409D" w:rsidRPr="004F0129" w:rsidRDefault="0018409D" w:rsidP="0018409D">
      <w:pPr>
        <w:rPr>
          <w:bCs/>
          <w:szCs w:val="22"/>
        </w:rPr>
      </w:pPr>
      <w:r w:rsidRPr="004F0129">
        <w:rPr>
          <w:b/>
          <w:bCs/>
          <w:szCs w:val="22"/>
        </w:rPr>
        <w:t>“Credit Check”</w:t>
      </w:r>
      <w:r w:rsidRPr="004F0129">
        <w:rPr>
          <w:bCs/>
          <w:szCs w:val="22"/>
        </w:rPr>
        <w:t xml:space="preserve"> </w:t>
      </w:r>
      <w:r w:rsidR="00494F5C">
        <w:rPr>
          <w:bCs/>
          <w:szCs w:val="22"/>
        </w:rPr>
        <w:t xml:space="preserve">has the meaning set out in </w:t>
      </w:r>
      <w:r w:rsidR="00B61D48">
        <w:rPr>
          <w:bCs/>
          <w:szCs w:val="22"/>
        </w:rPr>
        <w:t>t</w:t>
      </w:r>
      <w:r w:rsidR="00494F5C">
        <w:rPr>
          <w:bCs/>
          <w:szCs w:val="22"/>
        </w:rPr>
        <w:t xml:space="preserve">he </w:t>
      </w:r>
      <w:r w:rsidR="00DE5E00">
        <w:rPr>
          <w:bCs/>
          <w:szCs w:val="22"/>
        </w:rPr>
        <w:t>Attachment 1</w:t>
      </w:r>
      <w:r w:rsidR="00494F5C">
        <w:rPr>
          <w:bCs/>
          <w:szCs w:val="22"/>
        </w:rPr>
        <w:t xml:space="preserve"> (Form of Agreement</w:t>
      </w:r>
      <w:r w:rsidR="00775F10">
        <w:rPr>
          <w:bCs/>
          <w:szCs w:val="22"/>
        </w:rPr>
        <w:t>)</w:t>
      </w:r>
      <w:r w:rsidRPr="004F0129">
        <w:rPr>
          <w:bCs/>
          <w:szCs w:val="22"/>
        </w:rPr>
        <w:t>.</w:t>
      </w:r>
    </w:p>
    <w:p w14:paraId="23562F79" w14:textId="594B0F83" w:rsidR="0018409D" w:rsidRDefault="0018409D" w:rsidP="0018409D">
      <w:pPr>
        <w:rPr>
          <w:bCs/>
          <w:szCs w:val="22"/>
        </w:rPr>
      </w:pPr>
      <w:r w:rsidRPr="004F0129">
        <w:rPr>
          <w:b/>
          <w:bCs/>
          <w:szCs w:val="22"/>
        </w:rPr>
        <w:t>“Criminal Record and Judicial Matters Check (CRJMC)”</w:t>
      </w:r>
      <w:r w:rsidR="00494F5C" w:rsidRPr="00494F5C">
        <w:rPr>
          <w:bCs/>
          <w:szCs w:val="22"/>
        </w:rPr>
        <w:t xml:space="preserve"> </w:t>
      </w:r>
      <w:r w:rsidR="00494F5C">
        <w:rPr>
          <w:bCs/>
          <w:szCs w:val="22"/>
        </w:rPr>
        <w:t xml:space="preserve">has the meaning set out in the </w:t>
      </w:r>
      <w:r w:rsidR="00DE5E00">
        <w:rPr>
          <w:bCs/>
          <w:szCs w:val="22"/>
        </w:rPr>
        <w:t>Attachment 1</w:t>
      </w:r>
      <w:r w:rsidR="00494F5C">
        <w:rPr>
          <w:bCs/>
          <w:szCs w:val="22"/>
        </w:rPr>
        <w:t xml:space="preserve"> (Form of Agreement)</w:t>
      </w:r>
      <w:r w:rsidRPr="004F0129">
        <w:rPr>
          <w:bCs/>
          <w:szCs w:val="22"/>
        </w:rPr>
        <w:t>.</w:t>
      </w:r>
    </w:p>
    <w:p w14:paraId="5FA2AB8A" w14:textId="03156F1E" w:rsidR="00CC6F73" w:rsidRDefault="00CC6F73" w:rsidP="0018409D">
      <w:pPr>
        <w:rPr>
          <w:rStyle w:val="eop"/>
          <w:rFonts w:cs="Arial"/>
          <w:color w:val="000000"/>
          <w:shd w:val="clear" w:color="auto" w:fill="FFFFFF"/>
        </w:rPr>
      </w:pPr>
      <w:r w:rsidRPr="00CC6F73">
        <w:rPr>
          <w:rStyle w:val="normaltextrun"/>
          <w:rFonts w:cs="Arial"/>
          <w:b/>
          <w:bCs/>
          <w:color w:val="000000"/>
          <w:shd w:val="clear" w:color="auto" w:fill="FFFFFF"/>
        </w:rPr>
        <w:t>“CSA STAR”</w:t>
      </w:r>
      <w:r>
        <w:rPr>
          <w:rStyle w:val="normaltextrun"/>
          <w:rFonts w:cs="Arial"/>
          <w:color w:val="000000"/>
          <w:shd w:val="clear" w:color="auto" w:fill="FFFFFF"/>
        </w:rPr>
        <w:t xml:space="preserve"> means the Cloud Security Alliance’s Security, Trust &amp; Assurance Registry. It is a security certification.</w:t>
      </w:r>
      <w:r>
        <w:rPr>
          <w:rStyle w:val="eop"/>
          <w:rFonts w:cs="Arial"/>
          <w:color w:val="000000"/>
          <w:shd w:val="clear" w:color="auto" w:fill="FFFFFF"/>
        </w:rPr>
        <w:t> </w:t>
      </w:r>
    </w:p>
    <w:p w14:paraId="410593B5" w14:textId="271BFAF3" w:rsidR="00A376B0" w:rsidRPr="004F0129" w:rsidRDefault="00A376B0" w:rsidP="0018409D">
      <w:pPr>
        <w:rPr>
          <w:bCs/>
          <w:szCs w:val="22"/>
        </w:rPr>
      </w:pPr>
      <w:r w:rsidRPr="00A376B0">
        <w:rPr>
          <w:rStyle w:val="normaltextrun"/>
          <w:rFonts w:cs="Arial"/>
          <w:b/>
          <w:bCs/>
          <w:color w:val="000000"/>
          <w:shd w:val="clear" w:color="auto" w:fill="FFFFFF"/>
        </w:rPr>
        <w:t>“CSP”</w:t>
      </w:r>
      <w:r>
        <w:rPr>
          <w:rStyle w:val="normaltextrun"/>
          <w:rFonts w:cs="Arial"/>
          <w:color w:val="000000"/>
          <w:shd w:val="clear" w:color="auto" w:fill="FFFFFF"/>
        </w:rPr>
        <w:t xml:space="preserve"> refers to a Cloud Service Provider</w:t>
      </w:r>
      <w:r>
        <w:rPr>
          <w:rStyle w:val="eop"/>
          <w:rFonts w:cs="Arial"/>
          <w:color w:val="000000"/>
          <w:shd w:val="clear" w:color="auto" w:fill="FFFFFF"/>
        </w:rPr>
        <w:t>.</w:t>
      </w:r>
    </w:p>
    <w:p w14:paraId="71C3FA67" w14:textId="05C44B7E" w:rsidR="00E814CB" w:rsidRPr="00E814CB" w:rsidRDefault="1C144600" w:rsidP="00E814CB">
      <w:r>
        <w:t>“</w:t>
      </w:r>
      <w:r w:rsidRPr="27490F16">
        <w:rPr>
          <w:b/>
          <w:bCs/>
        </w:rPr>
        <w:t>CSS</w:t>
      </w:r>
      <w:r>
        <w:t xml:space="preserve">” </w:t>
      </w:r>
      <w:r w:rsidR="7DD54694">
        <w:t xml:space="preserve">has the same meaning </w:t>
      </w:r>
      <w:proofErr w:type="gramStart"/>
      <w:r w:rsidR="7DD54694">
        <w:t xml:space="preserve">as </w:t>
      </w:r>
      <w:r>
        <w:t xml:space="preserve"> "</w:t>
      </w:r>
      <w:proofErr w:type="gramEnd"/>
      <w:r>
        <w:t>Contractor Security Screening".</w:t>
      </w:r>
    </w:p>
    <w:p w14:paraId="31C3CC35" w14:textId="77777777" w:rsidR="00E814CB" w:rsidRPr="00E814CB" w:rsidRDefault="1C144600" w:rsidP="27490F16">
      <w:r>
        <w:t>“</w:t>
      </w:r>
      <w:r w:rsidRPr="27490F16">
        <w:rPr>
          <w:b/>
          <w:bCs/>
        </w:rPr>
        <w:t>CSV</w:t>
      </w:r>
      <w:r>
        <w:t>” is the acronym for “comma-separated values”.</w:t>
      </w:r>
    </w:p>
    <w:p w14:paraId="5A488A36" w14:textId="36FFB7F5" w:rsidR="00E814CB" w:rsidRPr="00E814CB" w:rsidRDefault="1C144600" w:rsidP="27490F16">
      <w:r>
        <w:t>“</w:t>
      </w:r>
      <w:r w:rsidRPr="27490F16">
        <w:rPr>
          <w:b/>
          <w:bCs/>
        </w:rPr>
        <w:t>CVE</w:t>
      </w:r>
      <w:r>
        <w:t xml:space="preserve">” </w:t>
      </w:r>
      <w:r w:rsidR="7DD54694">
        <w:t xml:space="preserve">has the same meaning </w:t>
      </w:r>
      <w:proofErr w:type="gramStart"/>
      <w:r w:rsidR="7DD54694">
        <w:t xml:space="preserve">as </w:t>
      </w:r>
      <w:r>
        <w:t xml:space="preserve"> “</w:t>
      </w:r>
      <w:proofErr w:type="gramEnd"/>
      <w:r>
        <w:t>Common Vulnerabilities and Exposures”.</w:t>
      </w:r>
    </w:p>
    <w:p w14:paraId="75F70E6C" w14:textId="48C8E23F" w:rsidR="00E814CB" w:rsidRPr="00E814CB" w:rsidRDefault="1C144600" w:rsidP="00E814CB">
      <w:r>
        <w:t>“</w:t>
      </w:r>
      <w:r w:rsidRPr="27490F16">
        <w:rPr>
          <w:b/>
          <w:bCs/>
        </w:rPr>
        <w:t>Cyber Security</w:t>
      </w:r>
      <w:r>
        <w:t xml:space="preserve">” </w:t>
      </w:r>
      <w:r w:rsidR="7DD54694">
        <w:t xml:space="preserve">means </w:t>
      </w:r>
      <w:proofErr w:type="gramStart"/>
      <w:r w:rsidR="7DD54694">
        <w:t xml:space="preserve">the </w:t>
      </w:r>
      <w:r>
        <w:t xml:space="preserve"> business</w:t>
      </w:r>
      <w:proofErr w:type="gramEnd"/>
      <w:r>
        <w:t xml:space="preserve"> unit within M</w:t>
      </w:r>
      <w:r w:rsidR="13AD9B41">
        <w:t>PBSD</w:t>
      </w:r>
      <w:r>
        <w:t>.</w:t>
      </w:r>
    </w:p>
    <w:p w14:paraId="3CA07270" w14:textId="7BB50956" w:rsidR="00E814CB" w:rsidRDefault="1C144600" w:rsidP="00E814CB">
      <w:r>
        <w:lastRenderedPageBreak/>
        <w:t>“</w:t>
      </w:r>
      <w:r w:rsidRPr="27490F16">
        <w:rPr>
          <w:b/>
          <w:bCs/>
        </w:rPr>
        <w:t>Data Mining</w:t>
      </w:r>
      <w:r>
        <w:t xml:space="preserve">” </w:t>
      </w:r>
      <w:proofErr w:type="gramStart"/>
      <w:r w:rsidR="7DE3007F">
        <w:t xml:space="preserve">means </w:t>
      </w:r>
      <w:r>
        <w:t xml:space="preserve"> the</w:t>
      </w:r>
      <w:proofErr w:type="gramEnd"/>
      <w:r>
        <w:t xml:space="preserve"> process of autonomously extracting useful information or knowledge from large amounts of data to produce data content relationships.</w:t>
      </w:r>
    </w:p>
    <w:p w14:paraId="75459D89" w14:textId="3C8624C6" w:rsidR="00E814CB" w:rsidRPr="00E814CB" w:rsidRDefault="1015BF53" w:rsidP="27490F16">
      <w:pPr>
        <w:rPr>
          <w:rStyle w:val="eop"/>
          <w:rFonts w:cs="Arial"/>
          <w:color w:val="000000" w:themeColor="text1"/>
        </w:rPr>
      </w:pPr>
      <w:r w:rsidRPr="27490F16">
        <w:rPr>
          <w:b/>
          <w:bCs/>
        </w:rPr>
        <w:t xml:space="preserve">“Deliverable(s)” </w:t>
      </w:r>
      <w:r w:rsidR="5C9DE30D">
        <w:t xml:space="preserve">has the meaning set out </w:t>
      </w:r>
      <w:r w:rsidR="44121EF4">
        <w:t>in</w:t>
      </w:r>
      <w:r w:rsidR="5C9DE30D">
        <w:t xml:space="preserve"> </w:t>
      </w:r>
      <w:r w:rsidR="00DE5E00">
        <w:t>Attachment 1</w:t>
      </w:r>
      <w:r w:rsidR="5C9DE30D">
        <w:t xml:space="preserve"> (Form of Agreement)</w:t>
      </w:r>
      <w:r w:rsidR="1C144600">
        <w:t>.</w:t>
      </w:r>
    </w:p>
    <w:p w14:paraId="07116F22" w14:textId="2E96FED6" w:rsidR="00E814CB" w:rsidRDefault="1C144600" w:rsidP="00E814CB">
      <w:r>
        <w:t>“</w:t>
      </w:r>
      <w:r w:rsidRPr="27490F16">
        <w:rPr>
          <w:b/>
          <w:bCs/>
        </w:rPr>
        <w:t>Discount</w:t>
      </w:r>
      <w:r>
        <w:t xml:space="preserve">” means the percentage by which a </w:t>
      </w:r>
      <w:r w:rsidR="00257ACE">
        <w:t>Vendor</w:t>
      </w:r>
      <w:r>
        <w:t xml:space="preserve"> will reduce the Price of a Solution.</w:t>
      </w:r>
    </w:p>
    <w:p w14:paraId="06757856" w14:textId="60C8D159" w:rsidR="005A3EC7" w:rsidRDefault="35549908" w:rsidP="27490F16">
      <w:r w:rsidRPr="27490F16">
        <w:rPr>
          <w:rStyle w:val="Strong"/>
        </w:rPr>
        <w:t>“Data Loss Prevention (DLP)”</w:t>
      </w:r>
      <w:r>
        <w:t xml:space="preserve"> means a set of strategies and tools used to ensure that sensitive or critical information does not leave the organizational boundaries.</w:t>
      </w:r>
    </w:p>
    <w:p w14:paraId="6068EBE5" w14:textId="7AE8C902" w:rsidR="00E814CB" w:rsidRPr="00E814CB" w:rsidRDefault="1C144600" w:rsidP="00E814CB">
      <w:r>
        <w:t>“</w:t>
      </w:r>
      <w:r w:rsidRPr="27490F16">
        <w:rPr>
          <w:b/>
          <w:bCs/>
        </w:rPr>
        <w:t>Domain Name System” or “DNS</w:t>
      </w:r>
      <w:r>
        <w:t xml:space="preserve">” </w:t>
      </w:r>
      <w:proofErr w:type="gramStart"/>
      <w:r w:rsidR="4E5AFFB7">
        <w:t xml:space="preserve">means </w:t>
      </w:r>
      <w:r>
        <w:t xml:space="preserve"> a</w:t>
      </w:r>
      <w:proofErr w:type="gramEnd"/>
      <w:r>
        <w:t xml:space="preserve"> system of mapping numeric IP addresses to text names.</w:t>
      </w:r>
    </w:p>
    <w:p w14:paraId="7CA53635" w14:textId="36AF87D4" w:rsidR="00E814CB" w:rsidRDefault="00636836" w:rsidP="00E814CB">
      <w:pPr>
        <w:rPr>
          <w:bCs/>
          <w:szCs w:val="22"/>
        </w:rPr>
      </w:pPr>
      <w:r w:rsidRPr="00636836">
        <w:rPr>
          <w:b/>
          <w:bCs/>
          <w:szCs w:val="22"/>
        </w:rPr>
        <w:t>“Driver’s Record Check”</w:t>
      </w:r>
      <w:r w:rsidR="00471D7C" w:rsidRPr="00471D7C">
        <w:rPr>
          <w:bCs/>
          <w:szCs w:val="22"/>
        </w:rPr>
        <w:t xml:space="preserve"> </w:t>
      </w:r>
      <w:r w:rsidR="00471D7C">
        <w:rPr>
          <w:bCs/>
          <w:szCs w:val="22"/>
        </w:rPr>
        <w:t xml:space="preserve">has the meaning set out in the </w:t>
      </w:r>
      <w:r w:rsidR="00DE5E00">
        <w:rPr>
          <w:bCs/>
          <w:szCs w:val="22"/>
        </w:rPr>
        <w:t>Attachment 1</w:t>
      </w:r>
      <w:r w:rsidR="00471D7C">
        <w:rPr>
          <w:bCs/>
          <w:szCs w:val="22"/>
        </w:rPr>
        <w:t xml:space="preserve"> (Form of Agreement)</w:t>
      </w:r>
      <w:r w:rsidRPr="00636836">
        <w:rPr>
          <w:bCs/>
          <w:szCs w:val="22"/>
        </w:rPr>
        <w:t>.</w:t>
      </w:r>
    </w:p>
    <w:p w14:paraId="6558D47C" w14:textId="4D39365D" w:rsidR="00E814CB" w:rsidRDefault="00E814CB" w:rsidP="00E814CB">
      <w:pPr>
        <w:rPr>
          <w:szCs w:val="22"/>
        </w:rPr>
      </w:pPr>
      <w:r w:rsidRPr="00E814CB">
        <w:rPr>
          <w:szCs w:val="22"/>
        </w:rPr>
        <w:t>“</w:t>
      </w:r>
      <w:r w:rsidRPr="00E814CB">
        <w:rPr>
          <w:b/>
          <w:szCs w:val="22"/>
        </w:rPr>
        <w:t>Effective Date</w:t>
      </w:r>
      <w:r w:rsidRPr="00E814CB">
        <w:rPr>
          <w:szCs w:val="22"/>
        </w:rPr>
        <w:t xml:space="preserve">” has the meaning set out in </w:t>
      </w:r>
      <w:r w:rsidR="00DE5E00">
        <w:rPr>
          <w:szCs w:val="22"/>
        </w:rPr>
        <w:t>Attachment 1</w:t>
      </w:r>
      <w:r w:rsidRPr="00E814CB">
        <w:rPr>
          <w:szCs w:val="22"/>
        </w:rPr>
        <w:t xml:space="preserve"> (Form of Agreement).</w:t>
      </w:r>
    </w:p>
    <w:p w14:paraId="148728CE" w14:textId="4422CA41" w:rsidR="00576BD7" w:rsidRDefault="1A6FD948" w:rsidP="00E814CB">
      <w:r>
        <w:t>“</w:t>
      </w:r>
      <w:r w:rsidRPr="27490F16">
        <w:rPr>
          <w:b/>
          <w:bCs/>
        </w:rPr>
        <w:t>EFT</w:t>
      </w:r>
      <w:r>
        <w:t>” is the abbreviation for Electronic Funds Transfer.</w:t>
      </w:r>
    </w:p>
    <w:p w14:paraId="17AE5474" w14:textId="29D05EAB" w:rsidR="00DA6A48" w:rsidRDefault="25FEB3EA" w:rsidP="27490F16">
      <w:r w:rsidRPr="27490F16">
        <w:rPr>
          <w:rStyle w:val="Strong"/>
        </w:rPr>
        <w:t>“</w:t>
      </w:r>
      <w:proofErr w:type="spellStart"/>
      <w:r w:rsidRPr="27490F16">
        <w:rPr>
          <w:rStyle w:val="Strong"/>
        </w:rPr>
        <w:t>eIDAS</w:t>
      </w:r>
      <w:proofErr w:type="spellEnd"/>
      <w:r w:rsidRPr="27490F16">
        <w:rPr>
          <w:rStyle w:val="Strong"/>
        </w:rPr>
        <w:t xml:space="preserve"> Regulation”</w:t>
      </w:r>
      <w:r>
        <w:t xml:space="preserve"> is the acronym for the "Electronic Identification, Authentication, and Trust Services Regulation."</w:t>
      </w:r>
    </w:p>
    <w:p w14:paraId="09ECE317" w14:textId="12B0C660" w:rsidR="00E814CB" w:rsidRDefault="1C144600" w:rsidP="00E814CB">
      <w:r>
        <w:t>“</w:t>
      </w:r>
      <w:r w:rsidRPr="27490F16">
        <w:rPr>
          <w:b/>
          <w:bCs/>
        </w:rPr>
        <w:t>Encryption</w:t>
      </w:r>
      <w:r>
        <w:t>” is the translation of data into a secret code, generally using some form of mathematical algorithm.</w:t>
      </w:r>
    </w:p>
    <w:p w14:paraId="11BEAF32" w14:textId="4BAEB7E2" w:rsidR="000D10CB" w:rsidRDefault="3CC36AFA" w:rsidP="27490F16">
      <w:r w:rsidRPr="27490F16">
        <w:rPr>
          <w:b/>
          <w:bCs/>
        </w:rPr>
        <w:t>“EPS”</w:t>
      </w:r>
      <w:r>
        <w:t xml:space="preserve"> is the acronym for “events per second”.</w:t>
      </w:r>
    </w:p>
    <w:p w14:paraId="71B74019" w14:textId="367F1F58" w:rsidR="000D10CB" w:rsidRDefault="3CC36AFA" w:rsidP="00E814CB">
      <w:r w:rsidRPr="27490F16">
        <w:rPr>
          <w:b/>
          <w:bCs/>
        </w:rPr>
        <w:t>“Equivalent”</w:t>
      </w:r>
      <w:r>
        <w:t xml:space="preserve"> means a product or material, or a part of a manufactured product, or a technical standard that: (</w:t>
      </w:r>
      <w:proofErr w:type="spellStart"/>
      <w:r>
        <w:t>i</w:t>
      </w:r>
      <w:proofErr w:type="spellEnd"/>
      <w:r>
        <w:t>) is of a similar size and quality, (ii) works and performs in substantially the same way, and (iii) accomplishes substantially the same result, to that of a particular product or material forming part of the Work</w:t>
      </w:r>
      <w:r w:rsidR="3AFD85DC">
        <w:t xml:space="preserve"> [is this term defined?]</w:t>
      </w:r>
      <w:r>
        <w:t>, of a manufacturer named or referred to in the Contract Documents</w:t>
      </w:r>
      <w:r w:rsidR="3AFD85DC">
        <w:t xml:space="preserve"> [not defined]</w:t>
      </w:r>
      <w:r>
        <w:t>, or to a technical standard referred to in the Contract Documents.</w:t>
      </w:r>
    </w:p>
    <w:p w14:paraId="32300720" w14:textId="7BD215C5" w:rsidR="000D10CB" w:rsidRPr="00E814CB" w:rsidRDefault="3CC36AFA" w:rsidP="00E814CB">
      <w:r w:rsidRPr="27490F16">
        <w:rPr>
          <w:b/>
          <w:bCs/>
        </w:rPr>
        <w:t>“EST”</w:t>
      </w:r>
      <w:r>
        <w:t xml:space="preserve"> is the acronym for </w:t>
      </w:r>
      <w:r w:rsidR="75FC6755">
        <w:t>“</w:t>
      </w:r>
      <w:r>
        <w:t>Eastern Standard Time</w:t>
      </w:r>
      <w:r w:rsidR="75FC6755">
        <w:t>”</w:t>
      </w:r>
      <w:r>
        <w:t>.</w:t>
      </w:r>
    </w:p>
    <w:p w14:paraId="26F046E1" w14:textId="0A08390E" w:rsidR="00E814CB" w:rsidRPr="00E814CB" w:rsidRDefault="1C144600" w:rsidP="27490F16">
      <w:r>
        <w:t>“</w:t>
      </w:r>
      <w:r w:rsidRPr="27490F16">
        <w:rPr>
          <w:b/>
          <w:bCs/>
        </w:rPr>
        <w:t>Existing Solution</w:t>
      </w:r>
      <w:r>
        <w:t xml:space="preserve">” or </w:t>
      </w:r>
      <w:r w:rsidRPr="27490F16">
        <w:rPr>
          <w:b/>
          <w:bCs/>
        </w:rPr>
        <w:t xml:space="preserve">“Existing Product” </w:t>
      </w:r>
      <w:r>
        <w:t xml:space="preserve">means a </w:t>
      </w:r>
      <w:r w:rsidR="1ED4C775">
        <w:t>EIM</w:t>
      </w:r>
      <w:r>
        <w:t xml:space="preserve"> that is the same as, or an earlier version of, a Solution and has been acquired, or was in the process of being acquired by a </w:t>
      </w:r>
      <w:proofErr w:type="gramStart"/>
      <w:r>
        <w:t>Client</w:t>
      </w:r>
      <w:proofErr w:type="gramEnd"/>
      <w:r>
        <w:t>, on or before the Effective Date of the Agreement.</w:t>
      </w:r>
    </w:p>
    <w:p w14:paraId="3A4CA73E" w14:textId="036B0C87" w:rsidR="00E814CB" w:rsidRPr="00E814CB" w:rsidRDefault="1C144600" w:rsidP="27490F16">
      <w:r>
        <w:t>“</w:t>
      </w:r>
      <w:r w:rsidRPr="27490F16">
        <w:rPr>
          <w:b/>
          <w:bCs/>
        </w:rPr>
        <w:t>Failover</w:t>
      </w:r>
      <w:r>
        <w:t>” refers to a backup operation that automatically switches to a standby server or network if the primary system fails or is temporarily shut down for servicing.</w:t>
      </w:r>
    </w:p>
    <w:p w14:paraId="31627B2F" w14:textId="77777777" w:rsidR="00E814CB" w:rsidRPr="00E814CB" w:rsidRDefault="00E814CB" w:rsidP="00E814CB">
      <w:pPr>
        <w:rPr>
          <w:szCs w:val="22"/>
        </w:rPr>
      </w:pPr>
      <w:r w:rsidRPr="00E814CB">
        <w:rPr>
          <w:szCs w:val="22"/>
        </w:rPr>
        <w:t>“</w:t>
      </w:r>
      <w:r w:rsidRPr="00E814CB">
        <w:rPr>
          <w:b/>
          <w:szCs w:val="22"/>
        </w:rPr>
        <w:t>FAQ</w:t>
      </w:r>
      <w:r w:rsidRPr="00E814CB">
        <w:rPr>
          <w:szCs w:val="22"/>
        </w:rPr>
        <w:t>” is the acronym for “frequently asked questions".</w:t>
      </w:r>
    </w:p>
    <w:p w14:paraId="22F0A5E0" w14:textId="39068DA8" w:rsidR="00E814CB" w:rsidRPr="00E814CB" w:rsidRDefault="00E814CB" w:rsidP="00E814CB">
      <w:pPr>
        <w:rPr>
          <w:szCs w:val="22"/>
        </w:rPr>
      </w:pPr>
      <w:r w:rsidRPr="00E814CB">
        <w:rPr>
          <w:szCs w:val="22"/>
        </w:rPr>
        <w:t>“</w:t>
      </w:r>
      <w:r w:rsidRPr="00E814CB">
        <w:rPr>
          <w:b/>
          <w:szCs w:val="22"/>
        </w:rPr>
        <w:t xml:space="preserve">FIPPA” </w:t>
      </w:r>
      <w:r w:rsidR="0001740E">
        <w:rPr>
          <w:bCs/>
          <w:szCs w:val="22"/>
        </w:rPr>
        <w:t xml:space="preserve">has the meaning set out in the </w:t>
      </w:r>
      <w:r w:rsidR="00DE5E00">
        <w:rPr>
          <w:bCs/>
          <w:szCs w:val="22"/>
        </w:rPr>
        <w:t>Attachment 1</w:t>
      </w:r>
      <w:r w:rsidR="0001740E">
        <w:rPr>
          <w:bCs/>
          <w:szCs w:val="22"/>
        </w:rPr>
        <w:t xml:space="preserve"> (Form of Agreement)</w:t>
      </w:r>
      <w:r w:rsidR="00070DE5">
        <w:rPr>
          <w:szCs w:val="22"/>
        </w:rPr>
        <w:t>.</w:t>
      </w:r>
    </w:p>
    <w:p w14:paraId="0F2CA2F8" w14:textId="77777777" w:rsidR="00E814CB" w:rsidRPr="00E814CB" w:rsidRDefault="1C144600" w:rsidP="00E814CB">
      <w:r>
        <w:t>“</w:t>
      </w:r>
      <w:r w:rsidRPr="27490F16">
        <w:rPr>
          <w:b/>
          <w:bCs/>
        </w:rPr>
        <w:t>File Transfer Protocol” or “FTP</w:t>
      </w:r>
      <w:r>
        <w:t>”</w:t>
      </w:r>
      <w:r w:rsidRPr="27490F16">
        <w:rPr>
          <w:b/>
          <w:bCs/>
        </w:rPr>
        <w:t xml:space="preserve"> </w:t>
      </w:r>
      <w:r>
        <w:t>is a protocol designed for transferring files over the Internet.</w:t>
      </w:r>
    </w:p>
    <w:p w14:paraId="1CB08125" w14:textId="78815621" w:rsidR="009B656E" w:rsidRPr="00E814CB" w:rsidRDefault="669A5EC0" w:rsidP="27490F16">
      <w:r w:rsidRPr="27490F16">
        <w:rPr>
          <w:rStyle w:val="Strong"/>
        </w:rPr>
        <w:lastRenderedPageBreak/>
        <w:t>“Flexible Signature Methods”</w:t>
      </w:r>
      <w:r>
        <w:t xml:space="preserve"> means the support for various signature methods, including electronic signatures, typed signatures, and uploaded signatures, to accommodate different user preferences and scenarios.</w:t>
      </w:r>
    </w:p>
    <w:p w14:paraId="2267C309" w14:textId="2A9DE4CD" w:rsidR="00E814CB" w:rsidRDefault="00E814CB" w:rsidP="00E814CB">
      <w:pPr>
        <w:rPr>
          <w:szCs w:val="22"/>
        </w:rPr>
      </w:pPr>
      <w:r w:rsidRPr="00E814CB">
        <w:rPr>
          <w:szCs w:val="22"/>
        </w:rPr>
        <w:t>“</w:t>
      </w:r>
      <w:r w:rsidRPr="00E814CB">
        <w:rPr>
          <w:b/>
          <w:szCs w:val="22"/>
        </w:rPr>
        <w:t>Fragment” or “Fragmentation</w:t>
      </w:r>
      <w:r w:rsidRPr="00E814CB">
        <w:rPr>
          <w:szCs w:val="22"/>
        </w:rPr>
        <w:t>”</w:t>
      </w:r>
      <w:r w:rsidRPr="00E814CB">
        <w:rPr>
          <w:b/>
          <w:szCs w:val="22"/>
        </w:rPr>
        <w:t xml:space="preserve"> </w:t>
      </w:r>
      <w:r w:rsidRPr="00E814CB">
        <w:rPr>
          <w:szCs w:val="22"/>
        </w:rPr>
        <w:t>with respect to computer networking, refers to the dividing of packets into smaller pieces for transmission over a medium where the entire packet is too large to be transmitted at once. Each part of a divided packet is referred to as a Fragment.</w:t>
      </w:r>
    </w:p>
    <w:p w14:paraId="1E33A877" w14:textId="200E7848" w:rsidR="004F7900" w:rsidRDefault="1B4D4505" w:rsidP="00E814CB">
      <w:pPr>
        <w:rPr>
          <w:rStyle w:val="normaltextrun"/>
          <w:rFonts w:cs="Arial"/>
          <w:color w:val="000000"/>
          <w:shd w:val="clear" w:color="auto" w:fill="FFFFFF"/>
        </w:rPr>
      </w:pPr>
      <w:r>
        <w:rPr>
          <w:rStyle w:val="normaltextrun"/>
          <w:rFonts w:cs="Arial"/>
          <w:color w:val="000000"/>
          <w:shd w:val="clear" w:color="auto" w:fill="FFFFFF"/>
        </w:rPr>
        <w:t>“</w:t>
      </w:r>
      <w:r w:rsidRPr="004F7900">
        <w:rPr>
          <w:rStyle w:val="normaltextrun"/>
          <w:rFonts w:cs="Arial"/>
          <w:b/>
          <w:bCs/>
          <w:color w:val="000000"/>
          <w:shd w:val="clear" w:color="auto" w:fill="FFFFFF"/>
        </w:rPr>
        <w:t>GDPR</w:t>
      </w:r>
      <w:r>
        <w:rPr>
          <w:rStyle w:val="normaltextrun"/>
          <w:rFonts w:cs="Arial"/>
          <w:color w:val="000000"/>
          <w:shd w:val="clear" w:color="auto" w:fill="FFFFFF"/>
        </w:rPr>
        <w:t xml:space="preserve">” </w:t>
      </w:r>
      <w:r w:rsidR="65AED5F3">
        <w:rPr>
          <w:rStyle w:val="normaltextrun"/>
          <w:rFonts w:cs="Arial"/>
          <w:lang w:val="en-US"/>
        </w:rPr>
        <w:t>is the abbreviation for</w:t>
      </w:r>
      <w:r>
        <w:rPr>
          <w:rStyle w:val="normaltextrun"/>
          <w:rFonts w:cs="Arial"/>
          <w:color w:val="000000"/>
          <w:shd w:val="clear" w:color="auto" w:fill="FFFFFF"/>
        </w:rPr>
        <w:t xml:space="preserve"> </w:t>
      </w:r>
      <w:r w:rsidR="29A29A4F" w:rsidRPr="00F61373">
        <w:rPr>
          <w:rFonts w:cs="Arial"/>
        </w:rPr>
        <w:t>General Data Protection Regulation</w:t>
      </w:r>
      <w:r w:rsidR="29A29A4F">
        <w:rPr>
          <w:rFonts w:cs="Arial"/>
        </w:rPr>
        <w:t>.</w:t>
      </w:r>
    </w:p>
    <w:p w14:paraId="51D11A81" w14:textId="5122177D" w:rsidR="00373C80" w:rsidRDefault="00373C80" w:rsidP="00E814CB">
      <w:pPr>
        <w:rPr>
          <w:rStyle w:val="eop"/>
          <w:rFonts w:cs="Arial"/>
          <w:color w:val="000000"/>
          <w:shd w:val="clear" w:color="auto" w:fill="FFFFFF"/>
        </w:rPr>
      </w:pPr>
      <w:r w:rsidRPr="00373C80">
        <w:rPr>
          <w:rStyle w:val="normaltextrun"/>
          <w:rFonts w:cs="Arial"/>
          <w:b/>
          <w:bCs/>
          <w:color w:val="000000"/>
          <w:shd w:val="clear" w:color="auto" w:fill="FFFFFF"/>
        </w:rPr>
        <w:t>“GO-ITS” refers to the “</w:t>
      </w:r>
      <w:hyperlink r:id="rId11" w:tgtFrame="_blank" w:history="1">
        <w:r w:rsidRPr="00373C80">
          <w:rPr>
            <w:rStyle w:val="normaltextrun"/>
            <w:rFonts w:cs="Arial"/>
            <w:b/>
            <w:bCs/>
            <w:color w:val="000000"/>
            <w:u w:val="single"/>
            <w:shd w:val="clear" w:color="auto" w:fill="E1E3E6"/>
          </w:rPr>
          <w:t>Government of Ontario Information and Technology Standards</w:t>
        </w:r>
      </w:hyperlink>
      <w:r w:rsidRPr="00373C80">
        <w:rPr>
          <w:rStyle w:val="normaltextrun"/>
          <w:rFonts w:cs="Arial"/>
          <w:b/>
          <w:bCs/>
          <w:color w:val="000000"/>
          <w:shd w:val="clear" w:color="auto" w:fill="FFFFFF"/>
        </w:rPr>
        <w:t xml:space="preserve">” </w:t>
      </w:r>
      <w:r w:rsidR="00342F25">
        <w:rPr>
          <w:rStyle w:val="normaltextrun"/>
          <w:rFonts w:cs="Arial"/>
          <w:color w:val="000000"/>
          <w:shd w:val="clear" w:color="auto" w:fill="FFFFFF"/>
        </w:rPr>
        <w:t xml:space="preserve">and has the meaning set </w:t>
      </w:r>
      <w:r w:rsidR="00242B41">
        <w:rPr>
          <w:rStyle w:val="normaltextrun"/>
          <w:rFonts w:cs="Arial"/>
          <w:color w:val="000000"/>
          <w:shd w:val="clear" w:color="auto" w:fill="FFFFFF"/>
        </w:rPr>
        <w:t>out</w:t>
      </w:r>
      <w:r w:rsidR="00342F25">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342F25">
        <w:rPr>
          <w:rStyle w:val="normaltextrun"/>
          <w:rFonts w:cs="Arial"/>
          <w:color w:val="000000"/>
          <w:shd w:val="clear" w:color="auto" w:fill="FFFFFF"/>
        </w:rPr>
        <w:t xml:space="preserve"> (Form of Agreement).</w:t>
      </w:r>
      <w:r>
        <w:rPr>
          <w:rStyle w:val="eop"/>
          <w:rFonts w:cs="Arial"/>
          <w:color w:val="000000"/>
          <w:shd w:val="clear" w:color="auto" w:fill="FFFFFF"/>
        </w:rPr>
        <w:t> </w:t>
      </w:r>
    </w:p>
    <w:p w14:paraId="7EDAE6F6" w14:textId="0C195DBF" w:rsidR="00206982" w:rsidRDefault="00206982" w:rsidP="00E814CB">
      <w:pPr>
        <w:rPr>
          <w:rStyle w:val="normaltextrun"/>
          <w:rFonts w:cs="Arial"/>
          <w:lang w:val="en-US"/>
        </w:rPr>
      </w:pPr>
      <w:r>
        <w:rPr>
          <w:rStyle w:val="normaltextrun"/>
          <w:rFonts w:cs="Arial"/>
          <w:lang w:val="en-US"/>
        </w:rPr>
        <w:t>“</w:t>
      </w:r>
      <w:r w:rsidRPr="004F7900">
        <w:rPr>
          <w:rStyle w:val="normaltextrun"/>
          <w:rFonts w:cs="Arial"/>
          <w:b/>
          <w:bCs/>
          <w:lang w:val="en-US"/>
        </w:rPr>
        <w:t>GUI</w:t>
      </w:r>
      <w:r>
        <w:rPr>
          <w:rStyle w:val="normaltextrun"/>
          <w:rFonts w:cs="Arial"/>
          <w:lang w:val="en-US"/>
        </w:rPr>
        <w:t xml:space="preserve">” is the abbreviation for </w:t>
      </w:r>
      <w:r w:rsidR="002A0357">
        <w:rPr>
          <w:rStyle w:val="normaltextrun"/>
          <w:rFonts w:cs="Arial"/>
          <w:lang w:val="en-US"/>
        </w:rPr>
        <w:t>Graphic User Interface.</w:t>
      </w:r>
    </w:p>
    <w:p w14:paraId="1147754D" w14:textId="6AA8A167" w:rsidR="00E814CB" w:rsidRPr="00E814CB" w:rsidRDefault="00E814CB" w:rsidP="00E814CB">
      <w:pPr>
        <w:rPr>
          <w:szCs w:val="22"/>
        </w:rPr>
      </w:pPr>
      <w:r w:rsidRPr="00E814CB">
        <w:rPr>
          <w:szCs w:val="22"/>
        </w:rPr>
        <w:t>“</w:t>
      </w:r>
      <w:r w:rsidRPr="00E814CB">
        <w:rPr>
          <w:b/>
          <w:szCs w:val="22"/>
        </w:rPr>
        <w:t>HTML</w:t>
      </w:r>
      <w:r w:rsidRPr="00E814CB">
        <w:rPr>
          <w:szCs w:val="22"/>
        </w:rPr>
        <w:t>” See "Hypertext Markup Language".</w:t>
      </w:r>
    </w:p>
    <w:p w14:paraId="29CF2F71" w14:textId="1D7A694B" w:rsidR="00E814CB" w:rsidRPr="00E814CB" w:rsidRDefault="00E814CB" w:rsidP="00E814CB">
      <w:pPr>
        <w:rPr>
          <w:szCs w:val="22"/>
        </w:rPr>
      </w:pPr>
      <w:r w:rsidRPr="00E814CB">
        <w:rPr>
          <w:szCs w:val="22"/>
        </w:rPr>
        <w:t>“</w:t>
      </w:r>
      <w:r w:rsidRPr="00E814CB">
        <w:rPr>
          <w:b/>
          <w:szCs w:val="22"/>
        </w:rPr>
        <w:t>Host</w:t>
      </w:r>
      <w:r w:rsidRPr="00E814CB">
        <w:rPr>
          <w:szCs w:val="22"/>
        </w:rPr>
        <w:t xml:space="preserve">” refers to a </w:t>
      </w:r>
      <w:r w:rsidRPr="00E814CB">
        <w:rPr>
          <w:szCs w:val="22"/>
          <w:lang w:val="en"/>
        </w:rPr>
        <w:t xml:space="preserve">device connected to a computer network </w:t>
      </w:r>
      <w:r w:rsidRPr="00E814CB">
        <w:rPr>
          <w:szCs w:val="22"/>
        </w:rPr>
        <w:t>(</w:t>
      </w:r>
      <w:r w:rsidR="001852DA" w:rsidRPr="00E814CB">
        <w:rPr>
          <w:szCs w:val="22"/>
        </w:rPr>
        <w:t>e.g.,</w:t>
      </w:r>
      <w:r w:rsidRPr="00E814CB">
        <w:rPr>
          <w:szCs w:val="22"/>
        </w:rPr>
        <w:t xml:space="preserve"> server/workstation) on which the software will be installed.</w:t>
      </w:r>
    </w:p>
    <w:p w14:paraId="391B6201" w14:textId="3CBEB978" w:rsidR="00E814CB" w:rsidRPr="00E814CB" w:rsidRDefault="00E814CB" w:rsidP="00E814CB">
      <w:pPr>
        <w:rPr>
          <w:szCs w:val="22"/>
        </w:rPr>
      </w:pPr>
      <w:r w:rsidRPr="00E814CB">
        <w:rPr>
          <w:szCs w:val="22"/>
        </w:rPr>
        <w:t>“</w:t>
      </w:r>
      <w:r w:rsidRPr="00E814CB">
        <w:rPr>
          <w:b/>
          <w:szCs w:val="22"/>
        </w:rPr>
        <w:t>Hypertext Markup Language</w:t>
      </w:r>
      <w:r w:rsidRPr="00E814CB">
        <w:rPr>
          <w:szCs w:val="22"/>
        </w:rPr>
        <w:t>” is the standard markup language for documents designed to be displayed in a web browser.</w:t>
      </w:r>
    </w:p>
    <w:p w14:paraId="06D023C7" w14:textId="77777777" w:rsidR="00E814CB" w:rsidRPr="00E814CB" w:rsidRDefault="00E814CB" w:rsidP="00E814CB">
      <w:pPr>
        <w:rPr>
          <w:szCs w:val="22"/>
        </w:rPr>
      </w:pPr>
      <w:r w:rsidRPr="00E814CB">
        <w:rPr>
          <w:szCs w:val="22"/>
        </w:rPr>
        <w:t>“</w:t>
      </w:r>
      <w:r w:rsidRPr="00E814CB">
        <w:rPr>
          <w:b/>
          <w:szCs w:val="22"/>
        </w:rPr>
        <w:t>HTTP</w:t>
      </w:r>
      <w:r w:rsidRPr="00E814CB">
        <w:rPr>
          <w:szCs w:val="22"/>
        </w:rPr>
        <w:t>” See “Hyper Text Transfer Protocol”.</w:t>
      </w:r>
    </w:p>
    <w:p w14:paraId="67587D5C" w14:textId="55C5E222" w:rsidR="00E814CB" w:rsidRDefault="00E814CB" w:rsidP="00E814CB">
      <w:pPr>
        <w:rPr>
          <w:szCs w:val="22"/>
        </w:rPr>
      </w:pPr>
      <w:r w:rsidRPr="00E814CB">
        <w:rPr>
          <w:szCs w:val="22"/>
        </w:rPr>
        <w:t>“</w:t>
      </w:r>
      <w:r w:rsidRPr="00E814CB">
        <w:rPr>
          <w:b/>
          <w:szCs w:val="22"/>
        </w:rPr>
        <w:t>Hyper Text Transfer Protocol</w:t>
      </w:r>
      <w:r w:rsidRPr="00E814CB">
        <w:rPr>
          <w:szCs w:val="22"/>
        </w:rPr>
        <w:t>” is a set of rules for exchanging files on the Internet.</w:t>
      </w:r>
    </w:p>
    <w:p w14:paraId="238115C9" w14:textId="1ACB89BE" w:rsidR="00CC6F73" w:rsidRDefault="00CC6F73" w:rsidP="00E814CB">
      <w:pPr>
        <w:rPr>
          <w:rStyle w:val="eop"/>
          <w:rFonts w:cs="Arial"/>
          <w:color w:val="000000"/>
          <w:shd w:val="clear" w:color="auto" w:fill="FFFFFF"/>
        </w:rPr>
      </w:pPr>
      <w:r w:rsidRPr="00CC6F73">
        <w:rPr>
          <w:rStyle w:val="normaltextrun"/>
          <w:rFonts w:cs="Arial"/>
          <w:b/>
          <w:bCs/>
          <w:color w:val="000000"/>
          <w:shd w:val="clear" w:color="auto" w:fill="FFFFFF"/>
        </w:rPr>
        <w:t>“IaaS”, or “Infrastructure as a Service</w:t>
      </w:r>
      <w:r>
        <w:rPr>
          <w:rStyle w:val="normaltextrun"/>
          <w:rFonts w:cs="Arial"/>
          <w:color w:val="000000"/>
          <w:shd w:val="clear" w:color="auto" w:fill="FFFFFF"/>
        </w:rPr>
        <w:t xml:space="preserve">”, is on-demand access to cloud-hosted physical and virtual servers, </w:t>
      </w:r>
      <w:proofErr w:type="gramStart"/>
      <w:r>
        <w:rPr>
          <w:rStyle w:val="normaltextrun"/>
          <w:rFonts w:cs="Arial"/>
          <w:color w:val="000000"/>
          <w:shd w:val="clear" w:color="auto" w:fill="FFFFFF"/>
        </w:rPr>
        <w:t>storage</w:t>
      </w:r>
      <w:proofErr w:type="gramEnd"/>
      <w:r>
        <w:rPr>
          <w:rStyle w:val="normaltextrun"/>
          <w:rFonts w:cs="Arial"/>
          <w:color w:val="000000"/>
          <w:shd w:val="clear" w:color="auto" w:fill="FFFFFF"/>
        </w:rPr>
        <w:t xml:space="preserve"> and networking - the backend IT infrastructure for running applications and workloads in the cloud.</w:t>
      </w:r>
      <w:r>
        <w:rPr>
          <w:rStyle w:val="eop"/>
          <w:rFonts w:cs="Arial"/>
          <w:color w:val="000000"/>
          <w:shd w:val="clear" w:color="auto" w:fill="FFFFFF"/>
        </w:rPr>
        <w:t> </w:t>
      </w:r>
    </w:p>
    <w:p w14:paraId="309747A8" w14:textId="6CD7466D" w:rsidR="00373C80" w:rsidRPr="00E814CB" w:rsidRDefault="00373C80" w:rsidP="00E814CB">
      <w:pPr>
        <w:rPr>
          <w:szCs w:val="22"/>
        </w:rPr>
      </w:pPr>
      <w:r w:rsidRPr="00373C80">
        <w:rPr>
          <w:rStyle w:val="normaltextrun"/>
          <w:rFonts w:cs="Arial"/>
          <w:b/>
          <w:bCs/>
          <w:color w:val="000000"/>
          <w:shd w:val="clear" w:color="auto" w:fill="FFFFFF"/>
        </w:rPr>
        <w:t>“IAM” or “Identity and access management”</w:t>
      </w:r>
      <w:r>
        <w:rPr>
          <w:rStyle w:val="normaltextrun"/>
          <w:rFonts w:cs="Arial"/>
          <w:color w:val="000000"/>
          <w:shd w:val="clear" w:color="auto" w:fill="FFFFFF"/>
        </w:rPr>
        <w:t xml:space="preserve"> is a set of processes, policies, and tools for defining and managing roles and access privileges.</w:t>
      </w:r>
      <w:r>
        <w:rPr>
          <w:rStyle w:val="eop"/>
          <w:rFonts w:cs="Arial"/>
          <w:color w:val="000000"/>
          <w:shd w:val="clear" w:color="auto" w:fill="FFFFFF"/>
        </w:rPr>
        <w:t> </w:t>
      </w:r>
    </w:p>
    <w:p w14:paraId="2ACAB912" w14:textId="6939B3EF" w:rsidR="001D1EFC" w:rsidRDefault="0AC4208A" w:rsidP="27490F16">
      <w:pPr>
        <w:rPr>
          <w:rStyle w:val="eop"/>
          <w:rFonts w:cs="Arial"/>
          <w:color w:val="000000"/>
          <w:shd w:val="clear" w:color="auto" w:fill="FFFFFF"/>
        </w:rPr>
      </w:pPr>
      <w:r w:rsidRPr="27490F16">
        <w:rPr>
          <w:rFonts w:eastAsia="Arial" w:cs="Arial"/>
        </w:rPr>
        <w:t>“</w:t>
      </w:r>
      <w:r w:rsidRPr="27490F16">
        <w:rPr>
          <w:rFonts w:eastAsia="Arial" w:cs="Arial"/>
          <w:b/>
          <w:bCs/>
        </w:rPr>
        <w:t>IFIS</w:t>
      </w:r>
      <w:r w:rsidRPr="27490F16">
        <w:rPr>
          <w:rFonts w:eastAsia="Arial" w:cs="Arial"/>
        </w:rPr>
        <w:t xml:space="preserve">” is the abbreviation for </w:t>
      </w:r>
      <w:r w:rsidR="0BBB0487" w:rsidRPr="27490F16">
        <w:rPr>
          <w:rFonts w:eastAsia="Arial" w:cs="Arial"/>
        </w:rPr>
        <w:t>Integrated Financial Information System.</w:t>
      </w:r>
    </w:p>
    <w:p w14:paraId="2258E3F1" w14:textId="3ECB15CD" w:rsidR="00CC6F73" w:rsidRPr="00E814CB" w:rsidRDefault="00CC6F73" w:rsidP="00CC6F73">
      <w:pPr>
        <w:rPr>
          <w:szCs w:val="22"/>
        </w:rPr>
      </w:pPr>
      <w:r w:rsidRPr="00CC6F73">
        <w:rPr>
          <w:rStyle w:val="normaltextrun"/>
          <w:rFonts w:cs="Arial"/>
          <w:b/>
          <w:bCs/>
          <w:color w:val="000000"/>
          <w:shd w:val="clear" w:color="auto" w:fill="FFFFFF"/>
        </w:rPr>
        <w:t>“Incident Management”</w:t>
      </w:r>
      <w:r w:rsidR="00991E90">
        <w:rPr>
          <w:rStyle w:val="normaltextrun"/>
          <w:rFonts w:cs="Arial"/>
          <w:b/>
          <w:bCs/>
          <w:color w:val="000000"/>
          <w:shd w:val="clear" w:color="auto" w:fill="FFFFFF"/>
        </w:rPr>
        <w:t xml:space="preserve"> </w:t>
      </w:r>
      <w:r w:rsidR="00934873" w:rsidRPr="002E6437">
        <w:rPr>
          <w:rStyle w:val="normaltextrun"/>
          <w:rFonts w:cs="Arial"/>
          <w:color w:val="000000"/>
          <w:shd w:val="clear" w:color="auto" w:fill="FFFFFF"/>
        </w:rPr>
        <w:t xml:space="preserve">means incidents identified </w:t>
      </w:r>
      <w:r w:rsidR="002E6437" w:rsidRPr="002E6437">
        <w:rPr>
          <w:rStyle w:val="normaltextrun"/>
          <w:rFonts w:cs="Arial"/>
          <w:color w:val="000000"/>
          <w:shd w:val="clear" w:color="auto" w:fill="FFFFFF"/>
        </w:rPr>
        <w:t>to the enterprise wide and OPS</w:t>
      </w:r>
      <w:r w:rsidR="002E6437">
        <w:rPr>
          <w:rStyle w:val="normaltextrun"/>
          <w:rFonts w:cs="Arial"/>
          <w:b/>
          <w:bCs/>
          <w:color w:val="000000"/>
          <w:shd w:val="clear" w:color="auto" w:fill="FFFFFF"/>
        </w:rPr>
        <w:t xml:space="preserve"> </w:t>
      </w:r>
      <w:r>
        <w:rPr>
          <w:rStyle w:val="normaltextrun"/>
          <w:rFonts w:cs="Arial"/>
          <w:color w:val="000000"/>
          <w:shd w:val="clear" w:color="auto" w:fill="FFFFFF"/>
        </w:rPr>
        <w:t xml:space="preserve">IT Service Desk(s) (“Tier 1”) by a user or through electronic monitoring tools of the technology environment are escalated to the Vendor as the service provider (“Tier 2”) to be resolved as </w:t>
      </w:r>
      <w:r w:rsidR="002E6437">
        <w:rPr>
          <w:rStyle w:val="normaltextrun"/>
          <w:rFonts w:cs="Arial"/>
          <w:color w:val="000000"/>
          <w:shd w:val="clear" w:color="auto" w:fill="FFFFFF"/>
        </w:rPr>
        <w:t xml:space="preserve">quickly as possible to restore service.  An incident is an event that disrupts the </w:t>
      </w:r>
      <w:r>
        <w:rPr>
          <w:rStyle w:val="normaltextrun"/>
          <w:rFonts w:cs="Arial"/>
          <w:color w:val="000000"/>
          <w:shd w:val="clear" w:color="auto" w:fill="FFFFFF"/>
        </w:rPr>
        <w:t xml:space="preserve">proper </w:t>
      </w:r>
      <w:r w:rsidR="008B7916">
        <w:rPr>
          <w:rStyle w:val="normaltextrun"/>
          <w:rFonts w:cs="Arial"/>
          <w:color w:val="000000"/>
          <w:shd w:val="clear" w:color="auto" w:fill="FFFFFF"/>
        </w:rPr>
        <w:t>performance or operation of the desktop environment and that impact</w:t>
      </w:r>
      <w:r w:rsidR="00761458">
        <w:rPr>
          <w:rStyle w:val="normaltextrun"/>
          <w:rFonts w:cs="Arial"/>
          <w:color w:val="000000"/>
          <w:shd w:val="clear" w:color="auto" w:fill="FFFFFF"/>
        </w:rPr>
        <w:t>s</w:t>
      </w:r>
      <w:r w:rsidR="008B7916">
        <w:rPr>
          <w:rStyle w:val="normaltextrun"/>
          <w:rFonts w:cs="Arial"/>
          <w:color w:val="000000"/>
          <w:shd w:val="clear" w:color="auto" w:fill="FFFFFF"/>
        </w:rPr>
        <w:t xml:space="preserve"> the</w:t>
      </w:r>
      <w:r w:rsidR="00761458">
        <w:rPr>
          <w:rStyle w:val="normaltextrun"/>
          <w:rFonts w:cs="Arial"/>
          <w:color w:val="000000"/>
          <w:shd w:val="clear" w:color="auto" w:fill="FFFFFF"/>
        </w:rPr>
        <w:t xml:space="preserve"> Customer.</w:t>
      </w:r>
      <w:r w:rsidR="008B7916">
        <w:rPr>
          <w:rStyle w:val="normaltextrun"/>
          <w:rFonts w:cs="Arial"/>
          <w:color w:val="000000"/>
          <w:shd w:val="clear" w:color="auto" w:fill="FFFFFF"/>
        </w:rPr>
        <w:t xml:space="preserve"> </w:t>
      </w:r>
    </w:p>
    <w:p w14:paraId="7A448219" w14:textId="77777777" w:rsidR="00E814CB" w:rsidRPr="00E814CB" w:rsidRDefault="00E814CB" w:rsidP="00E814CB">
      <w:pPr>
        <w:rPr>
          <w:szCs w:val="22"/>
        </w:rPr>
      </w:pPr>
      <w:r w:rsidRPr="00E814CB">
        <w:rPr>
          <w:szCs w:val="22"/>
        </w:rPr>
        <w:t>“</w:t>
      </w:r>
      <w:r w:rsidRPr="00E814CB">
        <w:rPr>
          <w:b/>
          <w:szCs w:val="22"/>
        </w:rPr>
        <w:t>Incident response</w:t>
      </w:r>
      <w:r w:rsidRPr="00E814CB">
        <w:rPr>
          <w:szCs w:val="22"/>
        </w:rPr>
        <w:t xml:space="preserve">” as it relates to SIEM is the process, procedure, </w:t>
      </w:r>
      <w:proofErr w:type="gramStart"/>
      <w:r w:rsidRPr="00E814CB">
        <w:rPr>
          <w:szCs w:val="22"/>
        </w:rPr>
        <w:t>retention</w:t>
      </w:r>
      <w:proofErr w:type="gramEnd"/>
      <w:r w:rsidRPr="00E814CB">
        <w:rPr>
          <w:szCs w:val="22"/>
        </w:rPr>
        <w:t xml:space="preserve"> and action of any network security incident handled by the CSOC or any group using the Solution.</w:t>
      </w:r>
    </w:p>
    <w:p w14:paraId="7AADA0E8" w14:textId="77777777" w:rsidR="00E814CB" w:rsidRPr="00E814CB" w:rsidRDefault="00E814CB" w:rsidP="00E814CB">
      <w:pPr>
        <w:rPr>
          <w:szCs w:val="22"/>
        </w:rPr>
      </w:pPr>
      <w:r w:rsidRPr="00E814CB">
        <w:rPr>
          <w:szCs w:val="22"/>
        </w:rPr>
        <w:t>“</w:t>
      </w:r>
      <w:r w:rsidRPr="00E814CB">
        <w:rPr>
          <w:b/>
          <w:szCs w:val="22"/>
        </w:rPr>
        <w:t>Infrastructure Technology Services” or “ITS</w:t>
      </w:r>
      <w:r w:rsidRPr="00E814CB">
        <w:rPr>
          <w:szCs w:val="22"/>
        </w:rPr>
        <w:t>” is a business unit within the OPS responsible for managing all OPS technology infrastructure systems and services.</w:t>
      </w:r>
    </w:p>
    <w:p w14:paraId="72A2AA9F" w14:textId="36022A53" w:rsidR="00E814CB" w:rsidRDefault="00E814CB" w:rsidP="00E814CB">
      <w:pPr>
        <w:rPr>
          <w:szCs w:val="22"/>
        </w:rPr>
      </w:pPr>
      <w:r w:rsidRPr="00E814CB">
        <w:rPr>
          <w:szCs w:val="22"/>
        </w:rPr>
        <w:lastRenderedPageBreak/>
        <w:t>“</w:t>
      </w:r>
      <w:r w:rsidRPr="00E814CB">
        <w:rPr>
          <w:b/>
          <w:szCs w:val="22"/>
        </w:rPr>
        <w:t>Installation</w:t>
      </w:r>
      <w:r w:rsidRPr="00E814CB">
        <w:rPr>
          <w:szCs w:val="22"/>
        </w:rPr>
        <w:t xml:space="preserve">” means a security product either acquired from the Catalogue resulting from this RFB, or is the same as, or an earlier version of, a Solution that has been acquired, or was in the process of being acquired by a </w:t>
      </w:r>
      <w:proofErr w:type="gramStart"/>
      <w:r w:rsidRPr="00E814CB">
        <w:rPr>
          <w:szCs w:val="22"/>
        </w:rPr>
        <w:t>Client</w:t>
      </w:r>
      <w:proofErr w:type="gramEnd"/>
      <w:r w:rsidRPr="00E814CB">
        <w:rPr>
          <w:szCs w:val="22"/>
        </w:rPr>
        <w:t>, on or before the Effective Date of the Agreement.</w:t>
      </w:r>
    </w:p>
    <w:p w14:paraId="0C1E784A" w14:textId="1D2A4058" w:rsidR="00373C80" w:rsidRDefault="7CE29614" w:rsidP="00E814CB">
      <w:pPr>
        <w:rPr>
          <w:rStyle w:val="eop"/>
          <w:rFonts w:cs="Arial"/>
          <w:color w:val="000000"/>
          <w:shd w:val="clear" w:color="auto" w:fill="FFFFFF"/>
        </w:rPr>
      </w:pPr>
      <w:r w:rsidRPr="00373C80">
        <w:rPr>
          <w:rStyle w:val="normaltextrun"/>
          <w:rFonts w:cs="Arial"/>
          <w:b/>
          <w:bCs/>
          <w:color w:val="000000"/>
          <w:shd w:val="clear" w:color="auto" w:fill="FFFFFF"/>
        </w:rPr>
        <w:t>“Integrity”</w:t>
      </w:r>
      <w:r>
        <w:rPr>
          <w:rStyle w:val="normaltextrun"/>
          <w:rFonts w:cs="Arial"/>
          <w:color w:val="000000"/>
          <w:shd w:val="clear" w:color="auto" w:fill="FFFFFF"/>
        </w:rPr>
        <w:t xml:space="preserve"> means guarding against improper information modification or destruction and ensuring information non-repudiation and </w:t>
      </w:r>
      <w:proofErr w:type="gramStart"/>
      <w:r>
        <w:rPr>
          <w:rStyle w:val="normaltextrun"/>
          <w:rFonts w:cs="Arial"/>
          <w:color w:val="000000"/>
          <w:shd w:val="clear" w:color="auto" w:fill="FFFFFF"/>
        </w:rPr>
        <w:t>authenticity</w:t>
      </w:r>
      <w:proofErr w:type="gramEnd"/>
      <w:r>
        <w:rPr>
          <w:rStyle w:val="eop"/>
          <w:rFonts w:cs="Arial"/>
          <w:color w:val="000000"/>
          <w:shd w:val="clear" w:color="auto" w:fill="FFFFFF"/>
        </w:rPr>
        <w:t> </w:t>
      </w:r>
    </w:p>
    <w:p w14:paraId="6D298864" w14:textId="3167FE00" w:rsidR="00332C88" w:rsidRPr="00E814CB" w:rsidRDefault="4F3F6F72" w:rsidP="27490F16">
      <w:r w:rsidRPr="27490F16">
        <w:rPr>
          <w:rStyle w:val="Strong"/>
        </w:rPr>
        <w:t>“Intelligent Organization and Compliance”</w:t>
      </w:r>
      <w:r>
        <w:t xml:space="preserve"> means the automated organization and categorization of documents based on content, ensuring compliance with regulatory standards through regular audits.</w:t>
      </w:r>
    </w:p>
    <w:p w14:paraId="712E344F" w14:textId="3F73378F" w:rsidR="00E814CB" w:rsidRPr="00E814CB" w:rsidRDefault="1C144600" w:rsidP="27490F16">
      <w:r>
        <w:t>“</w:t>
      </w:r>
      <w:r w:rsidRPr="27490F16">
        <w:rPr>
          <w:b/>
          <w:bCs/>
        </w:rPr>
        <w:t>IT</w:t>
      </w:r>
      <w:r>
        <w:t>” is the acronym for “</w:t>
      </w:r>
      <w:r w:rsidR="0E192A78">
        <w:t>I</w:t>
      </w:r>
      <w:r>
        <w:t>nformation technology”.</w:t>
      </w:r>
    </w:p>
    <w:p w14:paraId="670EB3F9" w14:textId="77777777" w:rsidR="00E814CB" w:rsidRDefault="00E814CB" w:rsidP="00E814CB">
      <w:pPr>
        <w:rPr>
          <w:szCs w:val="22"/>
        </w:rPr>
      </w:pPr>
      <w:r w:rsidRPr="00E814CB">
        <w:rPr>
          <w:szCs w:val="22"/>
        </w:rPr>
        <w:t>“</w:t>
      </w:r>
      <w:r w:rsidRPr="00E814CB">
        <w:rPr>
          <w:b/>
          <w:szCs w:val="22"/>
        </w:rPr>
        <w:t>ITS</w:t>
      </w:r>
      <w:r w:rsidRPr="00E814CB">
        <w:rPr>
          <w:szCs w:val="22"/>
        </w:rPr>
        <w:t>” See "Infrastructure Technology Services".</w:t>
      </w:r>
    </w:p>
    <w:p w14:paraId="3FFE21F3" w14:textId="2CD9D142" w:rsidR="00F33D10" w:rsidRPr="00E814CB" w:rsidRDefault="00F33D10" w:rsidP="00E814CB">
      <w:pPr>
        <w:rPr>
          <w:szCs w:val="22"/>
        </w:rPr>
      </w:pPr>
      <w:r>
        <w:rPr>
          <w:szCs w:val="22"/>
        </w:rPr>
        <w:t>“</w:t>
      </w:r>
      <w:r w:rsidRPr="00F33D10">
        <w:rPr>
          <w:b/>
          <w:bCs/>
          <w:szCs w:val="22"/>
        </w:rPr>
        <w:t>KPI</w:t>
      </w:r>
      <w:r>
        <w:rPr>
          <w:szCs w:val="22"/>
        </w:rPr>
        <w:t>” means Key Performance Indicators.</w:t>
      </w:r>
    </w:p>
    <w:p w14:paraId="4688973D" w14:textId="136FC613" w:rsidR="00E814CB" w:rsidRPr="00E814CB" w:rsidRDefault="1C144600" w:rsidP="27490F16">
      <w:r>
        <w:t>“</w:t>
      </w:r>
      <w:r w:rsidRPr="27490F16">
        <w:rPr>
          <w:b/>
          <w:bCs/>
        </w:rPr>
        <w:t>Local Area Network” or “LAN</w:t>
      </w:r>
      <w:r>
        <w:t>” refers to a computer network that lies within a limited spatial area, generally confined to a single building or group of buildings.</w:t>
      </w:r>
    </w:p>
    <w:p w14:paraId="17C5432F" w14:textId="1216C240" w:rsidR="00E814CB" w:rsidRDefault="00E814CB" w:rsidP="00E814CB">
      <w:pPr>
        <w:rPr>
          <w:szCs w:val="22"/>
        </w:rPr>
      </w:pPr>
      <w:r w:rsidRPr="00E814CB">
        <w:rPr>
          <w:szCs w:val="22"/>
        </w:rPr>
        <w:t>“</w:t>
      </w:r>
      <w:r w:rsidRPr="00E814CB">
        <w:rPr>
          <w:b/>
          <w:szCs w:val="22"/>
        </w:rPr>
        <w:t>M&amp;TS</w:t>
      </w:r>
      <w:r w:rsidRPr="00E814CB">
        <w:rPr>
          <w:szCs w:val="22"/>
        </w:rPr>
        <w:t>” is the acronym for "Maintenance and Technical Support".</w:t>
      </w:r>
    </w:p>
    <w:p w14:paraId="0E26CE05" w14:textId="1C670111" w:rsidR="00A376B0" w:rsidRPr="00E814CB" w:rsidRDefault="00A376B0" w:rsidP="00E814CB">
      <w:pPr>
        <w:rPr>
          <w:szCs w:val="22"/>
        </w:rPr>
      </w:pPr>
      <w:r w:rsidRPr="00A376B0">
        <w:rPr>
          <w:rStyle w:val="normaltextrun"/>
          <w:rFonts w:cs="Arial"/>
          <w:b/>
          <w:bCs/>
          <w:color w:val="000000"/>
          <w:shd w:val="clear" w:color="auto" w:fill="FFFFFF"/>
        </w:rPr>
        <w:t>“Malware”, or Malicious Software,</w:t>
      </w:r>
      <w:r>
        <w:rPr>
          <w:rStyle w:val="normaltextrun"/>
          <w:rFonts w:cs="Arial"/>
          <w:color w:val="000000"/>
          <w:shd w:val="clear" w:color="auto" w:fill="FFFFFF"/>
        </w:rPr>
        <w:t xml:space="preserve"> is a blanket term for any kind of computer software with malicious intent.</w:t>
      </w:r>
      <w:r>
        <w:rPr>
          <w:rStyle w:val="eop"/>
          <w:rFonts w:cs="Arial"/>
          <w:color w:val="000000"/>
          <w:shd w:val="clear" w:color="auto" w:fill="FFFFFF"/>
        </w:rPr>
        <w:t> </w:t>
      </w:r>
    </w:p>
    <w:p w14:paraId="295BF994" w14:textId="457D6365" w:rsidR="00E814CB" w:rsidRPr="00E814CB" w:rsidRDefault="1C144600" w:rsidP="00E814CB">
      <w:r>
        <w:t>“</w:t>
      </w:r>
      <w:r w:rsidRPr="27490F16">
        <w:rPr>
          <w:b/>
          <w:bCs/>
        </w:rPr>
        <w:t>Mandatory Requirement</w:t>
      </w:r>
      <w:r>
        <w:t xml:space="preserve">” </w:t>
      </w:r>
      <w:r w:rsidR="201B4277">
        <w:t xml:space="preserve">means </w:t>
      </w:r>
      <w:r>
        <w:t>a Requirement that is obligatory to be met if a Solution is to be considered qualified in the Category into which the Solution is being proposed by the Bidder.</w:t>
      </w:r>
    </w:p>
    <w:p w14:paraId="4E4866B2" w14:textId="4063D2C6" w:rsidR="00E814CB" w:rsidRDefault="1C144600" w:rsidP="00E814CB">
      <w:r>
        <w:t>“</w:t>
      </w:r>
      <w:r w:rsidRPr="27490F16">
        <w:rPr>
          <w:b/>
          <w:bCs/>
        </w:rPr>
        <w:t>Manufacturer’s Suggested Retail Price” or “MSRP</w:t>
      </w:r>
      <w:r>
        <w:t>” is the</w:t>
      </w:r>
      <w:r w:rsidR="00856442">
        <w:t xml:space="preserve"> price that the</w:t>
      </w:r>
      <w:r>
        <w:t xml:space="preserve"> </w:t>
      </w:r>
      <w:proofErr w:type="gramStart"/>
      <w:r w:rsidR="00206AA7">
        <w:t>product’s</w:t>
      </w:r>
      <w:proofErr w:type="gramEnd"/>
      <w:r w:rsidR="00206AA7">
        <w:t xml:space="preserve"> or solution’s manufacturer</w:t>
      </w:r>
      <w:r w:rsidR="00856442">
        <w:t xml:space="preserve"> recommends</w:t>
      </w:r>
      <w:r w:rsidR="007301BB">
        <w:t>.</w:t>
      </w:r>
    </w:p>
    <w:p w14:paraId="7C121D8C" w14:textId="752B69E5" w:rsidR="00530B90" w:rsidRDefault="00BE2987" w:rsidP="00E814CB">
      <w:r w:rsidRPr="00BE2987">
        <w:rPr>
          <w:b/>
          <w:bCs/>
        </w:rPr>
        <w:t>“</w:t>
      </w:r>
      <w:proofErr w:type="gramStart"/>
      <w:r w:rsidRPr="00BE2987">
        <w:rPr>
          <w:b/>
          <w:bCs/>
        </w:rPr>
        <w:t>Material  Deviation</w:t>
      </w:r>
      <w:proofErr w:type="gramEnd"/>
      <w:r w:rsidRPr="00BE2987">
        <w:rPr>
          <w:b/>
          <w:bCs/>
        </w:rPr>
        <w:t>”</w:t>
      </w:r>
      <w:r w:rsidRPr="00BE2987">
        <w:t xml:space="preserve"> means a deviation which, in the Supply Ontario’s opinion, affects in any substantial way the scope, quality, schedule or performance of the work, or which limits in any substantial way the Supply Ontario’s rights or Bidder's obligations under the Agreement.   </w:t>
      </w:r>
    </w:p>
    <w:p w14:paraId="1EB7BA56" w14:textId="693F362E" w:rsidR="00C15092" w:rsidRDefault="00C15092" w:rsidP="00E814CB">
      <w:r w:rsidRPr="00C15092">
        <w:rPr>
          <w:b/>
          <w:bCs/>
        </w:rPr>
        <w:t>“Maximum Time Period for Negotiations”</w:t>
      </w:r>
      <w:r w:rsidRPr="00C15092">
        <w:t xml:space="preserve"> means the </w:t>
      </w:r>
      <w:proofErr w:type="gramStart"/>
      <w:r w:rsidRPr="00C15092">
        <w:t>time period</w:t>
      </w:r>
      <w:proofErr w:type="gramEnd"/>
      <w:r w:rsidRPr="00C15092">
        <w:t xml:space="preserve"> specified in section [1.5.3] of Attachment </w:t>
      </w:r>
      <w:r>
        <w:t>3</w:t>
      </w:r>
      <w:r w:rsidRPr="00C15092">
        <w:t xml:space="preserve"> Terms and Conditions of this RFB within which </w:t>
      </w:r>
      <w:r w:rsidR="00596186">
        <w:t>Supply Ontario</w:t>
      </w:r>
      <w:r w:rsidRPr="00C15092">
        <w:t xml:space="preserve"> requires Negotiations to be completed. </w:t>
      </w:r>
      <w:r w:rsidR="00596186">
        <w:t>Supply Ontario</w:t>
      </w:r>
      <w:r w:rsidRPr="00C15092">
        <w:t xml:space="preserve"> may at any time extend the </w:t>
      </w:r>
      <w:proofErr w:type="gramStart"/>
      <w:r w:rsidRPr="00C15092">
        <w:t>time period</w:t>
      </w:r>
      <w:proofErr w:type="gramEnd"/>
      <w:r w:rsidRPr="00C15092">
        <w:t xml:space="preserve">.  </w:t>
      </w:r>
    </w:p>
    <w:p w14:paraId="20CE96CA" w14:textId="02F8114D" w:rsidR="00514884" w:rsidRDefault="3734B8A9" w:rsidP="27490F16">
      <w:r w:rsidRPr="27490F16">
        <w:rPr>
          <w:rStyle w:val="Strong"/>
        </w:rPr>
        <w:t>“Measurement Period”</w:t>
      </w:r>
      <w:r>
        <w:t xml:space="preserve"> means the time frame over which uptime and service performance are measured, typically </w:t>
      </w:r>
      <w:proofErr w:type="gramStart"/>
      <w:r>
        <w:t>on a monthly basis</w:t>
      </w:r>
      <w:proofErr w:type="gramEnd"/>
      <w:r>
        <w:t>.</w:t>
      </w:r>
    </w:p>
    <w:p w14:paraId="0491AA6C" w14:textId="51842B82" w:rsidR="3D778961" w:rsidRDefault="3D778961" w:rsidP="27490F16">
      <w:pPr>
        <w:rPr>
          <w:rFonts w:eastAsia="Arial" w:cs="Arial"/>
        </w:rPr>
      </w:pPr>
      <w:r w:rsidRPr="27490F16">
        <w:rPr>
          <w:rFonts w:eastAsia="Arial" w:cs="Arial"/>
          <w:b/>
          <w:bCs/>
        </w:rPr>
        <w:t>“Metadata”</w:t>
      </w:r>
      <w:r w:rsidRPr="27490F16">
        <w:rPr>
          <w:rFonts w:eastAsia="Arial" w:cs="Arial"/>
        </w:rPr>
        <w:t xml:space="preserve"> refers to structured information that describes and provides context for other data, making it easier to retrieve, manage, and use. This can include data definitions, origins, relationships, and quality rules, ensuring data integrity and consistency across different solutions.</w:t>
      </w:r>
    </w:p>
    <w:p w14:paraId="7986B7E0" w14:textId="16D35BAE" w:rsidR="3D778961" w:rsidRDefault="3D778961" w:rsidP="27490F16">
      <w:pPr>
        <w:rPr>
          <w:rFonts w:eastAsia="Arial" w:cs="Arial"/>
        </w:rPr>
      </w:pPr>
      <w:r w:rsidRPr="27490F16">
        <w:rPr>
          <w:rFonts w:eastAsia="Arial" w:cs="Arial"/>
          <w:b/>
          <w:bCs/>
        </w:rPr>
        <w:lastRenderedPageBreak/>
        <w:t>“Master Data Management (MDM)”</w:t>
      </w:r>
      <w:r w:rsidRPr="27490F16">
        <w:rPr>
          <w:rFonts w:eastAsia="Arial" w:cs="Arial"/>
        </w:rPr>
        <w:t xml:space="preserve"> refers to the practices and technologies used to ensure the uniformity, accuracy, and consistency of key shared data assets across an organization. It centralizes critical data into a single source of truth, ensuring consistent usage across different business units and systems.</w:t>
      </w:r>
    </w:p>
    <w:p w14:paraId="4ABB908F" w14:textId="2CD37F0F" w:rsidR="00CC6F73" w:rsidRDefault="00CC6F73" w:rsidP="00E814CB">
      <w:pPr>
        <w:rPr>
          <w:szCs w:val="22"/>
        </w:rPr>
      </w:pPr>
      <w:r w:rsidRPr="00CC6F73">
        <w:rPr>
          <w:rStyle w:val="normaltextrun"/>
          <w:rFonts w:cs="Arial"/>
          <w:b/>
          <w:bCs/>
          <w:color w:val="000000"/>
          <w:shd w:val="clear" w:color="auto" w:fill="FFFFFF"/>
        </w:rPr>
        <w:t>“MFA”</w:t>
      </w:r>
      <w:r>
        <w:rPr>
          <w:rStyle w:val="normaltextrun"/>
          <w:rFonts w:cs="Arial"/>
          <w:color w:val="000000"/>
          <w:shd w:val="clear" w:color="auto" w:fill="FFFFFF"/>
        </w:rPr>
        <w:t xml:space="preserve"> Multi-factor Authentication is an authentication method that requires more than one type of authentication method, for example username/password, and Short Message Service (SMS) verification.</w:t>
      </w:r>
    </w:p>
    <w:p w14:paraId="74CC3A52" w14:textId="48BE1CE5" w:rsidR="00E814CB" w:rsidRPr="00E814CB" w:rsidRDefault="00E814CB" w:rsidP="00E814CB">
      <w:pPr>
        <w:rPr>
          <w:szCs w:val="22"/>
        </w:rPr>
      </w:pPr>
      <w:r w:rsidRPr="00E814CB">
        <w:rPr>
          <w:szCs w:val="22"/>
        </w:rPr>
        <w:t>“</w:t>
      </w:r>
      <w:r w:rsidRPr="00E814CB">
        <w:rPr>
          <w:b/>
          <w:szCs w:val="22"/>
        </w:rPr>
        <w:t>Minimum Discount</w:t>
      </w:r>
      <w:r w:rsidRPr="00E814CB">
        <w:rPr>
          <w:szCs w:val="22"/>
        </w:rPr>
        <w:t xml:space="preserve">” means the minimum percentage as set out in the </w:t>
      </w:r>
      <w:r w:rsidR="000F56FC">
        <w:rPr>
          <w:szCs w:val="22"/>
        </w:rPr>
        <w:t>Bid</w:t>
      </w:r>
      <w:r w:rsidRPr="00E814CB">
        <w:rPr>
          <w:szCs w:val="22"/>
        </w:rPr>
        <w:t xml:space="preserve"> Form, by which a Vendor will reduce the Price of a Solution.</w:t>
      </w:r>
    </w:p>
    <w:p w14:paraId="72C06F56" w14:textId="6D4CA07D" w:rsidR="00E814CB" w:rsidRDefault="1C144600" w:rsidP="00E814CB">
      <w:r>
        <w:t>“</w:t>
      </w:r>
      <w:r w:rsidR="00596186">
        <w:rPr>
          <w:b/>
          <w:bCs/>
        </w:rPr>
        <w:t>SO</w:t>
      </w:r>
      <w:r w:rsidRPr="27490F16">
        <w:rPr>
          <w:b/>
          <w:bCs/>
        </w:rPr>
        <w:t xml:space="preserve"> Representative</w:t>
      </w:r>
      <w:r>
        <w:t xml:space="preserve">” </w:t>
      </w:r>
      <w:r w:rsidR="532DDC3C">
        <w:t xml:space="preserve">means </w:t>
      </w:r>
      <w:r>
        <w:t xml:space="preserve">the individual designated as the point of contact within </w:t>
      </w:r>
      <w:r w:rsidR="00596186">
        <w:t>Supply Ontario</w:t>
      </w:r>
      <w:r>
        <w:t xml:space="preserve"> for all contract management aspects of the Agreement.</w:t>
      </w:r>
    </w:p>
    <w:p w14:paraId="42D7D810" w14:textId="40674ABE" w:rsidR="00E814CB" w:rsidRDefault="00E814CB" w:rsidP="00E814CB">
      <w:pPr>
        <w:rPr>
          <w:szCs w:val="22"/>
        </w:rPr>
      </w:pPr>
      <w:r w:rsidRPr="00E814CB">
        <w:rPr>
          <w:szCs w:val="22"/>
        </w:rPr>
        <w:t>“</w:t>
      </w:r>
      <w:r w:rsidRPr="00E814CB">
        <w:rPr>
          <w:b/>
          <w:szCs w:val="22"/>
        </w:rPr>
        <w:t>MSRP</w:t>
      </w:r>
      <w:r w:rsidRPr="00E814CB">
        <w:rPr>
          <w:szCs w:val="22"/>
        </w:rPr>
        <w:t>” See "Manufacturer’s Suggested Retail Price".</w:t>
      </w:r>
    </w:p>
    <w:p w14:paraId="6FA4BC72" w14:textId="142CFE7D" w:rsidR="00D84CEC" w:rsidRDefault="43940E9C" w:rsidP="00E814CB">
      <w:pPr>
        <w:rPr>
          <w:rStyle w:val="eop"/>
          <w:rFonts w:cs="Arial"/>
          <w:color w:val="000000"/>
          <w:shd w:val="clear" w:color="auto" w:fill="FFFFFF"/>
        </w:rPr>
      </w:pPr>
      <w:r>
        <w:rPr>
          <w:rStyle w:val="Strong"/>
        </w:rPr>
        <w:t>“Mean Time to Recovery (MTTR)”</w:t>
      </w:r>
      <w:r>
        <w:t xml:space="preserve"> refers to the average time required to restore a service after a failure. </w:t>
      </w:r>
    </w:p>
    <w:p w14:paraId="55022644" w14:textId="1CBBA722" w:rsidR="13FACDB3" w:rsidRDefault="13FACDB3" w:rsidP="27490F16">
      <w:pPr>
        <w:rPr>
          <w:rFonts w:eastAsia="Arial" w:cs="Arial"/>
        </w:rPr>
      </w:pPr>
      <w:r w:rsidRPr="27490F16">
        <w:rPr>
          <w:rFonts w:eastAsia="Arial" w:cs="Arial"/>
          <w:b/>
          <w:bCs/>
        </w:rPr>
        <w:t>“Monthly Service Fee”</w:t>
      </w:r>
      <w:r w:rsidRPr="27490F16">
        <w:rPr>
          <w:rFonts w:eastAsia="Arial" w:cs="Arial"/>
        </w:rPr>
        <w:t xml:space="preserve"> refers to the agreed-upon recurring charge paid by the client for the ongoing delivery of services within a given month.</w:t>
      </w:r>
    </w:p>
    <w:p w14:paraId="33C876AE" w14:textId="4F890BCF" w:rsidR="00F0527D" w:rsidRDefault="00F0527D" w:rsidP="27490F16">
      <w:pPr>
        <w:rPr>
          <w:rFonts w:eastAsia="Arial" w:cs="Arial"/>
        </w:rPr>
      </w:pPr>
      <w:r w:rsidRPr="00F0527D">
        <w:rPr>
          <w:rFonts w:eastAsia="Arial" w:cs="Arial"/>
          <w:b/>
          <w:bCs/>
        </w:rPr>
        <w:t xml:space="preserve">“Negotiations” </w:t>
      </w:r>
      <w:r w:rsidRPr="00F0527D">
        <w:rPr>
          <w:rFonts w:eastAsia="Arial" w:cs="Arial"/>
        </w:rPr>
        <w:t xml:space="preserve">means discussions that occur after all evaluation stages and before execution of the Agreement between </w:t>
      </w:r>
      <w:r w:rsidR="00596EAE">
        <w:rPr>
          <w:rFonts w:eastAsia="Arial" w:cs="Arial"/>
        </w:rPr>
        <w:t>Supply Ontario</w:t>
      </w:r>
      <w:r w:rsidRPr="00F0527D">
        <w:rPr>
          <w:rFonts w:eastAsia="Arial" w:cs="Arial"/>
        </w:rPr>
        <w:t xml:space="preserve"> and a Bidder on the Negotiable Topics as specified in the RFB for the purpose of reaching mutually agreed to terms.  Negotiations will be conducted in English and each party shall bear its own costs.</w:t>
      </w:r>
    </w:p>
    <w:p w14:paraId="7D5B4BAE" w14:textId="37BEBFEA" w:rsidR="006D42CD" w:rsidRDefault="006D42CD" w:rsidP="27490F16">
      <w:pPr>
        <w:rPr>
          <w:rFonts w:eastAsia="Arial" w:cs="Arial"/>
        </w:rPr>
      </w:pPr>
      <w:r w:rsidRPr="006D42CD">
        <w:rPr>
          <w:rFonts w:eastAsia="Arial" w:cs="Arial"/>
          <w:b/>
          <w:bCs/>
        </w:rPr>
        <w:t>“Negotiable Topics”</w:t>
      </w:r>
      <w:r w:rsidRPr="006D42CD">
        <w:rPr>
          <w:rFonts w:eastAsia="Arial" w:cs="Arial"/>
        </w:rPr>
        <w:t xml:space="preserve"> means the proposed changes the Bidder identifies in the Negotiable Topics Form as part of their Bid.     </w:t>
      </w:r>
    </w:p>
    <w:p w14:paraId="2E7F0FEC" w14:textId="375E0C2A" w:rsidR="00E814CB" w:rsidRDefault="1C144600" w:rsidP="27490F16">
      <w:pPr>
        <w:rPr>
          <w:rStyle w:val="eop"/>
          <w:rFonts w:cs="Arial"/>
          <w:color w:val="000000" w:themeColor="text1"/>
        </w:rPr>
      </w:pPr>
      <w:r>
        <w:t>“</w:t>
      </w:r>
      <w:r w:rsidRPr="27490F16">
        <w:rPr>
          <w:b/>
          <w:bCs/>
        </w:rPr>
        <w:t xml:space="preserve">Non-OPS </w:t>
      </w:r>
      <w:r w:rsidR="107F787F" w:rsidRPr="27490F16">
        <w:rPr>
          <w:b/>
          <w:bCs/>
        </w:rPr>
        <w:t>Entity</w:t>
      </w:r>
      <w:r>
        <w:t xml:space="preserve">” has the meaning set out in Attachment </w:t>
      </w:r>
      <w:r w:rsidR="00192E00">
        <w:t>1-1</w:t>
      </w:r>
      <w:r>
        <w:t xml:space="preserve"> </w:t>
      </w:r>
      <w:r w:rsidR="00FE2684">
        <w:t>Schedule A Definitions</w:t>
      </w:r>
      <w:r>
        <w:t>.</w:t>
      </w:r>
      <w:ins w:id="9" w:author="Grant, Judith (MPBSDP)" w:date="2024-08-19T14:47:00Z">
        <w:r w:rsidR="107F787F">
          <w:t xml:space="preserve"> </w:t>
        </w:r>
      </w:ins>
    </w:p>
    <w:p w14:paraId="5CCF7581" w14:textId="442D4FB7" w:rsidR="004C1567" w:rsidRDefault="004C1567" w:rsidP="00E814CB">
      <w:pPr>
        <w:rPr>
          <w:rStyle w:val="normaltextrun"/>
          <w:rFonts w:cs="Arial"/>
          <w:color w:val="000000"/>
          <w:shd w:val="clear" w:color="auto" w:fill="FFFFFF"/>
        </w:rPr>
      </w:pPr>
      <w:r>
        <w:rPr>
          <w:rStyle w:val="normaltextrun"/>
          <w:rFonts w:cs="Arial"/>
          <w:color w:val="000000"/>
          <w:lang w:val="en-US"/>
        </w:rPr>
        <w:t>“</w:t>
      </w:r>
      <w:r w:rsidRPr="004C1567">
        <w:rPr>
          <w:rStyle w:val="normaltextrun"/>
          <w:rFonts w:cs="Arial"/>
          <w:b/>
          <w:bCs/>
          <w:color w:val="000000"/>
          <w:lang w:val="en-US"/>
        </w:rPr>
        <w:t>OAuth</w:t>
      </w:r>
      <w:r>
        <w:rPr>
          <w:rStyle w:val="normaltextrun"/>
          <w:rFonts w:cs="Arial"/>
          <w:color w:val="000000"/>
          <w:lang w:val="en-US"/>
        </w:rPr>
        <w:t xml:space="preserve">” </w:t>
      </w:r>
      <w:r w:rsidR="00055348" w:rsidRPr="00055348">
        <w:rPr>
          <w:rStyle w:val="normaltextrun"/>
          <w:rFonts w:cs="Arial"/>
          <w:b/>
          <w:bCs/>
          <w:color w:val="000000"/>
          <w:lang w:val="en-US"/>
        </w:rPr>
        <w:t>or</w:t>
      </w:r>
      <w:r w:rsidR="00055348">
        <w:rPr>
          <w:rStyle w:val="normaltextrun"/>
          <w:rFonts w:cs="Arial"/>
          <w:color w:val="000000"/>
          <w:lang w:val="en-US"/>
        </w:rPr>
        <w:t xml:space="preserve"> “</w:t>
      </w:r>
      <w:r w:rsidR="0000029F" w:rsidRPr="00055348">
        <w:rPr>
          <w:rStyle w:val="normaltextrun"/>
          <w:rFonts w:cs="Arial"/>
          <w:b/>
          <w:bCs/>
          <w:color w:val="000000"/>
          <w:lang w:val="en-US"/>
        </w:rPr>
        <w:t>Open Authentication</w:t>
      </w:r>
      <w:r w:rsidR="00055348">
        <w:rPr>
          <w:rStyle w:val="normaltextrun"/>
          <w:rFonts w:cs="Arial"/>
          <w:color w:val="000000"/>
          <w:lang w:val="en-US"/>
        </w:rPr>
        <w:t>”</w:t>
      </w:r>
      <w:r w:rsidR="0000029F" w:rsidRPr="0000029F">
        <w:rPr>
          <w:rStyle w:val="normaltextrun"/>
          <w:rFonts w:cs="Arial"/>
          <w:color w:val="000000"/>
          <w:lang w:val="en-US"/>
        </w:rPr>
        <w:t xml:space="preserve"> is an open-standard authorization protocol or framework that provides applications the ability for “secure designated access.</w:t>
      </w:r>
    </w:p>
    <w:p w14:paraId="1A992B43" w14:textId="6F46392B" w:rsidR="0031022B" w:rsidRDefault="0031022B" w:rsidP="00E814CB">
      <w:pPr>
        <w:rPr>
          <w:rStyle w:val="normaltextrun"/>
          <w:rFonts w:cs="Arial"/>
          <w:color w:val="000000"/>
          <w:shd w:val="clear" w:color="auto" w:fill="FFFFFF"/>
        </w:rPr>
      </w:pPr>
      <w:r>
        <w:rPr>
          <w:rStyle w:val="normaltextrun"/>
          <w:rFonts w:cs="Arial"/>
          <w:color w:val="000000"/>
          <w:lang w:val="en-US"/>
        </w:rPr>
        <w:t>“</w:t>
      </w:r>
      <w:r w:rsidRPr="0031022B">
        <w:rPr>
          <w:rStyle w:val="normaltextrun"/>
          <w:rFonts w:cs="Arial"/>
          <w:b/>
          <w:bCs/>
          <w:color w:val="000000"/>
          <w:lang w:val="en-US"/>
        </w:rPr>
        <w:t>OEM</w:t>
      </w:r>
      <w:r>
        <w:rPr>
          <w:rStyle w:val="normaltextrun"/>
          <w:rFonts w:cs="Arial"/>
          <w:color w:val="000000"/>
          <w:lang w:val="en-US"/>
        </w:rPr>
        <w:t xml:space="preserve">” means </w:t>
      </w:r>
      <w:r w:rsidR="007850E1" w:rsidRPr="007850E1">
        <w:rPr>
          <w:rStyle w:val="normaltextrun"/>
          <w:rFonts w:cs="Arial"/>
          <w:color w:val="000000"/>
          <w:lang w:val="en-US"/>
        </w:rPr>
        <w:t>Original Equipment Manufacturer</w:t>
      </w:r>
      <w:r w:rsidR="007850E1">
        <w:rPr>
          <w:rStyle w:val="normaltextrun"/>
          <w:rFonts w:cs="Arial"/>
          <w:color w:val="000000"/>
          <w:lang w:val="en-US"/>
        </w:rPr>
        <w:t>.</w:t>
      </w:r>
    </w:p>
    <w:p w14:paraId="4564D8E9" w14:textId="46CEE564" w:rsidR="00CC6F73" w:rsidRDefault="00CC6F73" w:rsidP="00E814CB">
      <w:pPr>
        <w:rPr>
          <w:szCs w:val="22"/>
        </w:rPr>
      </w:pPr>
      <w:r w:rsidRPr="00CC6F73">
        <w:rPr>
          <w:rStyle w:val="normaltextrun"/>
          <w:rFonts w:cs="Arial"/>
          <w:b/>
          <w:bCs/>
          <w:color w:val="000000"/>
          <w:shd w:val="clear" w:color="auto" w:fill="FFFFFF"/>
        </w:rPr>
        <w:t>“On-prem”, “On-Prem”, “</w:t>
      </w:r>
      <w:proofErr w:type="gramStart"/>
      <w:r w:rsidRPr="00CC6F73">
        <w:rPr>
          <w:rStyle w:val="normaltextrun"/>
          <w:rFonts w:cs="Arial"/>
          <w:b/>
          <w:bCs/>
          <w:color w:val="000000"/>
          <w:shd w:val="clear" w:color="auto" w:fill="FFFFFF"/>
        </w:rPr>
        <w:t>On-premise</w:t>
      </w:r>
      <w:proofErr w:type="gramEnd"/>
      <w:r w:rsidRPr="00CC6F73">
        <w:rPr>
          <w:rStyle w:val="normaltextrun"/>
          <w:rFonts w:cs="Arial"/>
          <w:b/>
          <w:bCs/>
          <w:color w:val="000000"/>
          <w:shd w:val="clear" w:color="auto" w:fill="FFFFFF"/>
        </w:rPr>
        <w:t>” or “On-Premise”</w:t>
      </w:r>
      <w:r>
        <w:rPr>
          <w:rStyle w:val="normaltextrun"/>
          <w:rFonts w:cs="Arial"/>
          <w:color w:val="000000"/>
          <w:shd w:val="clear" w:color="auto" w:fill="FFFFFF"/>
        </w:rPr>
        <w:t xml:space="preserve"> means within </w:t>
      </w:r>
      <w:r w:rsidR="00433D3D">
        <w:rPr>
          <w:rStyle w:val="normaltextrun"/>
          <w:rFonts w:cs="Arial"/>
          <w:color w:val="000000"/>
          <w:shd w:val="clear" w:color="auto" w:fill="FFFFFF"/>
        </w:rPr>
        <w:t>a Client’s</w:t>
      </w:r>
      <w:r>
        <w:rPr>
          <w:rStyle w:val="normaltextrun"/>
          <w:rFonts w:cs="Arial"/>
          <w:color w:val="000000"/>
          <w:shd w:val="clear" w:color="auto" w:fill="FFFFFF"/>
        </w:rPr>
        <w:t xml:space="preserve"> hosting environment.</w:t>
      </w:r>
    </w:p>
    <w:p w14:paraId="33256A23" w14:textId="159D8F73" w:rsidR="000611FF" w:rsidRPr="00E814CB" w:rsidRDefault="000611FF" w:rsidP="00E814CB">
      <w:pPr>
        <w:rPr>
          <w:szCs w:val="22"/>
        </w:rPr>
      </w:pPr>
      <w:r w:rsidRPr="000611FF">
        <w:rPr>
          <w:b/>
          <w:szCs w:val="22"/>
        </w:rPr>
        <w:t>“Other Security Screening Checks”</w:t>
      </w:r>
      <w:r w:rsidRPr="000611FF">
        <w:rPr>
          <w:szCs w:val="22"/>
        </w:rPr>
        <w:t xml:space="preserve"> </w:t>
      </w:r>
      <w:r w:rsidRPr="000611FF">
        <w:rPr>
          <w:szCs w:val="22"/>
          <w:lang w:val="en-US"/>
        </w:rPr>
        <w:t xml:space="preserve">means higher level checks that may be required when the duties or tasks establish a risk level greater than can be addressed through a CRJMC, Driver’s Record or Out of Country check. Other security screening checks which may be conducted in addition to the CRJMC are those included in the Police Record Checks Reform Act, out of scope of the Act or permitted by regulatory exemption to the Act.  Checks are determined </w:t>
      </w:r>
      <w:proofErr w:type="gramStart"/>
      <w:r w:rsidRPr="000611FF">
        <w:rPr>
          <w:szCs w:val="22"/>
          <w:lang w:val="en-US"/>
        </w:rPr>
        <w:t>on the basis of</w:t>
      </w:r>
      <w:proofErr w:type="gramEnd"/>
      <w:r w:rsidRPr="000611FF">
        <w:rPr>
          <w:szCs w:val="22"/>
          <w:lang w:val="en-US"/>
        </w:rPr>
        <w:t xml:space="preserve"> a ministry risk assessment.</w:t>
      </w:r>
    </w:p>
    <w:p w14:paraId="2319ECEC" w14:textId="77777777" w:rsidR="00E814CB" w:rsidRPr="00E814CB" w:rsidRDefault="00E814CB" w:rsidP="00E814CB">
      <w:pPr>
        <w:rPr>
          <w:bCs/>
          <w:szCs w:val="22"/>
        </w:rPr>
      </w:pPr>
      <w:r w:rsidRPr="00E814CB">
        <w:rPr>
          <w:bCs/>
          <w:szCs w:val="22"/>
        </w:rPr>
        <w:t>“</w:t>
      </w:r>
      <w:r w:rsidRPr="00E814CB">
        <w:rPr>
          <w:b/>
          <w:bCs/>
          <w:szCs w:val="22"/>
        </w:rPr>
        <w:t>Original Equipment Manufacturer” or “OEM</w:t>
      </w:r>
      <w:r w:rsidRPr="00E814CB">
        <w:rPr>
          <w:bCs/>
          <w:szCs w:val="22"/>
        </w:rPr>
        <w:t xml:space="preserve">” means the </w:t>
      </w:r>
      <w:r w:rsidRPr="00E814CB">
        <w:rPr>
          <w:szCs w:val="22"/>
        </w:rPr>
        <w:t>developer of the hardware or software that is being proposed in a Solution.</w:t>
      </w:r>
    </w:p>
    <w:p w14:paraId="69532C7D" w14:textId="0ECC966F" w:rsidR="00E814CB" w:rsidRPr="00E814CB" w:rsidRDefault="00E814CB" w:rsidP="00E814CB">
      <w:pPr>
        <w:rPr>
          <w:szCs w:val="22"/>
        </w:rPr>
      </w:pPr>
      <w:r w:rsidRPr="00E814CB">
        <w:rPr>
          <w:szCs w:val="22"/>
        </w:rPr>
        <w:lastRenderedPageBreak/>
        <w:t>“</w:t>
      </w:r>
      <w:r w:rsidRPr="00E814CB">
        <w:rPr>
          <w:b/>
          <w:szCs w:val="22"/>
        </w:rPr>
        <w:t>Ontario Public Service” or “OPS</w:t>
      </w:r>
      <w:r w:rsidRPr="00E814CB">
        <w:rPr>
          <w:szCs w:val="22"/>
        </w:rPr>
        <w:t xml:space="preserve">” has the meaning set out in </w:t>
      </w:r>
      <w:r w:rsidR="00FE2684">
        <w:t>Attachment 1-1 Schedule A Definitions</w:t>
      </w:r>
      <w:r w:rsidRPr="00E814CB">
        <w:rPr>
          <w:szCs w:val="22"/>
        </w:rPr>
        <w:t>.</w:t>
      </w:r>
    </w:p>
    <w:p w14:paraId="1531C202" w14:textId="77777777" w:rsidR="00E814CB" w:rsidRPr="00E814CB" w:rsidRDefault="00E814CB" w:rsidP="00E814CB">
      <w:pPr>
        <w:rPr>
          <w:szCs w:val="22"/>
        </w:rPr>
      </w:pPr>
      <w:r w:rsidRPr="00E814CB">
        <w:rPr>
          <w:szCs w:val="22"/>
        </w:rPr>
        <w:t>“</w:t>
      </w:r>
      <w:r w:rsidRPr="00E814CB">
        <w:rPr>
          <w:b/>
          <w:szCs w:val="22"/>
        </w:rPr>
        <w:t>Ontario Tenders Portal” or “OTP</w:t>
      </w:r>
      <w:r w:rsidRPr="00E814CB">
        <w:rPr>
          <w:szCs w:val="22"/>
        </w:rPr>
        <w:t>” is the online bidding portal for procurement competitions within the government of Ontario.</w:t>
      </w:r>
    </w:p>
    <w:p w14:paraId="7DA85113" w14:textId="77777777" w:rsidR="00E814CB" w:rsidRPr="00E814CB" w:rsidRDefault="00E814CB" w:rsidP="00E814CB">
      <w:pPr>
        <w:rPr>
          <w:szCs w:val="22"/>
        </w:rPr>
      </w:pPr>
      <w:r w:rsidRPr="00E814CB">
        <w:rPr>
          <w:szCs w:val="22"/>
        </w:rPr>
        <w:t>“</w:t>
      </w:r>
      <w:r w:rsidRPr="00E814CB">
        <w:rPr>
          <w:b/>
          <w:szCs w:val="22"/>
        </w:rPr>
        <w:t>Open Systems Interconnection” or “OSI</w:t>
      </w:r>
      <w:r w:rsidRPr="00E814CB">
        <w:rPr>
          <w:szCs w:val="22"/>
        </w:rPr>
        <w:t>” was created by the International Standards Organization to help standardize communication between computer systems. It divides communications into seven different layers, each of which include multiple hardware standards, protocols, or other types of services.</w:t>
      </w:r>
    </w:p>
    <w:p w14:paraId="2317ACEC" w14:textId="31212E3F" w:rsidR="00E814CB" w:rsidRPr="00E814CB" w:rsidRDefault="00E814CB" w:rsidP="00E814CB">
      <w:pPr>
        <w:rPr>
          <w:szCs w:val="22"/>
        </w:rPr>
      </w:pPr>
      <w:r w:rsidRPr="00E814CB">
        <w:rPr>
          <w:szCs w:val="22"/>
        </w:rPr>
        <w:t>“</w:t>
      </w:r>
      <w:r w:rsidRPr="00E814CB">
        <w:rPr>
          <w:b/>
          <w:szCs w:val="22"/>
        </w:rPr>
        <w:t>Other Security Screening Checks</w:t>
      </w:r>
      <w:r w:rsidRPr="00E814CB">
        <w:rPr>
          <w:szCs w:val="22"/>
        </w:rPr>
        <w:t>”</w:t>
      </w:r>
      <w:r w:rsidR="001A0919">
        <w:rPr>
          <w:szCs w:val="22"/>
        </w:rPr>
        <w:t xml:space="preserve"> </w:t>
      </w:r>
      <w:r w:rsidR="001A0919">
        <w:rPr>
          <w:rStyle w:val="normaltextrun"/>
          <w:rFonts w:cs="Arial"/>
          <w:color w:val="000000"/>
          <w:shd w:val="clear" w:color="auto" w:fill="FFFFFF"/>
        </w:rPr>
        <w:t xml:space="preserve">has the meaning set </w:t>
      </w:r>
      <w:r w:rsidR="00242B41">
        <w:rPr>
          <w:rStyle w:val="normaltextrun"/>
          <w:rFonts w:cs="Arial"/>
          <w:color w:val="000000"/>
          <w:shd w:val="clear" w:color="auto" w:fill="FFFFFF"/>
        </w:rPr>
        <w:t>out</w:t>
      </w:r>
      <w:r w:rsidR="001A0919">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1A0919">
        <w:rPr>
          <w:rStyle w:val="normaltextrun"/>
          <w:rFonts w:cs="Arial"/>
          <w:color w:val="000000"/>
          <w:shd w:val="clear" w:color="auto" w:fill="FFFFFF"/>
        </w:rPr>
        <w:t xml:space="preserve"> (Form of Agreement).</w:t>
      </w:r>
    </w:p>
    <w:p w14:paraId="5E51AF27" w14:textId="3754C805" w:rsidR="00E814CB" w:rsidRPr="00E814CB" w:rsidRDefault="005E41A2" w:rsidP="00E814CB">
      <w:pPr>
        <w:rPr>
          <w:szCs w:val="22"/>
        </w:rPr>
      </w:pPr>
      <w:r w:rsidRPr="005E41A2">
        <w:rPr>
          <w:b/>
          <w:bCs/>
          <w:szCs w:val="22"/>
        </w:rPr>
        <w:t xml:space="preserve">“OTP” and “Ontario Tenders Portal </w:t>
      </w:r>
      <w:proofErr w:type="spellStart"/>
      <w:r w:rsidRPr="005E41A2">
        <w:rPr>
          <w:b/>
          <w:bCs/>
          <w:szCs w:val="22"/>
        </w:rPr>
        <w:t>eTenderingSystem</w:t>
      </w:r>
      <w:proofErr w:type="spellEnd"/>
      <w:r w:rsidRPr="005E41A2">
        <w:rPr>
          <w:b/>
          <w:bCs/>
          <w:szCs w:val="22"/>
        </w:rPr>
        <w:t>”</w:t>
      </w:r>
      <w:r w:rsidRPr="005E41A2">
        <w:rPr>
          <w:bCs/>
          <w:szCs w:val="22"/>
        </w:rPr>
        <w:t xml:space="preserve"> means the Ontario Tenders Portal electronic tendering system currently</w:t>
      </w:r>
      <w:r w:rsidRPr="005E41A2" w:rsidDel="007C2731">
        <w:rPr>
          <w:bCs/>
          <w:szCs w:val="22"/>
        </w:rPr>
        <w:t xml:space="preserve"> </w:t>
      </w:r>
      <w:r w:rsidRPr="005E41A2">
        <w:rPr>
          <w:bCs/>
          <w:szCs w:val="22"/>
        </w:rPr>
        <w:t>hosted by Jaggaer</w:t>
      </w:r>
      <w:r>
        <w:rPr>
          <w:bCs/>
          <w:szCs w:val="22"/>
        </w:rPr>
        <w:t>.</w:t>
      </w:r>
    </w:p>
    <w:p w14:paraId="04AF3EE2" w14:textId="229A4FC4" w:rsidR="00876B8F" w:rsidRPr="00876B8F" w:rsidRDefault="00876B8F" w:rsidP="00876B8F">
      <w:pPr>
        <w:rPr>
          <w:b/>
          <w:bCs/>
          <w:szCs w:val="22"/>
        </w:rPr>
      </w:pPr>
      <w:r w:rsidRPr="00876B8F">
        <w:rPr>
          <w:b/>
          <w:bCs/>
          <w:szCs w:val="22"/>
        </w:rPr>
        <w:t>Out-of-Country Driver’s Record Check (US and/or International)</w:t>
      </w:r>
      <w:r w:rsidR="001A0919" w:rsidRPr="001A0919">
        <w:rPr>
          <w:rStyle w:val="normaltextrun"/>
          <w:rFonts w:cs="Arial"/>
          <w:color w:val="000000"/>
          <w:shd w:val="clear" w:color="auto" w:fill="FFFFFF"/>
        </w:rPr>
        <w:t xml:space="preserve"> </w:t>
      </w:r>
      <w:r w:rsidR="001A0919">
        <w:rPr>
          <w:rStyle w:val="normaltextrun"/>
          <w:rFonts w:cs="Arial"/>
          <w:color w:val="000000"/>
          <w:shd w:val="clear" w:color="auto" w:fill="FFFFFF"/>
        </w:rPr>
        <w:t xml:space="preserve">has the meaning set </w:t>
      </w:r>
      <w:r w:rsidR="00242B41">
        <w:rPr>
          <w:rStyle w:val="normaltextrun"/>
          <w:rFonts w:cs="Arial"/>
          <w:color w:val="000000"/>
          <w:shd w:val="clear" w:color="auto" w:fill="FFFFFF"/>
        </w:rPr>
        <w:t>out</w:t>
      </w:r>
      <w:r w:rsidR="001A0919">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1A0919">
        <w:rPr>
          <w:rStyle w:val="normaltextrun"/>
          <w:rFonts w:cs="Arial"/>
          <w:color w:val="000000"/>
          <w:shd w:val="clear" w:color="auto" w:fill="FFFFFF"/>
        </w:rPr>
        <w:t xml:space="preserve"> (Form of Agreement).</w:t>
      </w:r>
    </w:p>
    <w:p w14:paraId="339E29B3" w14:textId="428A9F61" w:rsidR="00876B8F" w:rsidRDefault="00876B8F" w:rsidP="00876B8F">
      <w:pPr>
        <w:rPr>
          <w:bCs/>
          <w:szCs w:val="22"/>
        </w:rPr>
      </w:pPr>
      <w:r w:rsidRPr="00876B8F">
        <w:rPr>
          <w:b/>
          <w:bCs/>
          <w:szCs w:val="22"/>
        </w:rPr>
        <w:t xml:space="preserve">“Out-of-Country Police Certificate (US and/or International)” </w:t>
      </w:r>
      <w:r w:rsidR="001A0919">
        <w:rPr>
          <w:rStyle w:val="normaltextrun"/>
          <w:rFonts w:cs="Arial"/>
          <w:color w:val="000000"/>
          <w:shd w:val="clear" w:color="auto" w:fill="FFFFFF"/>
        </w:rPr>
        <w:t xml:space="preserve">has the meaning set </w:t>
      </w:r>
      <w:r w:rsidR="00242B41">
        <w:rPr>
          <w:rStyle w:val="normaltextrun"/>
          <w:rFonts w:cs="Arial"/>
          <w:color w:val="000000"/>
          <w:shd w:val="clear" w:color="auto" w:fill="FFFFFF"/>
        </w:rPr>
        <w:t>out</w:t>
      </w:r>
      <w:r w:rsidR="001A0919">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1A0919">
        <w:rPr>
          <w:rStyle w:val="normaltextrun"/>
          <w:rFonts w:cs="Arial"/>
          <w:color w:val="000000"/>
          <w:shd w:val="clear" w:color="auto" w:fill="FFFFFF"/>
        </w:rPr>
        <w:t xml:space="preserve"> (Form of Agreement).</w:t>
      </w:r>
    </w:p>
    <w:p w14:paraId="19C48949" w14:textId="1830691A" w:rsidR="00CC6F73" w:rsidRDefault="00CC6F73" w:rsidP="00876B8F">
      <w:pPr>
        <w:rPr>
          <w:rStyle w:val="eop"/>
          <w:rFonts w:cs="Arial"/>
          <w:color w:val="000000"/>
          <w:shd w:val="clear" w:color="auto" w:fill="FFFFFF"/>
        </w:rPr>
      </w:pPr>
      <w:r w:rsidRPr="00CC6F73">
        <w:rPr>
          <w:rStyle w:val="normaltextrun"/>
          <w:rFonts w:cs="Arial"/>
          <w:b/>
          <w:bCs/>
          <w:color w:val="000000"/>
          <w:shd w:val="clear" w:color="auto" w:fill="FFFFFF"/>
        </w:rPr>
        <w:t>“PaaS”, or “Platform as a Service”,</w:t>
      </w:r>
      <w:r>
        <w:rPr>
          <w:rStyle w:val="normaltextrun"/>
          <w:rFonts w:cs="Arial"/>
          <w:color w:val="000000"/>
          <w:shd w:val="clear" w:color="auto" w:fill="FFFFFF"/>
        </w:rPr>
        <w:t xml:space="preserve"> is on-demand access to a complete, ready-to-use, cloud-hosted platform for developing, running, </w:t>
      </w:r>
      <w:proofErr w:type="gramStart"/>
      <w:r>
        <w:rPr>
          <w:rStyle w:val="normaltextrun"/>
          <w:rFonts w:cs="Arial"/>
          <w:color w:val="000000"/>
          <w:shd w:val="clear" w:color="auto" w:fill="FFFFFF"/>
        </w:rPr>
        <w:t>maintaining</w:t>
      </w:r>
      <w:proofErr w:type="gramEnd"/>
      <w:r>
        <w:rPr>
          <w:rStyle w:val="normaltextrun"/>
          <w:rFonts w:cs="Arial"/>
          <w:color w:val="000000"/>
          <w:shd w:val="clear" w:color="auto" w:fill="FFFFFF"/>
        </w:rPr>
        <w:t xml:space="preserve"> and managing applications.</w:t>
      </w:r>
      <w:r>
        <w:rPr>
          <w:rStyle w:val="eop"/>
          <w:rFonts w:cs="Arial"/>
          <w:color w:val="000000"/>
          <w:shd w:val="clear" w:color="auto" w:fill="FFFFFF"/>
        </w:rPr>
        <w:t> </w:t>
      </w:r>
    </w:p>
    <w:p w14:paraId="5069127D" w14:textId="760365F0" w:rsidR="0000652E" w:rsidRDefault="0000652E" w:rsidP="00876B8F">
      <w:pPr>
        <w:rPr>
          <w:rStyle w:val="eop"/>
          <w:rFonts w:cs="Arial"/>
          <w:color w:val="000000"/>
          <w:shd w:val="clear" w:color="auto" w:fill="FFFFFF"/>
        </w:rPr>
      </w:pPr>
      <w:r>
        <w:rPr>
          <w:rStyle w:val="eop"/>
          <w:rFonts w:cs="Arial"/>
          <w:b/>
          <w:bCs/>
          <w:color w:val="000000"/>
          <w:shd w:val="clear" w:color="auto" w:fill="FFFFFF"/>
        </w:rPr>
        <w:t>“</w:t>
      </w:r>
      <w:r w:rsidRPr="0000652E">
        <w:rPr>
          <w:rStyle w:val="eop"/>
          <w:rFonts w:cs="Arial"/>
          <w:b/>
          <w:bCs/>
          <w:color w:val="000000"/>
          <w:shd w:val="clear" w:color="auto" w:fill="FFFFFF"/>
        </w:rPr>
        <w:t>P-Card</w:t>
      </w:r>
      <w:r>
        <w:rPr>
          <w:rStyle w:val="eop"/>
          <w:rFonts w:cs="Arial"/>
          <w:color w:val="000000"/>
          <w:shd w:val="clear" w:color="auto" w:fill="FFFFFF"/>
        </w:rPr>
        <w:t>” means Purchasing Card.</w:t>
      </w:r>
    </w:p>
    <w:p w14:paraId="2BBFD293" w14:textId="03BBA301" w:rsidR="002A223E" w:rsidRPr="00876B8F" w:rsidRDefault="002A223E" w:rsidP="00876B8F">
      <w:pPr>
        <w:rPr>
          <w:bCs/>
          <w:szCs w:val="22"/>
        </w:rPr>
      </w:pPr>
      <w:r>
        <w:rPr>
          <w:rStyle w:val="eop"/>
          <w:rFonts w:cs="Arial"/>
          <w:color w:val="000000"/>
          <w:shd w:val="clear" w:color="auto" w:fill="FFFFFF"/>
        </w:rPr>
        <w:t>“</w:t>
      </w:r>
      <w:r w:rsidRPr="002A223E">
        <w:rPr>
          <w:rStyle w:val="eop"/>
          <w:rFonts w:cs="Arial"/>
          <w:b/>
          <w:bCs/>
          <w:color w:val="000000"/>
          <w:shd w:val="clear" w:color="auto" w:fill="FFFFFF"/>
        </w:rPr>
        <w:t>Per Diem</w:t>
      </w:r>
      <w:r>
        <w:rPr>
          <w:rStyle w:val="eop"/>
          <w:rFonts w:cs="Arial"/>
          <w:color w:val="000000"/>
          <w:shd w:val="clear" w:color="auto" w:fill="FFFFFF"/>
        </w:rPr>
        <w:t>”</w:t>
      </w:r>
      <w:r w:rsidR="003F531B" w:rsidRPr="003F531B">
        <w:t xml:space="preserve"> </w:t>
      </w:r>
      <w:r w:rsidR="003F531B" w:rsidRPr="003F531B">
        <w:rPr>
          <w:rStyle w:val="eop"/>
          <w:rFonts w:cs="Arial"/>
          <w:color w:val="000000"/>
          <w:shd w:val="clear" w:color="auto" w:fill="FFFFFF"/>
        </w:rPr>
        <w:t>is a daily allowance given to employees by a company to pay for certain expenses while traveling for business</w:t>
      </w:r>
      <w:r w:rsidR="003F531B">
        <w:rPr>
          <w:rStyle w:val="eop"/>
          <w:rFonts w:cs="Arial"/>
          <w:color w:val="000000"/>
          <w:shd w:val="clear" w:color="auto" w:fill="FFFFFF"/>
        </w:rPr>
        <w:t>.</w:t>
      </w:r>
    </w:p>
    <w:p w14:paraId="3CC49065" w14:textId="3DA38B48" w:rsidR="00E814CB" w:rsidRPr="00E814CB" w:rsidRDefault="00E814CB" w:rsidP="00E814CB">
      <w:pPr>
        <w:rPr>
          <w:szCs w:val="22"/>
        </w:rPr>
      </w:pPr>
      <w:r w:rsidRPr="00E814CB">
        <w:rPr>
          <w:szCs w:val="22"/>
        </w:rPr>
        <w:t>“</w:t>
      </w:r>
      <w:r w:rsidRPr="00E814CB">
        <w:rPr>
          <w:b/>
          <w:szCs w:val="22"/>
        </w:rPr>
        <w:t>Performance Warranty Period</w:t>
      </w:r>
      <w:r w:rsidRPr="00E814CB">
        <w:rPr>
          <w:szCs w:val="22"/>
        </w:rPr>
        <w:t xml:space="preserve">” has the meaning set out in </w:t>
      </w:r>
      <w:r w:rsidR="00DE5E00">
        <w:rPr>
          <w:szCs w:val="22"/>
        </w:rPr>
        <w:t>Attachment 1</w:t>
      </w:r>
      <w:r w:rsidRPr="00E814CB">
        <w:rPr>
          <w:szCs w:val="22"/>
        </w:rPr>
        <w:t xml:space="preserve"> (Form of Agreement).</w:t>
      </w:r>
    </w:p>
    <w:p w14:paraId="6235F99C" w14:textId="4B0E38D0" w:rsidR="00E814CB" w:rsidRPr="00E814CB" w:rsidRDefault="00E814CB" w:rsidP="00E814CB">
      <w:pPr>
        <w:rPr>
          <w:szCs w:val="22"/>
        </w:rPr>
      </w:pPr>
      <w:r w:rsidRPr="00E814CB">
        <w:rPr>
          <w:szCs w:val="22"/>
        </w:rPr>
        <w:t>“</w:t>
      </w:r>
      <w:r w:rsidRPr="00E814CB">
        <w:rPr>
          <w:b/>
          <w:szCs w:val="22"/>
        </w:rPr>
        <w:t>Performance Warranty Services</w:t>
      </w:r>
      <w:r w:rsidRPr="00E814CB">
        <w:rPr>
          <w:szCs w:val="22"/>
        </w:rPr>
        <w:t xml:space="preserve">” has the meaning set out in </w:t>
      </w:r>
      <w:r w:rsidR="00DE5E00">
        <w:rPr>
          <w:szCs w:val="22"/>
        </w:rPr>
        <w:t>Attachment 1</w:t>
      </w:r>
      <w:r w:rsidRPr="00E814CB">
        <w:rPr>
          <w:szCs w:val="22"/>
        </w:rPr>
        <w:t xml:space="preserve"> (Form of Agreement).</w:t>
      </w:r>
    </w:p>
    <w:p w14:paraId="1500FBEB" w14:textId="36829F4D" w:rsidR="00E814CB" w:rsidRDefault="00E814CB" w:rsidP="00E814CB">
      <w:pPr>
        <w:rPr>
          <w:szCs w:val="22"/>
        </w:rPr>
      </w:pPr>
      <w:r w:rsidRPr="00E814CB">
        <w:rPr>
          <w:szCs w:val="22"/>
        </w:rPr>
        <w:t>“</w:t>
      </w:r>
      <w:r w:rsidRPr="00E814CB">
        <w:rPr>
          <w:b/>
          <w:szCs w:val="22"/>
        </w:rPr>
        <w:t>Personal Information</w:t>
      </w:r>
      <w:r w:rsidRPr="00E814CB">
        <w:rPr>
          <w:szCs w:val="22"/>
        </w:rPr>
        <w:t xml:space="preserve">” has the meaning set out in </w:t>
      </w:r>
      <w:r w:rsidR="00DE5E00">
        <w:rPr>
          <w:szCs w:val="22"/>
        </w:rPr>
        <w:t>Attachment 1</w:t>
      </w:r>
      <w:r w:rsidRPr="00E814CB">
        <w:rPr>
          <w:szCs w:val="22"/>
        </w:rPr>
        <w:t xml:space="preserve"> (Form of Agreement).</w:t>
      </w:r>
    </w:p>
    <w:p w14:paraId="6403C77B" w14:textId="1F49A0F5" w:rsidR="005913B3" w:rsidRDefault="005913B3" w:rsidP="00E814CB">
      <w:pPr>
        <w:rPr>
          <w:szCs w:val="22"/>
        </w:rPr>
      </w:pPr>
      <w:r>
        <w:rPr>
          <w:szCs w:val="22"/>
        </w:rPr>
        <w:t>“</w:t>
      </w:r>
      <w:r w:rsidRPr="005913B3">
        <w:rPr>
          <w:b/>
          <w:bCs/>
          <w:szCs w:val="22"/>
        </w:rPr>
        <w:t>PHIPA</w:t>
      </w:r>
      <w:r>
        <w:rPr>
          <w:szCs w:val="22"/>
        </w:rPr>
        <w:t xml:space="preserve">” is the abbreviation for </w:t>
      </w:r>
      <w:r w:rsidRPr="00104C9E">
        <w:t xml:space="preserve">Personal Health Information </w:t>
      </w:r>
      <w:r w:rsidR="0014086D">
        <w:t xml:space="preserve">Protection </w:t>
      </w:r>
      <w:r w:rsidRPr="00104C9E">
        <w:t>Act</w:t>
      </w:r>
      <w:r>
        <w:t>.</w:t>
      </w:r>
    </w:p>
    <w:p w14:paraId="39554E94" w14:textId="7D95DCAA" w:rsidR="00BA09F9" w:rsidRPr="00E814CB" w:rsidRDefault="000B7121" w:rsidP="00E814CB">
      <w:pPr>
        <w:rPr>
          <w:szCs w:val="22"/>
        </w:rPr>
      </w:pPr>
      <w:r w:rsidRPr="000B7121">
        <w:rPr>
          <w:b/>
          <w:szCs w:val="22"/>
        </w:rPr>
        <w:t>"Preferred Bidder"</w:t>
      </w:r>
      <w:r w:rsidRPr="000B7121">
        <w:rPr>
          <w:szCs w:val="22"/>
        </w:rPr>
        <w:t xml:space="preserve"> means the Bidder (or Bidders in the case of a multiple vendor opportunity) who has the highest cumulative score at the conclusion of the evaluation process set out in the Qualification Envelope.</w:t>
      </w:r>
    </w:p>
    <w:p w14:paraId="16AA1162" w14:textId="7EEE07D0" w:rsidR="00E814CB" w:rsidRDefault="1C144600" w:rsidP="00E814CB">
      <w:bookmarkStart w:id="10" w:name="_Hlk133994998"/>
      <w:r>
        <w:t>“</w:t>
      </w:r>
      <w:r w:rsidRPr="27490F16">
        <w:rPr>
          <w:b/>
          <w:bCs/>
        </w:rPr>
        <w:t>Pricing” or “Price</w:t>
      </w:r>
      <w:r>
        <w:t xml:space="preserve">” is the amount that a Bidder assigns to each of </w:t>
      </w:r>
      <w:r w:rsidR="4479E1BE">
        <w:t>its</w:t>
      </w:r>
      <w:r>
        <w:t xml:space="preserve"> proposed Solutions in </w:t>
      </w:r>
      <w:r w:rsidR="591422F1">
        <w:t>its</w:t>
      </w:r>
      <w:r w:rsidR="54619E79">
        <w:t xml:space="preserve"> </w:t>
      </w:r>
      <w:r w:rsidR="591422F1">
        <w:t>Catalogue</w:t>
      </w:r>
      <w:r>
        <w:t>, which Price may be based on the MSRP. Price does not include the Minimum Discount.</w:t>
      </w:r>
    </w:p>
    <w:bookmarkEnd w:id="10"/>
    <w:p w14:paraId="3420CB39" w14:textId="0B0F9B8B" w:rsidR="00CC6F73" w:rsidRPr="00E814CB" w:rsidRDefault="00CC6F73" w:rsidP="00E814CB">
      <w:pPr>
        <w:rPr>
          <w:szCs w:val="22"/>
        </w:rPr>
      </w:pPr>
      <w:r w:rsidRPr="00CC6F73">
        <w:rPr>
          <w:rStyle w:val="normaltextrun"/>
          <w:rFonts w:cs="Arial"/>
          <w:b/>
          <w:bCs/>
          <w:color w:val="000000"/>
          <w:shd w:val="clear" w:color="auto" w:fill="FFFFFF"/>
        </w:rPr>
        <w:t>“Problem Management”</w:t>
      </w:r>
      <w:r>
        <w:rPr>
          <w:rStyle w:val="normaltextrun"/>
          <w:rFonts w:cs="Arial"/>
          <w:color w:val="000000"/>
          <w:shd w:val="clear" w:color="auto" w:fill="FFFFFF"/>
        </w:rPr>
        <w:t xml:space="preserve"> means the management discipline that handles a problem from its detection through its final </w:t>
      </w:r>
      <w:proofErr w:type="gramStart"/>
      <w:r>
        <w:rPr>
          <w:rStyle w:val="normaltextrun"/>
          <w:rFonts w:cs="Arial"/>
          <w:color w:val="000000"/>
          <w:shd w:val="clear" w:color="auto" w:fill="FFFFFF"/>
        </w:rPr>
        <w:t>resolution;</w:t>
      </w:r>
      <w:proofErr w:type="gramEnd"/>
      <w:r>
        <w:rPr>
          <w:rStyle w:val="eop"/>
          <w:rFonts w:cs="Arial"/>
          <w:color w:val="000000"/>
          <w:shd w:val="clear" w:color="auto" w:fill="FFFFFF"/>
        </w:rPr>
        <w:t> </w:t>
      </w:r>
    </w:p>
    <w:p w14:paraId="52670A00" w14:textId="6C6CE519" w:rsidR="00E814CB" w:rsidRPr="00E814CB" w:rsidRDefault="00E814CB" w:rsidP="00E814CB">
      <w:pPr>
        <w:rPr>
          <w:szCs w:val="22"/>
        </w:rPr>
      </w:pPr>
      <w:r w:rsidRPr="00E814CB">
        <w:rPr>
          <w:szCs w:val="22"/>
        </w:rPr>
        <w:lastRenderedPageBreak/>
        <w:t>“</w:t>
      </w:r>
      <w:r w:rsidRPr="00E814CB">
        <w:rPr>
          <w:b/>
          <w:szCs w:val="22"/>
        </w:rPr>
        <w:t>Product</w:t>
      </w:r>
      <w:r w:rsidRPr="00E814CB">
        <w:rPr>
          <w:szCs w:val="22"/>
        </w:rPr>
        <w:t xml:space="preserve">” has the meaning set out in </w:t>
      </w:r>
      <w:r w:rsidR="00DE5E00">
        <w:rPr>
          <w:szCs w:val="22"/>
        </w:rPr>
        <w:t>Attachment 1</w:t>
      </w:r>
      <w:r w:rsidRPr="00E814CB">
        <w:rPr>
          <w:szCs w:val="22"/>
        </w:rPr>
        <w:t xml:space="preserve"> (Form of Agreement).</w:t>
      </w:r>
    </w:p>
    <w:p w14:paraId="129BB5AD" w14:textId="4B0FD52F" w:rsidR="00E814CB" w:rsidRDefault="00E814CB" w:rsidP="00E814CB">
      <w:pPr>
        <w:rPr>
          <w:szCs w:val="22"/>
        </w:rPr>
      </w:pPr>
      <w:r w:rsidRPr="00E814CB">
        <w:rPr>
          <w:szCs w:val="22"/>
        </w:rPr>
        <w:t>“</w:t>
      </w:r>
      <w:r w:rsidRPr="00E814CB">
        <w:rPr>
          <w:b/>
          <w:szCs w:val="22"/>
        </w:rPr>
        <w:t>Professional Service</w:t>
      </w:r>
      <w:r w:rsidR="00DA788D">
        <w:rPr>
          <w:b/>
          <w:szCs w:val="22"/>
        </w:rPr>
        <w:t>s</w:t>
      </w:r>
      <w:r w:rsidRPr="00E814CB">
        <w:rPr>
          <w:szCs w:val="22"/>
        </w:rPr>
        <w:t xml:space="preserve">” has the meaning set out in </w:t>
      </w:r>
      <w:r w:rsidR="00DE5E00">
        <w:rPr>
          <w:szCs w:val="22"/>
        </w:rPr>
        <w:t>Attachment 1</w:t>
      </w:r>
      <w:r w:rsidRPr="00E814CB">
        <w:rPr>
          <w:szCs w:val="22"/>
        </w:rPr>
        <w:t xml:space="preserve"> (Form of Agreement).</w:t>
      </w:r>
    </w:p>
    <w:p w14:paraId="3924E0A3" w14:textId="56CAAC86" w:rsidR="00677716" w:rsidRPr="00E814CB" w:rsidRDefault="00677716" w:rsidP="00E814CB">
      <w:pPr>
        <w:rPr>
          <w:szCs w:val="22"/>
        </w:rPr>
      </w:pPr>
      <w:r w:rsidRPr="00677716">
        <w:rPr>
          <w:b/>
          <w:szCs w:val="22"/>
        </w:rPr>
        <w:t>“Qualification Envelope”</w:t>
      </w:r>
      <w:r w:rsidRPr="00677716">
        <w:rPr>
          <w:szCs w:val="22"/>
        </w:rPr>
        <w:t xml:space="preserve"> means Section 1 of the RFB as set out on the Ontario Tenders Portal </w:t>
      </w:r>
      <w:proofErr w:type="spellStart"/>
      <w:r w:rsidRPr="00677716">
        <w:rPr>
          <w:szCs w:val="22"/>
        </w:rPr>
        <w:t>eTendering</w:t>
      </w:r>
      <w:proofErr w:type="spellEnd"/>
      <w:r w:rsidRPr="00677716">
        <w:rPr>
          <w:szCs w:val="22"/>
        </w:rPr>
        <w:t xml:space="preserve"> System.</w:t>
      </w:r>
    </w:p>
    <w:p w14:paraId="521F23AA" w14:textId="77777777" w:rsidR="00E814CB" w:rsidRPr="00E814CB" w:rsidRDefault="00E814CB" w:rsidP="00E814CB">
      <w:pPr>
        <w:rPr>
          <w:b/>
          <w:bCs/>
          <w:szCs w:val="22"/>
        </w:rPr>
      </w:pPr>
      <w:r w:rsidRPr="00E814CB">
        <w:rPr>
          <w:szCs w:val="22"/>
        </w:rPr>
        <w:t>“</w:t>
      </w:r>
      <w:r w:rsidRPr="00E814CB">
        <w:rPr>
          <w:b/>
          <w:szCs w:val="22"/>
        </w:rPr>
        <w:t>Qualification Response</w:t>
      </w:r>
      <w:r w:rsidRPr="00E814CB">
        <w:rPr>
          <w:szCs w:val="22"/>
        </w:rPr>
        <w:t>” means the content of a Bidder’s Bid in the Qualification Envelope, and any related attachments, including the Form of Offer.</w:t>
      </w:r>
    </w:p>
    <w:p w14:paraId="3F23C4CD" w14:textId="72D89956" w:rsidR="00E814CB" w:rsidRDefault="00E814CB" w:rsidP="00E814CB">
      <w:pPr>
        <w:rPr>
          <w:szCs w:val="22"/>
        </w:rPr>
      </w:pPr>
      <w:r w:rsidRPr="00E814CB">
        <w:rPr>
          <w:szCs w:val="22"/>
        </w:rPr>
        <w:t>“</w:t>
      </w:r>
      <w:r w:rsidRPr="00E814CB">
        <w:rPr>
          <w:b/>
          <w:szCs w:val="22"/>
        </w:rPr>
        <w:t>Rated Requirement</w:t>
      </w:r>
      <w:r w:rsidRPr="00E814CB">
        <w:rPr>
          <w:szCs w:val="22"/>
        </w:rPr>
        <w:t>” a Requirement that is not obligatory but that is assigned a point score for the purposes of the RFB evaluation process. Each Rated Requirement has a point score threshold that must be met or exceeded for the Solution to be considered qualified in the Category into which the Solution is being proposed by the Bidder.</w:t>
      </w:r>
    </w:p>
    <w:p w14:paraId="7A7F66FC" w14:textId="4A2DCD77" w:rsidR="00CC6F73" w:rsidRDefault="00CC6F73" w:rsidP="00E814CB">
      <w:pPr>
        <w:rPr>
          <w:szCs w:val="22"/>
        </w:rPr>
      </w:pPr>
      <w:r w:rsidRPr="00CC6F73">
        <w:rPr>
          <w:rStyle w:val="normaltextrun"/>
          <w:rFonts w:cs="Arial"/>
          <w:b/>
          <w:bCs/>
          <w:color w:val="000000"/>
          <w:shd w:val="clear" w:color="auto" w:fill="FFFFFF"/>
        </w:rPr>
        <w:t>“RBAC”</w:t>
      </w:r>
      <w:r>
        <w:rPr>
          <w:rStyle w:val="normaltextrun"/>
          <w:rFonts w:cs="Arial"/>
          <w:color w:val="000000"/>
          <w:shd w:val="clear" w:color="auto" w:fill="FFFFFF"/>
        </w:rPr>
        <w:t xml:space="preserve"> Role Based Access Control is an approach to restricting system access to authorized users.</w:t>
      </w:r>
      <w:r>
        <w:rPr>
          <w:rStyle w:val="eop"/>
          <w:rFonts w:cs="Arial"/>
          <w:color w:val="000000"/>
          <w:shd w:val="clear" w:color="auto" w:fill="FFFFFF"/>
        </w:rPr>
        <w:t> </w:t>
      </w:r>
    </w:p>
    <w:p w14:paraId="10917FA5" w14:textId="317F11BF" w:rsidR="00CC6F73" w:rsidRDefault="00CC6F73" w:rsidP="00E814CB">
      <w:pPr>
        <w:rPr>
          <w:ins w:id="11" w:author="Jeong, Moon (CSCO)" w:date="2024-08-26T16:07:00Z"/>
          <w:rStyle w:val="eop"/>
          <w:rFonts w:cs="Arial"/>
          <w:color w:val="000000"/>
          <w:shd w:val="clear" w:color="auto" w:fill="FFFFFF"/>
        </w:rPr>
      </w:pPr>
      <w:r w:rsidRPr="00CC6F73">
        <w:rPr>
          <w:rStyle w:val="normaltextrun"/>
          <w:rFonts w:cs="Arial"/>
          <w:b/>
          <w:bCs/>
          <w:color w:val="000000"/>
          <w:shd w:val="clear" w:color="auto" w:fill="FFFFFF"/>
        </w:rPr>
        <w:t>“Recordkeeping and Access”</w:t>
      </w:r>
      <w:r>
        <w:rPr>
          <w:rStyle w:val="normaltextrun"/>
          <w:rFonts w:cs="Arial"/>
          <w:color w:val="000000"/>
          <w:shd w:val="clear" w:color="auto" w:fill="FFFFFF"/>
        </w:rPr>
        <w:t xml:space="preserve"> the management of information to support the legislative requirements and business needs of ministries and provincial agencies along with facilitating access to information</w:t>
      </w:r>
      <w:r>
        <w:rPr>
          <w:rStyle w:val="eop"/>
          <w:rFonts w:cs="Arial"/>
          <w:color w:val="000000"/>
          <w:shd w:val="clear" w:color="auto" w:fill="FFFFFF"/>
        </w:rPr>
        <w:t>.</w:t>
      </w:r>
    </w:p>
    <w:p w14:paraId="0895A012" w14:textId="65FBED27" w:rsidR="00E814CB" w:rsidRDefault="00E814CB" w:rsidP="00E814CB">
      <w:pPr>
        <w:rPr>
          <w:ins w:id="12" w:author="Gnana Kumar, Victor (CSCO)" w:date="2024-09-13T15:10:00Z"/>
          <w:szCs w:val="22"/>
        </w:rPr>
      </w:pPr>
      <w:r w:rsidRPr="00B17C3D">
        <w:rPr>
          <w:szCs w:val="22"/>
        </w:rPr>
        <w:t>“</w:t>
      </w:r>
      <w:r w:rsidRPr="00B17C3D">
        <w:rPr>
          <w:b/>
          <w:szCs w:val="22"/>
        </w:rPr>
        <w:t>Refresh</w:t>
      </w:r>
      <w:r w:rsidRPr="00B17C3D">
        <w:rPr>
          <w:szCs w:val="22"/>
        </w:rPr>
        <w:t>”</w:t>
      </w:r>
      <w:r w:rsidR="00753203" w:rsidRPr="00B17C3D">
        <w:rPr>
          <w:szCs w:val="22"/>
        </w:rPr>
        <w:t>,</w:t>
      </w:r>
      <w:r w:rsidRPr="00B17C3D">
        <w:rPr>
          <w:szCs w:val="22"/>
        </w:rPr>
        <w:t xml:space="preserve"> “</w:t>
      </w:r>
      <w:r w:rsidRPr="00B17C3D">
        <w:rPr>
          <w:b/>
          <w:szCs w:val="22"/>
        </w:rPr>
        <w:t>Refresh Process”</w:t>
      </w:r>
      <w:r w:rsidR="00FF5A6D" w:rsidRPr="00B17C3D">
        <w:rPr>
          <w:b/>
          <w:szCs w:val="22"/>
        </w:rPr>
        <w:t xml:space="preserve"> or “Vendor Refresh”</w:t>
      </w:r>
      <w:r w:rsidRPr="00B17C3D">
        <w:rPr>
          <w:szCs w:val="22"/>
        </w:rPr>
        <w:t xml:space="preserve"> has the same meaning as Annual Refresh</w:t>
      </w:r>
      <w:r w:rsidR="008F5947" w:rsidRPr="00B17C3D">
        <w:rPr>
          <w:szCs w:val="22"/>
        </w:rPr>
        <w:t>,</w:t>
      </w:r>
      <w:r w:rsidR="00DF1E47" w:rsidRPr="00B17C3D">
        <w:rPr>
          <w:szCs w:val="22"/>
        </w:rPr>
        <w:t xml:space="preserve"> </w:t>
      </w:r>
      <w:r w:rsidR="003B3BF7" w:rsidRPr="00B17C3D">
        <w:rPr>
          <w:szCs w:val="22"/>
        </w:rPr>
        <w:t xml:space="preserve">which will be used </w:t>
      </w:r>
      <w:r w:rsidR="00DF1E47" w:rsidRPr="00B17C3D">
        <w:rPr>
          <w:szCs w:val="22"/>
        </w:rPr>
        <w:t>to qualify additional Vendors</w:t>
      </w:r>
      <w:r w:rsidRPr="00B17C3D">
        <w:rPr>
          <w:szCs w:val="22"/>
        </w:rPr>
        <w:t>.</w:t>
      </w:r>
    </w:p>
    <w:p w14:paraId="6BF61489" w14:textId="443DD916" w:rsidR="003F6166" w:rsidRPr="00E814CB" w:rsidRDefault="003F6166" w:rsidP="00E814CB">
      <w:pPr>
        <w:rPr>
          <w:szCs w:val="22"/>
        </w:rPr>
      </w:pPr>
      <w:r>
        <w:rPr>
          <w:szCs w:val="22"/>
        </w:rPr>
        <w:t>“</w:t>
      </w:r>
      <w:r w:rsidRPr="003F6166">
        <w:rPr>
          <w:b/>
          <w:bCs/>
          <w:szCs w:val="22"/>
        </w:rPr>
        <w:t>RWP</w:t>
      </w:r>
      <w:r>
        <w:rPr>
          <w:szCs w:val="22"/>
        </w:rPr>
        <w:t xml:space="preserve">” is the abbreviation for </w:t>
      </w:r>
      <w:r w:rsidR="009048E5" w:rsidRPr="00104C9E">
        <w:rPr>
          <w:rFonts w:cs="Arial"/>
        </w:rPr>
        <w:t>Respectful Workplace Policy</w:t>
      </w:r>
    </w:p>
    <w:p w14:paraId="62AD11F9" w14:textId="77777777" w:rsidR="00E814CB" w:rsidRDefault="00E814CB" w:rsidP="00E814CB">
      <w:pPr>
        <w:rPr>
          <w:szCs w:val="22"/>
        </w:rPr>
      </w:pPr>
      <w:r w:rsidRPr="00E814CB">
        <w:rPr>
          <w:szCs w:val="22"/>
        </w:rPr>
        <w:t>“</w:t>
      </w:r>
      <w:r w:rsidRPr="00E814CB">
        <w:rPr>
          <w:b/>
          <w:szCs w:val="22"/>
        </w:rPr>
        <w:t>Requirement</w:t>
      </w:r>
      <w:r w:rsidRPr="00E814CB">
        <w:rPr>
          <w:szCs w:val="22"/>
        </w:rPr>
        <w:t>” means the business and technical requirements for the RFB, and each Category as detailed in this RFB.</w:t>
      </w:r>
    </w:p>
    <w:p w14:paraId="40C9FE1B" w14:textId="6919FC52" w:rsidR="002C53B9" w:rsidRPr="00E814CB" w:rsidRDefault="00FF7B62" w:rsidP="00E814CB">
      <w:pPr>
        <w:rPr>
          <w:szCs w:val="22"/>
        </w:rPr>
      </w:pPr>
      <w:r>
        <w:rPr>
          <w:szCs w:val="22"/>
        </w:rPr>
        <w:t>“</w:t>
      </w:r>
      <w:r w:rsidR="002C53B9" w:rsidRPr="00FF7B62">
        <w:rPr>
          <w:b/>
          <w:bCs/>
          <w:szCs w:val="22"/>
        </w:rPr>
        <w:t>REST</w:t>
      </w:r>
      <w:r w:rsidRPr="00FF7B62">
        <w:rPr>
          <w:b/>
          <w:bCs/>
          <w:szCs w:val="22"/>
        </w:rPr>
        <w:t xml:space="preserve"> API</w:t>
      </w:r>
      <w:r>
        <w:rPr>
          <w:szCs w:val="22"/>
        </w:rPr>
        <w:t xml:space="preserve">” is </w:t>
      </w:r>
      <w:r w:rsidRPr="00FF7B62">
        <w:rPr>
          <w:szCs w:val="22"/>
        </w:rPr>
        <w:t>an architectural style for an application programming interface that uses HTTP requests to access and use data.</w:t>
      </w:r>
    </w:p>
    <w:p w14:paraId="5DAF0843" w14:textId="70F0C82B" w:rsidR="00E814CB" w:rsidRPr="00E814CB" w:rsidRDefault="00E814CB" w:rsidP="00E814CB">
      <w:pPr>
        <w:rPr>
          <w:szCs w:val="22"/>
        </w:rPr>
      </w:pPr>
      <w:r w:rsidRPr="00E814CB">
        <w:rPr>
          <w:szCs w:val="22"/>
        </w:rPr>
        <w:t>“</w:t>
      </w:r>
      <w:r w:rsidRPr="00E814CB">
        <w:rPr>
          <w:b/>
          <w:szCs w:val="22"/>
        </w:rPr>
        <w:t>RFB</w:t>
      </w:r>
      <w:r w:rsidRPr="00E814CB">
        <w:rPr>
          <w:szCs w:val="22"/>
        </w:rPr>
        <w:t xml:space="preserve">” has the meaning set out in </w:t>
      </w:r>
      <w:r w:rsidR="00DE5E00">
        <w:rPr>
          <w:szCs w:val="22"/>
        </w:rPr>
        <w:t>Attachment 1</w:t>
      </w:r>
      <w:r w:rsidRPr="00E814CB">
        <w:rPr>
          <w:szCs w:val="22"/>
        </w:rPr>
        <w:t xml:space="preserve"> (Form of Agreement).</w:t>
      </w:r>
    </w:p>
    <w:p w14:paraId="1974BCA9" w14:textId="5AEC6E46" w:rsidR="00E814CB" w:rsidRPr="00E814CB" w:rsidRDefault="00110493" w:rsidP="00E814CB">
      <w:pPr>
        <w:rPr>
          <w:szCs w:val="22"/>
        </w:rPr>
      </w:pPr>
      <w:r w:rsidRPr="00110493">
        <w:rPr>
          <w:b/>
          <w:szCs w:val="22"/>
        </w:rPr>
        <w:t>“RFB Closing Date and Time”</w:t>
      </w:r>
      <w:r w:rsidRPr="00110493">
        <w:rPr>
          <w:szCs w:val="22"/>
        </w:rPr>
        <w:t xml:space="preserve"> means the Bid submission date and time as set out in the RFB and as may be amended from time to time in accordance with the terms of the RFB.</w:t>
      </w:r>
    </w:p>
    <w:p w14:paraId="0BFFCA91" w14:textId="5B6B6F39" w:rsidR="00E814CB" w:rsidRDefault="00600CBC" w:rsidP="00E814CB">
      <w:pPr>
        <w:rPr>
          <w:szCs w:val="22"/>
        </w:rPr>
      </w:pPr>
      <w:r w:rsidRPr="00600CBC">
        <w:rPr>
          <w:b/>
          <w:szCs w:val="22"/>
        </w:rPr>
        <w:t xml:space="preserve">“RFB Contact” </w:t>
      </w:r>
      <w:r w:rsidRPr="00600CBC">
        <w:rPr>
          <w:szCs w:val="22"/>
        </w:rPr>
        <w:t>means the person listed in Section 1.1 – Procurement Details</w:t>
      </w:r>
      <w:r w:rsidR="00E814CB" w:rsidRPr="00E814CB">
        <w:rPr>
          <w:szCs w:val="22"/>
        </w:rPr>
        <w:t>.</w:t>
      </w:r>
    </w:p>
    <w:p w14:paraId="0E16ABE0" w14:textId="77777777" w:rsidR="00E814CB" w:rsidRPr="00E814CB" w:rsidRDefault="00E814CB" w:rsidP="00E814CB">
      <w:pPr>
        <w:rPr>
          <w:szCs w:val="22"/>
        </w:rPr>
      </w:pPr>
      <w:r w:rsidRPr="00E814CB">
        <w:rPr>
          <w:szCs w:val="22"/>
        </w:rPr>
        <w:t>“</w:t>
      </w:r>
      <w:r w:rsidRPr="00E814CB">
        <w:rPr>
          <w:b/>
          <w:szCs w:val="22"/>
        </w:rPr>
        <w:t>RFx</w:t>
      </w:r>
      <w:r w:rsidRPr="00E814CB">
        <w:rPr>
          <w:szCs w:val="22"/>
        </w:rPr>
        <w:t>” is a generic acronym referring to any “Request for ‘x</w:t>
      </w:r>
      <w:proofErr w:type="gramStart"/>
      <w:r w:rsidRPr="00E814CB">
        <w:rPr>
          <w:szCs w:val="22"/>
        </w:rPr>
        <w:t>’“</w:t>
      </w:r>
      <w:proofErr w:type="gramEnd"/>
      <w:r w:rsidRPr="00E814CB">
        <w:rPr>
          <w:szCs w:val="22"/>
        </w:rPr>
        <w:t>. Also see “RFB”.</w:t>
      </w:r>
    </w:p>
    <w:p w14:paraId="3C5E5A01" w14:textId="796D4B5D" w:rsidR="00E814CB" w:rsidRDefault="00AF136E" w:rsidP="00E814CB">
      <w:pPr>
        <w:rPr>
          <w:szCs w:val="22"/>
        </w:rPr>
      </w:pPr>
      <w:r w:rsidRPr="00AF136E">
        <w:rPr>
          <w:b/>
          <w:szCs w:val="22"/>
        </w:rPr>
        <w:t xml:space="preserve">“Royal Canadian Mounted Police (RCMP) accredited Third Party Agency” </w:t>
      </w:r>
      <w:r w:rsidR="00C57211">
        <w:rPr>
          <w:rStyle w:val="normaltextrun"/>
          <w:rFonts w:cs="Arial"/>
          <w:color w:val="000000"/>
          <w:shd w:val="clear" w:color="auto" w:fill="FFFFFF"/>
        </w:rPr>
        <w:t xml:space="preserve">has the meaning set </w:t>
      </w:r>
      <w:r w:rsidR="00242B41">
        <w:rPr>
          <w:rStyle w:val="normaltextrun"/>
          <w:rFonts w:cs="Arial"/>
          <w:color w:val="000000"/>
          <w:shd w:val="clear" w:color="auto" w:fill="FFFFFF"/>
        </w:rPr>
        <w:t>out</w:t>
      </w:r>
      <w:r w:rsidR="00C57211">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C57211">
        <w:rPr>
          <w:rStyle w:val="normaltextrun"/>
          <w:rFonts w:cs="Arial"/>
          <w:color w:val="000000"/>
          <w:shd w:val="clear" w:color="auto" w:fill="FFFFFF"/>
        </w:rPr>
        <w:t xml:space="preserve"> (Form of Agreement).</w:t>
      </w:r>
    </w:p>
    <w:p w14:paraId="06AE92FF" w14:textId="037E749B" w:rsidR="00CC6F73" w:rsidRDefault="00CC6F73" w:rsidP="00E814CB">
      <w:pPr>
        <w:rPr>
          <w:rStyle w:val="normaltextrun"/>
          <w:rFonts w:cs="Arial"/>
          <w:color w:val="000000"/>
          <w:shd w:val="clear" w:color="auto" w:fill="FFFFFF"/>
        </w:rPr>
      </w:pPr>
      <w:r w:rsidRPr="00CC6F73">
        <w:rPr>
          <w:rStyle w:val="normaltextrun"/>
          <w:rFonts w:cs="Arial"/>
          <w:b/>
          <w:bCs/>
          <w:color w:val="000000"/>
          <w:shd w:val="clear" w:color="auto" w:fill="FFFFFF"/>
        </w:rPr>
        <w:t>“RPC”</w:t>
      </w:r>
      <w:r>
        <w:rPr>
          <w:rStyle w:val="normaltextrun"/>
          <w:rFonts w:cs="Arial"/>
          <w:color w:val="000000"/>
          <w:shd w:val="clear" w:color="auto" w:fill="FFFFFF"/>
        </w:rPr>
        <w:t xml:space="preserve"> means Remote Procedure Call.</w:t>
      </w:r>
    </w:p>
    <w:p w14:paraId="1C107E4C" w14:textId="4ABC6B70" w:rsidR="00DE3A61" w:rsidRDefault="43940E9C" w:rsidP="27490F16">
      <w:pPr>
        <w:rPr>
          <w:ins w:id="13" w:author="Gnana Kumar, Victor (CSCO)" w:date="2024-09-10T19:36:00Z"/>
          <w:rStyle w:val="eop"/>
          <w:rFonts w:cs="Arial"/>
          <w:color w:val="000000" w:themeColor="text1"/>
        </w:rPr>
      </w:pPr>
      <w:r>
        <w:rPr>
          <w:rStyle w:val="Strong"/>
        </w:rPr>
        <w:t>“Recovery Point Objective (RPO)”</w:t>
      </w:r>
      <w:r>
        <w:t xml:space="preserve"> means the maximum acceptable amount of data loss in terms of time, measured from the time of the last successful data backup to the </w:t>
      </w:r>
      <w:proofErr w:type="gramStart"/>
      <w:r>
        <w:t>time of service</w:t>
      </w:r>
      <w:proofErr w:type="gramEnd"/>
      <w:r>
        <w:t xml:space="preserve"> disruption.</w:t>
      </w:r>
    </w:p>
    <w:p w14:paraId="254C0B31" w14:textId="3EE67031" w:rsidR="00DE3A61" w:rsidRDefault="00F505CC" w:rsidP="00E814CB">
      <w:pPr>
        <w:rPr>
          <w:rStyle w:val="eop"/>
          <w:rFonts w:cs="Arial"/>
          <w:color w:val="000000"/>
          <w:shd w:val="clear" w:color="auto" w:fill="FFFFFF"/>
        </w:rPr>
      </w:pPr>
      <w:del w:id="14" w:author="Gnana Kumar, Victor (CSCO)" w:date="2024-09-10T19:36:00Z">
        <w:r w:rsidRPr="27490F16" w:rsidDel="43940E9C">
          <w:rPr>
            <w:rStyle w:val="normaltextrun"/>
            <w:rFonts w:cs="Arial"/>
            <w:color w:val="000000" w:themeColor="text1"/>
          </w:rPr>
          <w:lastRenderedPageBreak/>
          <w:delText xml:space="preserve"> </w:delText>
        </w:r>
      </w:del>
      <w:r w:rsidR="3D193710">
        <w:rPr>
          <w:rStyle w:val="Strong"/>
        </w:rPr>
        <w:t>“Recovery Time Objective (RTO)”</w:t>
      </w:r>
      <w:r w:rsidR="3D193710" w:rsidRPr="27490F16">
        <w:rPr>
          <w:shd w:val="clear" w:color="auto" w:fill="FFFFFF"/>
        </w:rPr>
        <w:t xml:space="preserve"> refers to the maximum acceptable downtime for a service, measured from the time of disruption to the restoration of service. </w:t>
      </w:r>
      <w:r w:rsidR="46A5FE45" w:rsidRPr="00CC6F73">
        <w:rPr>
          <w:rStyle w:val="normaltextrun"/>
          <w:rFonts w:cs="Arial"/>
          <w:b/>
          <w:bCs/>
          <w:color w:val="000000"/>
          <w:shd w:val="clear" w:color="auto" w:fill="FFFFFF"/>
        </w:rPr>
        <w:t>"SaaS" or “Software as a Service”</w:t>
      </w:r>
      <w:r w:rsidR="46A5FE45">
        <w:rPr>
          <w:rStyle w:val="normaltextrun"/>
          <w:rFonts w:cs="Arial"/>
          <w:color w:val="000000"/>
          <w:shd w:val="clear" w:color="auto" w:fill="FFFFFF"/>
        </w:rPr>
        <w:t xml:space="preserve"> is on-demand access to ready-to-use, cloud-hosted application software.</w:t>
      </w:r>
      <w:r w:rsidR="46A5FE45">
        <w:rPr>
          <w:rStyle w:val="eop"/>
          <w:rFonts w:cs="Arial"/>
          <w:color w:val="000000"/>
          <w:shd w:val="clear" w:color="auto" w:fill="FFFFFF"/>
        </w:rPr>
        <w:t> </w:t>
      </w:r>
    </w:p>
    <w:p w14:paraId="46C97CA7" w14:textId="78F93986" w:rsidR="00E814CB" w:rsidRDefault="00E814CB" w:rsidP="00E814CB">
      <w:pPr>
        <w:rPr>
          <w:szCs w:val="22"/>
        </w:rPr>
      </w:pPr>
      <w:r w:rsidRPr="00E814CB">
        <w:rPr>
          <w:szCs w:val="22"/>
        </w:rPr>
        <w:t>“</w:t>
      </w:r>
      <w:r w:rsidRPr="00E814CB">
        <w:rPr>
          <w:b/>
          <w:szCs w:val="22"/>
        </w:rPr>
        <w:t>Second-Stage Selection</w:t>
      </w:r>
      <w:r w:rsidRPr="00E814CB">
        <w:rPr>
          <w:szCs w:val="22"/>
        </w:rPr>
        <w:t xml:space="preserve">” is the process </w:t>
      </w:r>
      <w:r w:rsidR="008D739B">
        <w:rPr>
          <w:szCs w:val="22"/>
        </w:rPr>
        <w:t xml:space="preserve">more particularly described in the Agreement </w:t>
      </w:r>
      <w:r w:rsidR="007A29A0">
        <w:rPr>
          <w:szCs w:val="22"/>
        </w:rPr>
        <w:t xml:space="preserve">used </w:t>
      </w:r>
      <w:r w:rsidR="008D739B">
        <w:rPr>
          <w:szCs w:val="22"/>
        </w:rPr>
        <w:t xml:space="preserve">by </w:t>
      </w:r>
      <w:r w:rsidRPr="00E814CB">
        <w:rPr>
          <w:szCs w:val="22"/>
        </w:rPr>
        <w:t xml:space="preserve">Clients </w:t>
      </w:r>
      <w:r w:rsidR="007A29A0">
        <w:rPr>
          <w:szCs w:val="22"/>
        </w:rPr>
        <w:t xml:space="preserve">to </w:t>
      </w:r>
      <w:r w:rsidRPr="00E814CB">
        <w:rPr>
          <w:szCs w:val="22"/>
        </w:rPr>
        <w:t>procure Solutions</w:t>
      </w:r>
      <w:r w:rsidR="0013574B">
        <w:rPr>
          <w:szCs w:val="22"/>
        </w:rPr>
        <w:t xml:space="preserve"> within Categories</w:t>
      </w:r>
      <w:r w:rsidRPr="00E814CB">
        <w:rPr>
          <w:szCs w:val="22"/>
        </w:rPr>
        <w:t xml:space="preserve"> from Vendors. </w:t>
      </w:r>
    </w:p>
    <w:p w14:paraId="6D62E59B" w14:textId="48430232" w:rsidR="00E814CB" w:rsidRPr="00E814CB" w:rsidRDefault="24A1E91A" w:rsidP="27490F16">
      <w:pPr>
        <w:rPr>
          <w:rStyle w:val="eop"/>
          <w:rFonts w:cs="Arial"/>
          <w:color w:val="000000" w:themeColor="text1"/>
        </w:rPr>
      </w:pPr>
      <w:r w:rsidRPr="27490F16">
        <w:rPr>
          <w:b/>
          <w:bCs/>
        </w:rPr>
        <w:t>“Security Clearance”</w:t>
      </w:r>
      <w:r>
        <w:t xml:space="preserve"> means a decision made by CSS, </w:t>
      </w:r>
      <w:r w:rsidR="00654929">
        <w:t xml:space="preserve">SO </w:t>
      </w:r>
      <w:r>
        <w:t>following receipt of the Security Screening Check documents that will permit the person being cleared to</w:t>
      </w:r>
      <w:r w:rsidRPr="27490F16">
        <w:rPr>
          <w:b/>
          <w:bCs/>
        </w:rPr>
        <w:t xml:space="preserve"> </w:t>
      </w:r>
      <w:r>
        <w:t>engage in the performance of the services</w:t>
      </w:r>
      <w:r w:rsidR="1C144600">
        <w:t>.</w:t>
      </w:r>
    </w:p>
    <w:p w14:paraId="17926EDB" w14:textId="6EA49D3D" w:rsidR="00E814CB" w:rsidRPr="00E814CB" w:rsidRDefault="00577CD2" w:rsidP="00832A70">
      <w:pPr>
        <w:rPr>
          <w:szCs w:val="22"/>
        </w:rPr>
      </w:pPr>
      <w:r>
        <w:rPr>
          <w:rFonts w:cs="Arial"/>
          <w:b/>
        </w:rPr>
        <w:t>“Security Screening Check”</w:t>
      </w:r>
      <w:r>
        <w:rPr>
          <w:rFonts w:cs="Arial"/>
        </w:rPr>
        <w:t xml:space="preserve"> is the process </w:t>
      </w:r>
      <w:r w:rsidR="00242B41">
        <w:rPr>
          <w:rFonts w:cs="Arial"/>
        </w:rPr>
        <w:t>set forth</w:t>
      </w:r>
      <w:r w:rsidR="00242B41">
        <w:rPr>
          <w:rStyle w:val="normaltextrun"/>
          <w:rFonts w:cs="Arial"/>
          <w:color w:val="000000"/>
          <w:shd w:val="clear" w:color="auto" w:fill="FFFFFF"/>
        </w:rPr>
        <w:t xml:space="preserve"> in </w:t>
      </w:r>
      <w:r w:rsidR="00DE5E00">
        <w:rPr>
          <w:rStyle w:val="normaltextrun"/>
          <w:rFonts w:cs="Arial"/>
          <w:color w:val="000000"/>
          <w:shd w:val="clear" w:color="auto" w:fill="FFFFFF"/>
        </w:rPr>
        <w:t>Attachment 1</w:t>
      </w:r>
      <w:r w:rsidR="00242B41">
        <w:rPr>
          <w:rStyle w:val="normaltextrun"/>
          <w:rFonts w:cs="Arial"/>
          <w:color w:val="000000"/>
          <w:shd w:val="clear" w:color="auto" w:fill="FFFFFF"/>
        </w:rPr>
        <w:t xml:space="preserve"> (Form of Agreement).</w:t>
      </w:r>
    </w:p>
    <w:p w14:paraId="6F552DF8" w14:textId="61B6D9A2" w:rsidR="00E814CB" w:rsidRPr="00E814CB" w:rsidRDefault="00E814CB" w:rsidP="00E814CB">
      <w:pPr>
        <w:rPr>
          <w:szCs w:val="22"/>
        </w:rPr>
      </w:pPr>
      <w:r w:rsidRPr="00E814CB">
        <w:rPr>
          <w:szCs w:val="22"/>
        </w:rPr>
        <w:t>“</w:t>
      </w:r>
      <w:r w:rsidRPr="00E814CB">
        <w:rPr>
          <w:b/>
          <w:szCs w:val="22"/>
        </w:rPr>
        <w:t>Selected Bidder</w:t>
      </w:r>
      <w:r w:rsidRPr="00E814CB">
        <w:rPr>
          <w:szCs w:val="22"/>
        </w:rPr>
        <w:t xml:space="preserve">” means a Bidder </w:t>
      </w:r>
      <w:r w:rsidR="007A29A0">
        <w:rPr>
          <w:szCs w:val="22"/>
        </w:rPr>
        <w:t>who</w:t>
      </w:r>
      <w:r w:rsidRPr="00E814CB">
        <w:rPr>
          <w:szCs w:val="22"/>
        </w:rPr>
        <w:t xml:space="preserve"> has been selected by </w:t>
      </w:r>
      <w:r w:rsidR="007A29A0">
        <w:rPr>
          <w:szCs w:val="22"/>
        </w:rPr>
        <w:t>Supply Ontario</w:t>
      </w:r>
      <w:r w:rsidRPr="00E814CB">
        <w:rPr>
          <w:szCs w:val="22"/>
        </w:rPr>
        <w:t xml:space="preserve"> to enter into the Agreement.</w:t>
      </w:r>
    </w:p>
    <w:p w14:paraId="4A932FCB" w14:textId="4527A039" w:rsidR="00E814CB" w:rsidRPr="00E814CB" w:rsidRDefault="00E814CB" w:rsidP="00E814CB">
      <w:pPr>
        <w:rPr>
          <w:szCs w:val="22"/>
        </w:rPr>
      </w:pPr>
      <w:r w:rsidRPr="00E814CB">
        <w:rPr>
          <w:szCs w:val="22"/>
        </w:rPr>
        <w:t>“</w:t>
      </w:r>
      <w:r w:rsidRPr="00E814CB">
        <w:rPr>
          <w:b/>
          <w:szCs w:val="22"/>
        </w:rPr>
        <w:t>Service</w:t>
      </w:r>
      <w:r w:rsidRPr="00E814CB">
        <w:rPr>
          <w:szCs w:val="22"/>
        </w:rPr>
        <w:t xml:space="preserve">” has the definition given to it in </w:t>
      </w:r>
      <w:r w:rsidR="00DE5E00">
        <w:rPr>
          <w:szCs w:val="22"/>
        </w:rPr>
        <w:t>Attachment 1</w:t>
      </w:r>
      <w:r w:rsidRPr="00E814CB">
        <w:rPr>
          <w:szCs w:val="22"/>
        </w:rPr>
        <w:t xml:space="preserve"> (Form of Agreement).</w:t>
      </w:r>
    </w:p>
    <w:p w14:paraId="2C14BE6B" w14:textId="0B636764" w:rsidR="00E814CB" w:rsidRPr="00E814CB" w:rsidRDefault="00E814CB" w:rsidP="00E814CB">
      <w:pPr>
        <w:rPr>
          <w:szCs w:val="22"/>
        </w:rPr>
      </w:pPr>
      <w:r w:rsidRPr="00E814CB">
        <w:rPr>
          <w:szCs w:val="22"/>
        </w:rPr>
        <w:t>“</w:t>
      </w:r>
      <w:r w:rsidRPr="00E814CB">
        <w:rPr>
          <w:b/>
          <w:szCs w:val="22"/>
        </w:rPr>
        <w:t xml:space="preserve">Service Levels” </w:t>
      </w:r>
      <w:r w:rsidRPr="00E814CB">
        <w:rPr>
          <w:szCs w:val="22"/>
        </w:rPr>
        <w:t xml:space="preserve">has the definition given to it in </w:t>
      </w:r>
      <w:r w:rsidR="00DE5E00">
        <w:rPr>
          <w:szCs w:val="22"/>
        </w:rPr>
        <w:t>Attachment 1</w:t>
      </w:r>
      <w:r w:rsidRPr="00E814CB">
        <w:rPr>
          <w:szCs w:val="22"/>
        </w:rPr>
        <w:t xml:space="preserve"> (Form of Agreement).</w:t>
      </w:r>
    </w:p>
    <w:p w14:paraId="62DE9BF1" w14:textId="2AD6647E" w:rsidR="00373C80" w:rsidRDefault="7CE29614" w:rsidP="27490F16">
      <w:pPr>
        <w:rPr>
          <w:rStyle w:val="normaltextrun"/>
          <w:rFonts w:cs="Arial"/>
          <w:color w:val="000000"/>
          <w:shd w:val="clear" w:color="auto" w:fill="FFFFFF"/>
        </w:rPr>
      </w:pPr>
      <w:r w:rsidRPr="00373C80">
        <w:rPr>
          <w:rStyle w:val="normaltextrun"/>
          <w:rFonts w:cs="Arial"/>
          <w:b/>
          <w:bCs/>
          <w:color w:val="000000"/>
          <w:shd w:val="clear" w:color="auto" w:fill="FFFFFF"/>
        </w:rPr>
        <w:t>“SKU”</w:t>
      </w:r>
      <w:r>
        <w:rPr>
          <w:rStyle w:val="normaltextrun"/>
          <w:rFonts w:cs="Arial"/>
          <w:color w:val="000000"/>
          <w:shd w:val="clear" w:color="auto" w:fill="FFFFFF"/>
        </w:rPr>
        <w:t xml:space="preserve"> means Stock Keeping Unit.</w:t>
      </w:r>
    </w:p>
    <w:p w14:paraId="60F38DD9" w14:textId="64A1623C" w:rsidR="00ED7A47" w:rsidRDefault="00ED7A47" w:rsidP="00E814CB">
      <w:pPr>
        <w:rPr>
          <w:rStyle w:val="normaltextrun"/>
          <w:rFonts w:cs="Arial"/>
          <w:color w:val="000000"/>
          <w:shd w:val="clear" w:color="auto" w:fill="FFFFFF"/>
        </w:rPr>
      </w:pPr>
      <w:r>
        <w:rPr>
          <w:rStyle w:val="normaltextrun"/>
          <w:rFonts w:cs="Arial"/>
          <w:color w:val="000000"/>
          <w:shd w:val="clear" w:color="auto" w:fill="FFFFFF"/>
        </w:rPr>
        <w:t>“</w:t>
      </w:r>
      <w:r w:rsidRPr="00ED7A47">
        <w:rPr>
          <w:rStyle w:val="normaltextrun"/>
          <w:rFonts w:cs="Arial"/>
          <w:b/>
          <w:bCs/>
          <w:color w:val="000000"/>
          <w:shd w:val="clear" w:color="auto" w:fill="FFFFFF"/>
        </w:rPr>
        <w:t>SLA</w:t>
      </w:r>
      <w:r>
        <w:rPr>
          <w:rStyle w:val="normaltextrun"/>
          <w:rFonts w:cs="Arial"/>
          <w:color w:val="000000"/>
          <w:shd w:val="clear" w:color="auto" w:fill="FFFFFF"/>
        </w:rPr>
        <w:t>” means Service Level Agreement.</w:t>
      </w:r>
    </w:p>
    <w:p w14:paraId="5EE9D27E" w14:textId="1EE4FDD7" w:rsidR="00941D8A" w:rsidRDefault="00941D8A" w:rsidP="00E814CB">
      <w:pPr>
        <w:rPr>
          <w:rStyle w:val="normaltextrun"/>
          <w:rFonts w:cs="Arial"/>
          <w:color w:val="000000"/>
          <w:shd w:val="clear" w:color="auto" w:fill="FFFFFF"/>
        </w:rPr>
      </w:pPr>
      <w:r>
        <w:rPr>
          <w:rStyle w:val="normaltextrun"/>
          <w:rFonts w:cs="Arial"/>
          <w:color w:val="000000"/>
          <w:lang w:val="en-US"/>
        </w:rPr>
        <w:t>“</w:t>
      </w:r>
      <w:r w:rsidRPr="00941D8A">
        <w:rPr>
          <w:rStyle w:val="normaltextrun"/>
          <w:rFonts w:cs="Arial"/>
          <w:b/>
          <w:bCs/>
          <w:color w:val="000000"/>
          <w:lang w:val="en-US"/>
        </w:rPr>
        <w:t>SMS</w:t>
      </w:r>
      <w:r>
        <w:rPr>
          <w:rStyle w:val="normaltextrun"/>
          <w:rFonts w:cs="Arial"/>
          <w:color w:val="000000"/>
          <w:lang w:val="en-US"/>
        </w:rPr>
        <w:t>” means Short Messag</w:t>
      </w:r>
      <w:r w:rsidR="006767F8">
        <w:rPr>
          <w:rStyle w:val="normaltextrun"/>
          <w:rFonts w:cs="Arial"/>
          <w:color w:val="000000"/>
          <w:lang w:val="en-US"/>
        </w:rPr>
        <w:t>e</w:t>
      </w:r>
      <w:r>
        <w:rPr>
          <w:rStyle w:val="normaltextrun"/>
          <w:rFonts w:cs="Arial"/>
          <w:color w:val="000000"/>
          <w:lang w:val="en-US"/>
        </w:rPr>
        <w:t xml:space="preserve"> Service.</w:t>
      </w:r>
    </w:p>
    <w:p w14:paraId="7788DD0C" w14:textId="75ED2920" w:rsidR="00373C80" w:rsidRDefault="7CE29614" w:rsidP="27490F16">
      <w:pPr>
        <w:rPr>
          <w:rStyle w:val="eop"/>
          <w:rFonts w:cs="Arial"/>
          <w:color w:val="000000"/>
          <w:shd w:val="clear" w:color="auto" w:fill="FFFFFF"/>
        </w:rPr>
      </w:pPr>
      <w:r w:rsidRPr="00373C80">
        <w:rPr>
          <w:rStyle w:val="normaltextrun"/>
          <w:rFonts w:cs="Arial"/>
          <w:b/>
          <w:bCs/>
          <w:color w:val="000000"/>
          <w:shd w:val="clear" w:color="auto" w:fill="FFFFFF"/>
        </w:rPr>
        <w:t>“SOC”</w:t>
      </w:r>
      <w:r>
        <w:rPr>
          <w:rStyle w:val="normaltextrun"/>
          <w:rFonts w:cs="Arial"/>
          <w:color w:val="000000"/>
          <w:shd w:val="clear" w:color="auto" w:fill="FFFFFF"/>
        </w:rPr>
        <w:t xml:space="preserve"> means System and Organization Controls.</w:t>
      </w:r>
      <w:r>
        <w:rPr>
          <w:rStyle w:val="eop"/>
          <w:rFonts w:cs="Arial"/>
          <w:color w:val="000000"/>
          <w:shd w:val="clear" w:color="auto" w:fill="FFFFFF"/>
        </w:rPr>
        <w:t> </w:t>
      </w:r>
    </w:p>
    <w:p w14:paraId="001AA1FA" w14:textId="4A09EB0D" w:rsidR="0042629C" w:rsidRPr="0042629C" w:rsidRDefault="0042629C" w:rsidP="27490F16">
      <w:pPr>
        <w:rPr>
          <w:rStyle w:val="eop"/>
          <w:rFonts w:cs="Arial"/>
          <w:b/>
          <w:bCs/>
          <w:color w:val="000000" w:themeColor="text1"/>
        </w:rPr>
      </w:pPr>
      <w:r w:rsidRPr="0042629C">
        <w:rPr>
          <w:rStyle w:val="eop"/>
          <w:rFonts w:cs="Arial"/>
          <w:b/>
          <w:bCs/>
          <w:color w:val="000000"/>
          <w:shd w:val="clear" w:color="auto" w:fill="FFFFFF"/>
        </w:rPr>
        <w:t xml:space="preserve">“SOAP” </w:t>
      </w:r>
      <w:r w:rsidRPr="00ED2A88">
        <w:rPr>
          <w:rStyle w:val="eop"/>
          <w:rFonts w:cs="Arial"/>
          <w:color w:val="000000"/>
          <w:shd w:val="clear" w:color="auto" w:fill="FFFFFF"/>
        </w:rPr>
        <w:t>mean</w:t>
      </w:r>
      <w:r w:rsidR="00ED2A88" w:rsidRPr="00ED2A88">
        <w:rPr>
          <w:rStyle w:val="eop"/>
          <w:rFonts w:cs="Arial"/>
          <w:color w:val="000000"/>
          <w:shd w:val="clear" w:color="auto" w:fill="FFFFFF"/>
        </w:rPr>
        <w:t>s</w:t>
      </w:r>
      <w:r>
        <w:rPr>
          <w:rStyle w:val="eop"/>
          <w:rFonts w:cs="Arial"/>
          <w:b/>
          <w:bCs/>
          <w:color w:val="000000"/>
          <w:shd w:val="clear" w:color="auto" w:fill="FFFFFF"/>
        </w:rPr>
        <w:t xml:space="preserve"> </w:t>
      </w:r>
      <w:r w:rsidR="00ED2A88">
        <w:t>Subjective, Objective, Assessment, and Plan</w:t>
      </w:r>
    </w:p>
    <w:p w14:paraId="3DDC27C6" w14:textId="3B769797" w:rsidR="00E814CB" w:rsidRDefault="00E814CB" w:rsidP="00E814CB">
      <w:pPr>
        <w:rPr>
          <w:szCs w:val="22"/>
        </w:rPr>
      </w:pPr>
      <w:r w:rsidRPr="00E814CB">
        <w:rPr>
          <w:szCs w:val="22"/>
        </w:rPr>
        <w:t>“</w:t>
      </w:r>
      <w:r w:rsidRPr="00E814CB">
        <w:rPr>
          <w:b/>
          <w:szCs w:val="22"/>
        </w:rPr>
        <w:t>Solution</w:t>
      </w:r>
      <w:r w:rsidRPr="00E814CB">
        <w:rPr>
          <w:szCs w:val="22"/>
        </w:rPr>
        <w:t xml:space="preserve">” has the definition given to it in </w:t>
      </w:r>
      <w:r w:rsidR="00DE5E00">
        <w:rPr>
          <w:szCs w:val="22"/>
        </w:rPr>
        <w:t>Attachment 1</w:t>
      </w:r>
      <w:r w:rsidRPr="00E814CB">
        <w:rPr>
          <w:szCs w:val="22"/>
        </w:rPr>
        <w:t xml:space="preserve"> (Form of Agreement).</w:t>
      </w:r>
    </w:p>
    <w:p w14:paraId="7CB91FB8" w14:textId="4E9C8579" w:rsidR="00510A7C" w:rsidRPr="00E814CB" w:rsidRDefault="00510A7C" w:rsidP="00E814CB">
      <w:pPr>
        <w:rPr>
          <w:szCs w:val="22"/>
        </w:rPr>
      </w:pPr>
      <w:r>
        <w:rPr>
          <w:rStyle w:val="normaltextrun"/>
          <w:rFonts w:cs="Arial"/>
          <w:color w:val="000000"/>
          <w:lang w:val="en-US"/>
        </w:rPr>
        <w:t>“</w:t>
      </w:r>
      <w:r w:rsidRPr="00510A7C">
        <w:rPr>
          <w:rStyle w:val="normaltextrun"/>
          <w:rFonts w:cs="Arial"/>
          <w:b/>
          <w:bCs/>
          <w:color w:val="000000"/>
          <w:lang w:val="en-US"/>
        </w:rPr>
        <w:t>SSO</w:t>
      </w:r>
      <w:r>
        <w:rPr>
          <w:rStyle w:val="normaltextrun"/>
          <w:rFonts w:cs="Arial"/>
          <w:color w:val="000000"/>
          <w:lang w:val="en-US"/>
        </w:rPr>
        <w:t xml:space="preserve">” </w:t>
      </w:r>
      <w:r w:rsidR="007B6D8A">
        <w:rPr>
          <w:rStyle w:val="normaltextrun"/>
          <w:rFonts w:cs="Arial"/>
          <w:color w:val="000000"/>
          <w:lang w:val="en-US"/>
        </w:rPr>
        <w:t>means Single Sign-On.</w:t>
      </w:r>
    </w:p>
    <w:p w14:paraId="7EEBD11F" w14:textId="77777777" w:rsidR="00E814CB" w:rsidRPr="00E814CB" w:rsidRDefault="00E814CB" w:rsidP="00E814CB">
      <w:pPr>
        <w:rPr>
          <w:szCs w:val="22"/>
        </w:rPr>
      </w:pPr>
      <w:r w:rsidRPr="00E814CB">
        <w:rPr>
          <w:szCs w:val="22"/>
        </w:rPr>
        <w:t>“</w:t>
      </w:r>
      <w:r w:rsidRPr="00E814CB">
        <w:rPr>
          <w:b/>
          <w:szCs w:val="22"/>
        </w:rPr>
        <w:t>Statistics Canada</w:t>
      </w:r>
      <w:r w:rsidRPr="00E814CB">
        <w:rPr>
          <w:szCs w:val="22"/>
        </w:rPr>
        <w:t>” is an agency of the Canadian Federal Government (</w:t>
      </w:r>
      <w:hyperlink r:id="rId12" w:history="1">
        <w:r w:rsidRPr="00E814CB">
          <w:rPr>
            <w:rStyle w:val="Hyperlink"/>
            <w:szCs w:val="22"/>
          </w:rPr>
          <w:t>Statistics Canada website</w:t>
        </w:r>
      </w:hyperlink>
      <w:r w:rsidRPr="00E814CB">
        <w:rPr>
          <w:szCs w:val="22"/>
        </w:rPr>
        <w:t>)</w:t>
      </w:r>
    </w:p>
    <w:p w14:paraId="693ACB8B" w14:textId="70A581E5" w:rsidR="00B001C1" w:rsidRPr="00E814CB" w:rsidRDefault="6C5EBCBD" w:rsidP="27490F16">
      <w:r w:rsidRPr="27490F16">
        <w:rPr>
          <w:rStyle w:val="Strong"/>
        </w:rPr>
        <w:t>“Streamlined Signing”</w:t>
      </w:r>
      <w:r>
        <w:t xml:space="preserve"> means the provision of electronic signing capabilities that eliminate the need for physical documents, thereby removing the necessity of printing, scanning, and mailing. This functionality significantly reduces processing time and increases efficiency in document handling.</w:t>
      </w:r>
    </w:p>
    <w:p w14:paraId="1578C762" w14:textId="13044BC6" w:rsidR="005A6879" w:rsidRPr="005A6879" w:rsidRDefault="005A6879" w:rsidP="00E814CB">
      <w:pPr>
        <w:rPr>
          <w:b/>
          <w:bCs/>
          <w:szCs w:val="22"/>
        </w:rPr>
      </w:pPr>
      <w:r w:rsidRPr="005A6879">
        <w:rPr>
          <w:b/>
          <w:bCs/>
          <w:szCs w:val="22"/>
        </w:rPr>
        <w:t>“</w:t>
      </w:r>
      <w:r w:rsidRPr="005A6879">
        <w:rPr>
          <w:b/>
          <w:bCs/>
        </w:rPr>
        <w:t xml:space="preserve">Subjective, Objective, Assessment, and Plan” </w:t>
      </w:r>
      <w:r w:rsidRPr="005A6879">
        <w:t xml:space="preserve">means </w:t>
      </w:r>
      <w:r w:rsidR="001803F5" w:rsidRPr="001803F5">
        <w:t>structured method used by healthcare providers to document patient encounters</w:t>
      </w:r>
      <w:r w:rsidR="001803F5">
        <w:t>.</w:t>
      </w:r>
    </w:p>
    <w:p w14:paraId="15A83251" w14:textId="4E58933D" w:rsidR="00E814CB" w:rsidRDefault="00E814CB" w:rsidP="00E814CB">
      <w:pPr>
        <w:rPr>
          <w:szCs w:val="22"/>
        </w:rPr>
      </w:pPr>
      <w:r w:rsidRPr="00E814CB">
        <w:rPr>
          <w:szCs w:val="22"/>
        </w:rPr>
        <w:t>“</w:t>
      </w:r>
      <w:r w:rsidRPr="00E814CB">
        <w:rPr>
          <w:b/>
          <w:szCs w:val="22"/>
        </w:rPr>
        <w:t>Suite</w:t>
      </w:r>
      <w:r w:rsidRPr="00E814CB">
        <w:rPr>
          <w:szCs w:val="22"/>
        </w:rPr>
        <w:t>” means a collection of software that is intended to function together to provide the features and functionality required for the proposed Solution.</w:t>
      </w:r>
    </w:p>
    <w:p w14:paraId="54C9F67F" w14:textId="6D7B8050" w:rsidR="00E33F65" w:rsidRDefault="000B6780" w:rsidP="00E814CB">
      <w:pPr>
        <w:rPr>
          <w:szCs w:val="22"/>
        </w:rPr>
      </w:pPr>
      <w:r>
        <w:rPr>
          <w:b/>
          <w:bCs/>
          <w:szCs w:val="22"/>
        </w:rPr>
        <w:t>“</w:t>
      </w:r>
      <w:r w:rsidR="00E33F65" w:rsidRPr="000B6780">
        <w:rPr>
          <w:b/>
          <w:bCs/>
          <w:szCs w:val="22"/>
        </w:rPr>
        <w:t>SO</w:t>
      </w:r>
      <w:r>
        <w:rPr>
          <w:b/>
          <w:bCs/>
          <w:szCs w:val="22"/>
        </w:rPr>
        <w:t>”</w:t>
      </w:r>
      <w:r>
        <w:rPr>
          <w:szCs w:val="22"/>
        </w:rPr>
        <w:t xml:space="preserve"> </w:t>
      </w:r>
      <w:r w:rsidRPr="00E814CB">
        <w:rPr>
          <w:szCs w:val="22"/>
        </w:rPr>
        <w:t xml:space="preserve">is the abbreviation for </w:t>
      </w:r>
      <w:r>
        <w:rPr>
          <w:szCs w:val="22"/>
        </w:rPr>
        <w:t>Supply Ontario</w:t>
      </w:r>
    </w:p>
    <w:p w14:paraId="37156B38" w14:textId="5EB3719D" w:rsidR="000D10CB" w:rsidRDefault="000D10CB" w:rsidP="00E814CB">
      <w:pPr>
        <w:rPr>
          <w:szCs w:val="22"/>
        </w:rPr>
      </w:pPr>
      <w:r w:rsidRPr="00832A70">
        <w:rPr>
          <w:b/>
          <w:bCs/>
          <w:szCs w:val="22"/>
        </w:rPr>
        <w:lastRenderedPageBreak/>
        <w:t>“TCV number”</w:t>
      </w:r>
      <w:r w:rsidRPr="00832A70">
        <w:rPr>
          <w:szCs w:val="22"/>
        </w:rPr>
        <w:t xml:space="preserve"> means the Bidder’s tax compliance verification number, obtained by following the instructions set forth in Section </w:t>
      </w:r>
      <w:r w:rsidR="005A6952" w:rsidRPr="00832A70">
        <w:rPr>
          <w:szCs w:val="22"/>
        </w:rPr>
        <w:t>1.6.3</w:t>
      </w:r>
      <w:r w:rsidRPr="00832A70">
        <w:rPr>
          <w:szCs w:val="22"/>
        </w:rPr>
        <w:t xml:space="preserve"> of </w:t>
      </w:r>
      <w:r w:rsidR="005A6952" w:rsidRPr="00832A70">
        <w:rPr>
          <w:szCs w:val="22"/>
        </w:rPr>
        <w:t>the Qualification Envelope</w:t>
      </w:r>
      <w:r w:rsidR="00FF3DBC" w:rsidRPr="00832A70">
        <w:rPr>
          <w:szCs w:val="22"/>
        </w:rPr>
        <w:t>.</w:t>
      </w:r>
    </w:p>
    <w:p w14:paraId="602F0261" w14:textId="2463585D" w:rsidR="00012107" w:rsidRPr="00E814CB" w:rsidRDefault="00012107" w:rsidP="00E814CB">
      <w:pPr>
        <w:rPr>
          <w:b/>
          <w:szCs w:val="22"/>
        </w:rPr>
      </w:pPr>
      <w:r w:rsidRPr="00012107">
        <w:rPr>
          <w:b/>
          <w:szCs w:val="22"/>
        </w:rPr>
        <w:t xml:space="preserve">“Technical Envelope” </w:t>
      </w:r>
      <w:r w:rsidRPr="00012107">
        <w:rPr>
          <w:szCs w:val="22"/>
        </w:rPr>
        <w:t xml:space="preserve">means Section 2 of the RFB as set out on the Ontario Tenders Portal </w:t>
      </w:r>
      <w:proofErr w:type="spellStart"/>
      <w:r w:rsidRPr="00012107">
        <w:rPr>
          <w:szCs w:val="22"/>
        </w:rPr>
        <w:t>eTendering</w:t>
      </w:r>
      <w:proofErr w:type="spellEnd"/>
      <w:r w:rsidRPr="00012107">
        <w:rPr>
          <w:szCs w:val="22"/>
        </w:rPr>
        <w:t xml:space="preserve"> System</w:t>
      </w:r>
      <w:r>
        <w:rPr>
          <w:szCs w:val="22"/>
        </w:rPr>
        <w:t>.</w:t>
      </w:r>
    </w:p>
    <w:p w14:paraId="1E9393DC" w14:textId="4A03BC4A" w:rsidR="00E814CB" w:rsidRDefault="00E036CB" w:rsidP="00E814CB">
      <w:pPr>
        <w:rPr>
          <w:szCs w:val="22"/>
        </w:rPr>
      </w:pPr>
      <w:r w:rsidRPr="00E036CB">
        <w:rPr>
          <w:b/>
          <w:szCs w:val="22"/>
        </w:rPr>
        <w:t>“Technical Response”</w:t>
      </w:r>
      <w:r w:rsidRPr="00E036CB">
        <w:rPr>
          <w:szCs w:val="22"/>
        </w:rPr>
        <w:t xml:space="preserve"> means the Bidder’s response to the Technical Envelope and any related attachments.</w:t>
      </w:r>
    </w:p>
    <w:p w14:paraId="0C5B2FEA" w14:textId="0A86F6B4" w:rsidR="00A376B0" w:rsidRPr="00E814CB" w:rsidRDefault="00A376B0" w:rsidP="00E814CB">
      <w:pPr>
        <w:rPr>
          <w:szCs w:val="22"/>
        </w:rPr>
      </w:pPr>
      <w:r w:rsidRPr="00A376B0">
        <w:rPr>
          <w:rStyle w:val="normaltextrun"/>
          <w:rFonts w:cs="Arial"/>
          <w:b/>
          <w:bCs/>
          <w:color w:val="000000"/>
          <w:shd w:val="clear" w:color="auto" w:fill="FFFFFF"/>
        </w:rPr>
        <w:t>“Tenant”</w:t>
      </w:r>
      <w:r>
        <w:rPr>
          <w:rStyle w:val="normaltextrun"/>
          <w:rFonts w:cs="Arial"/>
          <w:color w:val="000000"/>
          <w:shd w:val="clear" w:color="auto" w:fill="FFFFFF"/>
        </w:rPr>
        <w:t xml:space="preserve"> is a term commonly used in cloud computing to refer to a customer’s cloud resources or cloud environments that are distinct and separate from other cloud tenants.</w:t>
      </w:r>
      <w:r>
        <w:rPr>
          <w:rStyle w:val="eop"/>
          <w:rFonts w:cs="Arial"/>
          <w:color w:val="000000"/>
          <w:shd w:val="clear" w:color="auto" w:fill="FFFFFF"/>
        </w:rPr>
        <w:t> </w:t>
      </w:r>
    </w:p>
    <w:p w14:paraId="678E414A" w14:textId="1EDE8072" w:rsidR="00E814CB" w:rsidRDefault="00E814CB" w:rsidP="00E814CB">
      <w:pPr>
        <w:rPr>
          <w:szCs w:val="22"/>
        </w:rPr>
      </w:pPr>
      <w:r w:rsidRPr="00E814CB">
        <w:rPr>
          <w:szCs w:val="22"/>
        </w:rPr>
        <w:t>“</w:t>
      </w:r>
      <w:r w:rsidRPr="00E814CB">
        <w:rPr>
          <w:b/>
          <w:szCs w:val="22"/>
        </w:rPr>
        <w:t>Term</w:t>
      </w:r>
      <w:r w:rsidRPr="00E814CB">
        <w:rPr>
          <w:szCs w:val="22"/>
        </w:rPr>
        <w:t xml:space="preserve">” has the definition given to it in </w:t>
      </w:r>
      <w:r w:rsidR="00DE5E00">
        <w:rPr>
          <w:szCs w:val="22"/>
        </w:rPr>
        <w:t>Attachment 1</w:t>
      </w:r>
      <w:r w:rsidRPr="00E814CB">
        <w:rPr>
          <w:szCs w:val="22"/>
        </w:rPr>
        <w:t xml:space="preserve"> (Form of Agreement).</w:t>
      </w:r>
    </w:p>
    <w:p w14:paraId="362381CD" w14:textId="64B1C42B" w:rsidR="00E814CB" w:rsidRDefault="1C144600" w:rsidP="27490F16">
      <w:pPr>
        <w:rPr>
          <w:rStyle w:val="eop"/>
          <w:rFonts w:cs="Arial"/>
          <w:color w:val="000000" w:themeColor="text1"/>
        </w:rPr>
      </w:pPr>
      <w:r>
        <w:t>“</w:t>
      </w:r>
      <w:r w:rsidRPr="27490F16">
        <w:rPr>
          <w:b/>
          <w:bCs/>
        </w:rPr>
        <w:t>Training</w:t>
      </w:r>
      <w:r>
        <w:t xml:space="preserve">” has the definition given to it in </w:t>
      </w:r>
      <w:r w:rsidR="00DE5E00">
        <w:t>Attachment 1</w:t>
      </w:r>
      <w:r>
        <w:t xml:space="preserve"> (Form of Agreement.</w:t>
      </w:r>
    </w:p>
    <w:p w14:paraId="74DF3AF3" w14:textId="1EE24BE9" w:rsidR="00683F65" w:rsidRDefault="12C1DAB7" w:rsidP="00E814CB">
      <w:r>
        <w:t>“</w:t>
      </w:r>
      <w:r w:rsidRPr="27490F16">
        <w:rPr>
          <w:b/>
          <w:bCs/>
        </w:rPr>
        <w:t>TTY</w:t>
      </w:r>
      <w:r>
        <w:t xml:space="preserve">” means </w:t>
      </w:r>
      <w:r w:rsidR="68020926">
        <w:t>teletypewriter.</w:t>
      </w:r>
    </w:p>
    <w:p w14:paraId="71CE8188" w14:textId="682B2CE7" w:rsidR="00FD5A20" w:rsidRDefault="2B87814D" w:rsidP="27490F16">
      <w:r w:rsidRPr="27490F16">
        <w:rPr>
          <w:rStyle w:val="Strong"/>
        </w:rPr>
        <w:t>“Uptime Commitment”</w:t>
      </w:r>
      <w:r>
        <w:t xml:space="preserve"> means the percentage of time during a given period (measured per month) that a service is expected to be operational and available.</w:t>
      </w:r>
    </w:p>
    <w:p w14:paraId="2F01979D" w14:textId="24DF2756" w:rsidR="003B002A" w:rsidRPr="00E814CB" w:rsidRDefault="00266953" w:rsidP="00E814CB">
      <w:pPr>
        <w:rPr>
          <w:szCs w:val="22"/>
        </w:rPr>
      </w:pPr>
      <w:r w:rsidRPr="00266953">
        <w:rPr>
          <w:b/>
          <w:szCs w:val="22"/>
        </w:rPr>
        <w:t>“Vendor”</w:t>
      </w:r>
      <w:r w:rsidRPr="00266953">
        <w:rPr>
          <w:szCs w:val="22"/>
        </w:rPr>
        <w:t xml:space="preserve"> means the </w:t>
      </w:r>
      <w:r w:rsidR="0003650A">
        <w:rPr>
          <w:szCs w:val="22"/>
        </w:rPr>
        <w:t xml:space="preserve">Selected Bidder </w:t>
      </w:r>
      <w:r w:rsidRPr="00266953">
        <w:rPr>
          <w:szCs w:val="22"/>
        </w:rPr>
        <w:t xml:space="preserve">that </w:t>
      </w:r>
      <w:r w:rsidR="0065079A">
        <w:rPr>
          <w:szCs w:val="22"/>
        </w:rPr>
        <w:t xml:space="preserve">has entered into </w:t>
      </w:r>
      <w:r w:rsidR="0003650A">
        <w:rPr>
          <w:szCs w:val="22"/>
        </w:rPr>
        <w:t>the</w:t>
      </w:r>
      <w:r w:rsidR="0065079A">
        <w:rPr>
          <w:szCs w:val="22"/>
        </w:rPr>
        <w:t xml:space="preserve"> Agreement</w:t>
      </w:r>
      <w:r w:rsidR="0003650A">
        <w:rPr>
          <w:szCs w:val="22"/>
        </w:rPr>
        <w:t xml:space="preserve"> with</w:t>
      </w:r>
      <w:r w:rsidRPr="00266953">
        <w:rPr>
          <w:szCs w:val="22"/>
        </w:rPr>
        <w:t xml:space="preserve"> </w:t>
      </w:r>
      <w:r w:rsidR="008E1254">
        <w:rPr>
          <w:szCs w:val="22"/>
        </w:rPr>
        <w:t>Supply Ontario</w:t>
      </w:r>
      <w:r w:rsidRPr="00266953">
        <w:rPr>
          <w:szCs w:val="22"/>
        </w:rPr>
        <w:t>.</w:t>
      </w:r>
    </w:p>
    <w:p w14:paraId="111517D6" w14:textId="14A76E2A" w:rsidR="008E0020" w:rsidRDefault="008E0020" w:rsidP="009558B7">
      <w:pPr>
        <w:rPr>
          <w:b/>
          <w:bCs/>
          <w:szCs w:val="22"/>
        </w:rPr>
      </w:pPr>
      <w:r>
        <w:rPr>
          <w:b/>
          <w:bCs/>
          <w:szCs w:val="22"/>
        </w:rPr>
        <w:t xml:space="preserve">“VOR” </w:t>
      </w:r>
      <w:r w:rsidRPr="008E0020">
        <w:rPr>
          <w:szCs w:val="22"/>
        </w:rPr>
        <w:t>is the abbreviation for Vendor of Record</w:t>
      </w:r>
      <w:r>
        <w:rPr>
          <w:szCs w:val="22"/>
        </w:rPr>
        <w:t>.</w:t>
      </w:r>
    </w:p>
    <w:p w14:paraId="69CF6E91" w14:textId="584D1ABE" w:rsidR="009558B7" w:rsidRPr="009558B7" w:rsidRDefault="009558B7" w:rsidP="009558B7">
      <w:pPr>
        <w:rPr>
          <w:bCs/>
          <w:szCs w:val="22"/>
        </w:rPr>
      </w:pPr>
      <w:r w:rsidRPr="009558B7">
        <w:rPr>
          <w:b/>
          <w:bCs/>
          <w:szCs w:val="22"/>
        </w:rPr>
        <w:t>“Vendor of Record for Security Screening Check Services (VOR</w:t>
      </w:r>
      <w:r w:rsidRPr="009558B7">
        <w:rPr>
          <w:bCs/>
          <w:szCs w:val="22"/>
        </w:rPr>
        <w:t xml:space="preserve">)” </w:t>
      </w:r>
      <w:r w:rsidR="0003650A">
        <w:rPr>
          <w:rStyle w:val="normaltextrun"/>
          <w:rFonts w:cs="Arial"/>
          <w:color w:val="000000"/>
          <w:shd w:val="clear" w:color="auto" w:fill="FFFFFF"/>
        </w:rPr>
        <w:t xml:space="preserve">has the meaning set out in </w:t>
      </w:r>
      <w:r w:rsidR="00DE5E00">
        <w:rPr>
          <w:rStyle w:val="normaltextrun"/>
          <w:rFonts w:cs="Arial"/>
          <w:color w:val="000000"/>
          <w:shd w:val="clear" w:color="auto" w:fill="FFFFFF"/>
        </w:rPr>
        <w:t>Attachment 1</w:t>
      </w:r>
      <w:r w:rsidR="0003650A">
        <w:rPr>
          <w:rStyle w:val="normaltextrun"/>
          <w:rFonts w:cs="Arial"/>
          <w:color w:val="000000"/>
          <w:shd w:val="clear" w:color="auto" w:fill="FFFFFF"/>
        </w:rPr>
        <w:t xml:space="preserve"> (Form of Agreement)</w:t>
      </w:r>
      <w:r w:rsidRPr="009558B7">
        <w:rPr>
          <w:bCs/>
          <w:szCs w:val="22"/>
        </w:rPr>
        <w:t xml:space="preserve">.  </w:t>
      </w:r>
    </w:p>
    <w:p w14:paraId="1452371A" w14:textId="77777777" w:rsidR="00E814CB" w:rsidRPr="00E814CB" w:rsidRDefault="00E814CB" w:rsidP="00E814CB">
      <w:pPr>
        <w:rPr>
          <w:szCs w:val="22"/>
        </w:rPr>
      </w:pPr>
      <w:r w:rsidRPr="00E814CB">
        <w:rPr>
          <w:szCs w:val="22"/>
        </w:rPr>
        <w:t>“</w:t>
      </w:r>
      <w:r w:rsidRPr="00E814CB">
        <w:rPr>
          <w:b/>
          <w:szCs w:val="22"/>
        </w:rPr>
        <w:t>Vulnerability Management</w:t>
      </w:r>
      <w:r w:rsidRPr="00E814CB">
        <w:rPr>
          <w:szCs w:val="22"/>
        </w:rPr>
        <w:t>” means the cyclical process of identifying, classifying, prioritizing, remediating, mitigating software vulnerabilities.</w:t>
      </w:r>
    </w:p>
    <w:p w14:paraId="09CAAE18" w14:textId="460636B1" w:rsidR="009558B7" w:rsidRPr="009558B7" w:rsidRDefault="009558B7" w:rsidP="009558B7">
      <w:pPr>
        <w:rPr>
          <w:bCs/>
          <w:szCs w:val="22"/>
        </w:rPr>
      </w:pPr>
      <w:r w:rsidRPr="009558B7">
        <w:rPr>
          <w:b/>
          <w:bCs/>
          <w:szCs w:val="22"/>
        </w:rPr>
        <w:t xml:space="preserve">“Vulnerable Sector Check (VSC)” </w:t>
      </w:r>
      <w:r w:rsidR="0085204D">
        <w:rPr>
          <w:rStyle w:val="normaltextrun"/>
          <w:rFonts w:cs="Arial"/>
          <w:color w:val="000000"/>
          <w:shd w:val="clear" w:color="auto" w:fill="FFFFFF"/>
        </w:rPr>
        <w:t xml:space="preserve">has the meaning set in in </w:t>
      </w:r>
      <w:r w:rsidR="00DE5E00">
        <w:rPr>
          <w:rStyle w:val="normaltextrun"/>
          <w:rFonts w:cs="Arial"/>
          <w:color w:val="000000"/>
          <w:shd w:val="clear" w:color="auto" w:fill="FFFFFF"/>
        </w:rPr>
        <w:t>Attachment 1</w:t>
      </w:r>
      <w:r w:rsidR="0085204D">
        <w:rPr>
          <w:rStyle w:val="normaltextrun"/>
          <w:rFonts w:cs="Arial"/>
          <w:color w:val="000000"/>
          <w:shd w:val="clear" w:color="auto" w:fill="FFFFFF"/>
        </w:rPr>
        <w:t xml:space="preserve"> (Form of Agreement).</w:t>
      </w:r>
    </w:p>
    <w:p w14:paraId="3F98B2A6" w14:textId="06160D5B" w:rsidR="00035F87" w:rsidRPr="00E814CB" w:rsidRDefault="48E59A8D" w:rsidP="27490F16">
      <w:r>
        <w:t>“</w:t>
      </w:r>
      <w:r w:rsidRPr="27490F16">
        <w:rPr>
          <w:b/>
          <w:bCs/>
        </w:rPr>
        <w:t>WVPP”</w:t>
      </w:r>
      <w:r>
        <w:t xml:space="preserve"> is the abbreviation for </w:t>
      </w:r>
      <w:r w:rsidRPr="27490F16">
        <w:rPr>
          <w:rFonts w:cs="Arial"/>
        </w:rPr>
        <w:t>Workplace Violence Prevention Policy.</w:t>
      </w:r>
    </w:p>
    <w:bookmarkEnd w:id="3"/>
    <w:bookmarkEnd w:id="4"/>
    <w:bookmarkEnd w:id="5"/>
    <w:p w14:paraId="40321C51" w14:textId="14B6FF29" w:rsidR="009A6CD9" w:rsidRPr="00F07977" w:rsidRDefault="00267271" w:rsidP="00CB4A19">
      <w:pPr>
        <w:pStyle w:val="BodyText"/>
        <w:spacing w:before="0"/>
        <w:jc w:val="center"/>
        <w:rPr>
          <w:rFonts w:cs="Arial"/>
          <w:b/>
        </w:rPr>
      </w:pPr>
      <w:r w:rsidRPr="00D344EA">
        <w:rPr>
          <w:rFonts w:cs="Arial"/>
          <w:b/>
        </w:rPr>
        <w:t xml:space="preserve">[End of </w:t>
      </w:r>
      <w:r w:rsidRPr="00267271">
        <w:rPr>
          <w:rFonts w:cs="Arial"/>
          <w:b/>
        </w:rPr>
        <w:t>Definitions</w:t>
      </w:r>
      <w:r w:rsidRPr="00D344EA">
        <w:rPr>
          <w:rFonts w:cs="Arial"/>
          <w:b/>
        </w:rPr>
        <w:t>]</w:t>
      </w:r>
    </w:p>
    <w:sectPr w:rsidR="009A6CD9" w:rsidRPr="00F07977" w:rsidSect="00305DA4">
      <w:footerReference w:type="even" r:id="rId13"/>
      <w:footerReference w:type="default" r:id="rId14"/>
      <w:pgSz w:w="12240" w:h="15840" w:code="1"/>
      <w:pgMar w:top="1152" w:right="1152" w:bottom="1152"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FC94A" w14:textId="77777777" w:rsidR="00120E4A" w:rsidRDefault="00120E4A">
      <w:r>
        <w:separator/>
      </w:r>
    </w:p>
  </w:endnote>
  <w:endnote w:type="continuationSeparator" w:id="0">
    <w:p w14:paraId="5A3E4388" w14:textId="77777777" w:rsidR="00120E4A" w:rsidRDefault="00120E4A">
      <w:r>
        <w:continuationSeparator/>
      </w:r>
    </w:p>
  </w:endnote>
  <w:endnote w:type="continuationNotice" w:id="1">
    <w:p w14:paraId="34586BA8" w14:textId="77777777" w:rsidR="00120E4A" w:rsidRDefault="00120E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DC16" w14:textId="77777777" w:rsidR="001314F0" w:rsidRDefault="001314F0">
    <w:pPr>
      <w:pStyle w:val="Footer"/>
    </w:pPr>
    <w:r>
      <w:t>Version 1: Jan 2016</w:t>
    </w:r>
  </w:p>
  <w:p w14:paraId="4CDAFF19" w14:textId="77777777" w:rsidR="001314F0" w:rsidRDefault="00131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6573" w14:textId="2CC7B9AA" w:rsidR="001314F0" w:rsidRDefault="001314F0" w:rsidP="00267271">
    <w:pPr>
      <w:pStyle w:val="Footer"/>
      <w:pBdr>
        <w:top w:val="single" w:sz="4" w:space="1" w:color="auto"/>
      </w:pBdr>
      <w:tabs>
        <w:tab w:val="clear" w:pos="8640"/>
        <w:tab w:val="right" w:pos="9360"/>
      </w:tabs>
      <w:spacing w:before="0" w:after="0"/>
    </w:pPr>
    <w:r>
      <w:t>RFB</w:t>
    </w:r>
    <w:r w:rsidR="001754CD">
      <w:t xml:space="preserve"> T</w:t>
    </w:r>
    <w:r>
      <w:t>ender</w:t>
    </w:r>
    <w:r w:rsidRPr="009B53F7">
      <w:t>_</w:t>
    </w:r>
    <w:r w:rsidR="009345F1">
      <w:t>20123</w:t>
    </w:r>
    <w:r w:rsidR="001754CD">
      <w:t xml:space="preserve"> </w:t>
    </w:r>
    <w:r w:rsidR="009345F1">
      <w:t>Artificial Intelligence Solutions</w:t>
    </w:r>
    <w:r>
      <w:tab/>
    </w:r>
    <w:r w:rsidRPr="00E45618">
      <w:t xml:space="preserve">Page </w:t>
    </w:r>
    <w:r w:rsidRPr="009B53F7">
      <w:rPr>
        <w:rStyle w:val="PageNumber"/>
        <w:noProof/>
      </w:rPr>
      <w:fldChar w:fldCharType="begin"/>
    </w:r>
    <w:r w:rsidRPr="009B53F7">
      <w:rPr>
        <w:rStyle w:val="PageNumber"/>
        <w:noProof/>
      </w:rPr>
      <w:instrText xml:space="preserve"> PAGE </w:instrText>
    </w:r>
    <w:r w:rsidRPr="009B53F7">
      <w:rPr>
        <w:rStyle w:val="PageNumber"/>
        <w:noProof/>
      </w:rPr>
      <w:fldChar w:fldCharType="separate"/>
    </w:r>
    <w:r>
      <w:rPr>
        <w:rStyle w:val="PageNumber"/>
        <w:noProof/>
      </w:rPr>
      <w:t>1</w:t>
    </w:r>
    <w:r w:rsidRPr="009B53F7">
      <w:rPr>
        <w:rStyle w:val="PageNumber"/>
        <w:noProof/>
      </w:rPr>
      <w:fldChar w:fldCharType="end"/>
    </w:r>
    <w:r w:rsidRPr="009B53F7">
      <w:rPr>
        <w:rStyle w:val="PageNumber"/>
      </w:rPr>
      <w:t xml:space="preserve"> of </w:t>
    </w:r>
    <w:r w:rsidRPr="009B53F7">
      <w:rPr>
        <w:rStyle w:val="PageNumber"/>
      </w:rPr>
      <w:fldChar w:fldCharType="begin"/>
    </w:r>
    <w:r w:rsidRPr="009B53F7">
      <w:rPr>
        <w:rStyle w:val="PageNumber"/>
      </w:rPr>
      <w:instrText xml:space="preserve"> NUMPAGES </w:instrText>
    </w:r>
    <w:r w:rsidRPr="009B53F7">
      <w:rPr>
        <w:rStyle w:val="PageNumber"/>
      </w:rPr>
      <w:fldChar w:fldCharType="separate"/>
    </w:r>
    <w:r>
      <w:rPr>
        <w:rStyle w:val="PageNumber"/>
        <w:noProof/>
      </w:rPr>
      <w:t>2</w:t>
    </w:r>
    <w:r w:rsidRPr="009B53F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CC09" w14:textId="77777777" w:rsidR="00120E4A" w:rsidRDefault="00120E4A">
      <w:r>
        <w:separator/>
      </w:r>
    </w:p>
  </w:footnote>
  <w:footnote w:type="continuationSeparator" w:id="0">
    <w:p w14:paraId="319A918B" w14:textId="77777777" w:rsidR="00120E4A" w:rsidRDefault="00120E4A">
      <w:r>
        <w:continuationSeparator/>
      </w:r>
    </w:p>
  </w:footnote>
  <w:footnote w:type="continuationNotice" w:id="1">
    <w:p w14:paraId="32315F55" w14:textId="77777777" w:rsidR="00120E4A" w:rsidRDefault="00120E4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BCBC72"/>
    <w:lvl w:ilvl="0">
      <w:start w:val="1"/>
      <w:numFmt w:val="decimal"/>
      <w:pStyle w:val="ListNumber5"/>
      <w:lvlText w:val="%1."/>
      <w:lvlJc w:val="left"/>
      <w:pPr>
        <w:tabs>
          <w:tab w:val="num" w:pos="1800"/>
        </w:tabs>
        <w:ind w:left="1800" w:hanging="360"/>
      </w:pPr>
      <w:rPr>
        <w:rFonts w:ascii="Arial" w:hAnsi="Arial" w:cs="Arial"/>
      </w:rPr>
    </w:lvl>
  </w:abstractNum>
  <w:abstractNum w:abstractNumId="1" w15:restartNumberingAfterBreak="0">
    <w:nsid w:val="FFFFFF7D"/>
    <w:multiLevelType w:val="singleLevel"/>
    <w:tmpl w:val="A282F3E4"/>
    <w:lvl w:ilvl="0">
      <w:start w:val="1"/>
      <w:numFmt w:val="decimal"/>
      <w:pStyle w:val="ListNumber4"/>
      <w:lvlText w:val="%1."/>
      <w:lvlJc w:val="left"/>
      <w:pPr>
        <w:tabs>
          <w:tab w:val="num" w:pos="1209"/>
        </w:tabs>
        <w:ind w:left="1209" w:hanging="360"/>
      </w:pPr>
      <w:rPr>
        <w:rFonts w:ascii="Arial" w:hAnsi="Arial" w:cs="Arial"/>
      </w:rPr>
    </w:lvl>
  </w:abstractNum>
  <w:abstractNum w:abstractNumId="2" w15:restartNumberingAfterBreak="0">
    <w:nsid w:val="FFFFFF7E"/>
    <w:multiLevelType w:val="singleLevel"/>
    <w:tmpl w:val="70665A9C"/>
    <w:lvl w:ilvl="0">
      <w:start w:val="1"/>
      <w:numFmt w:val="decimal"/>
      <w:pStyle w:val="ListNumber3"/>
      <w:lvlText w:val="%1."/>
      <w:lvlJc w:val="left"/>
      <w:pPr>
        <w:tabs>
          <w:tab w:val="num" w:pos="926"/>
        </w:tabs>
        <w:ind w:left="926"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0"/>
    <w:multiLevelType w:val="singleLevel"/>
    <w:tmpl w:val="18EA403C"/>
    <w:lvl w:ilvl="0">
      <w:start w:val="1"/>
      <w:numFmt w:val="bullet"/>
      <w:pStyle w:val="ListBullet5"/>
      <w:lvlText w:val=""/>
      <w:lvlJc w:val="left"/>
      <w:pPr>
        <w:tabs>
          <w:tab w:val="num" w:pos="1492"/>
        </w:tabs>
        <w:ind w:left="1492" w:hanging="360"/>
      </w:pPr>
      <w:rPr>
        <w:rFonts w:ascii="Arial" w:hAnsi="Arial" w:cs="Arial" w:hint="default"/>
      </w:rPr>
    </w:lvl>
  </w:abstractNum>
  <w:abstractNum w:abstractNumId="4" w15:restartNumberingAfterBreak="0">
    <w:nsid w:val="FFFFFF81"/>
    <w:multiLevelType w:val="singleLevel"/>
    <w:tmpl w:val="8F5AE5A2"/>
    <w:lvl w:ilvl="0">
      <w:start w:val="1"/>
      <w:numFmt w:val="bullet"/>
      <w:pStyle w:val="ListBullet4"/>
      <w:lvlText w:val=""/>
      <w:lvlJc w:val="left"/>
      <w:pPr>
        <w:tabs>
          <w:tab w:val="num" w:pos="1209"/>
        </w:tabs>
        <w:ind w:left="1209" w:hanging="360"/>
      </w:pPr>
      <w:rPr>
        <w:rFonts w:ascii="Arial" w:hAnsi="Arial" w:cs="Arial" w:hint="default"/>
      </w:rPr>
    </w:lvl>
  </w:abstractNum>
  <w:abstractNum w:abstractNumId="5" w15:restartNumberingAfterBreak="0">
    <w:nsid w:val="FFFFFF89"/>
    <w:multiLevelType w:val="singleLevel"/>
    <w:tmpl w:val="D0524ECC"/>
    <w:lvl w:ilvl="0">
      <w:start w:val="1"/>
      <w:numFmt w:val="bullet"/>
      <w:pStyle w:val="Listbulletnoindent"/>
      <w:lvlText w:val=""/>
      <w:lvlJc w:val="left"/>
      <w:pPr>
        <w:tabs>
          <w:tab w:val="num" w:pos="360"/>
        </w:tabs>
        <w:ind w:left="360" w:hanging="360"/>
      </w:pPr>
      <w:rPr>
        <w:rFonts w:ascii="Symbol" w:hAnsi="Symbol" w:hint="default"/>
      </w:rPr>
    </w:lvl>
  </w:abstractNum>
  <w:abstractNum w:abstractNumId="6" w15:restartNumberingAfterBreak="0">
    <w:nsid w:val="04876835"/>
    <w:multiLevelType w:val="hybridMultilevel"/>
    <w:tmpl w:val="50DC6512"/>
    <w:lvl w:ilvl="0" w:tplc="547C8694">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7" w15:restartNumberingAfterBreak="0">
    <w:nsid w:val="04BF3D03"/>
    <w:multiLevelType w:val="hybridMultilevel"/>
    <w:tmpl w:val="CEF64AD0"/>
    <w:lvl w:ilvl="0" w:tplc="60BA206E">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8" w15:restartNumberingAfterBreak="0">
    <w:nsid w:val="06C56170"/>
    <w:multiLevelType w:val="multilevel"/>
    <w:tmpl w:val="9D542D88"/>
    <w:lvl w:ilvl="0">
      <w:start w:val="7"/>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072014CA"/>
    <w:multiLevelType w:val="multilevel"/>
    <w:tmpl w:val="20DE6D1A"/>
    <w:lvl w:ilvl="0">
      <w:start w:val="1"/>
      <w:numFmt w:val="upperLetter"/>
      <w:pStyle w:val="Schedule1L1"/>
      <w:suff w:val="nothing"/>
      <w:lvlText w:val="SCHEDULE %1"/>
      <w:lvlJc w:val="left"/>
      <w:pPr>
        <w:tabs>
          <w:tab w:val="num" w:pos="720"/>
        </w:tabs>
        <w:ind w:left="0" w:firstLine="0"/>
      </w:pPr>
      <w:rPr>
        <w:b/>
        <w:i w:val="0"/>
        <w:caps/>
        <w:smallCaps w:val="0"/>
        <w:u w:val="none"/>
      </w:rPr>
    </w:lvl>
    <w:lvl w:ilvl="1">
      <w:start w:val="1"/>
      <w:numFmt w:val="decimal"/>
      <w:pStyle w:val="Schedule1L2"/>
      <w:lvlText w:val="%2."/>
      <w:lvlJc w:val="left"/>
      <w:pPr>
        <w:tabs>
          <w:tab w:val="num" w:pos="720"/>
        </w:tabs>
        <w:ind w:left="720" w:hanging="720"/>
      </w:pPr>
      <w:rPr>
        <w:b w:val="0"/>
        <w:i w:val="0"/>
        <w:caps w:val="0"/>
        <w:u w:val="none"/>
      </w:rPr>
    </w:lvl>
    <w:lvl w:ilvl="2">
      <w:start w:val="1"/>
      <w:numFmt w:val="lowerLetter"/>
      <w:lvlText w:val="(%3)"/>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ule1L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chedule1L5"/>
      <w:lvlText w:val="(%5)"/>
      <w:lvlJc w:val="left"/>
      <w:pPr>
        <w:tabs>
          <w:tab w:val="num" w:pos="2880"/>
        </w:tabs>
        <w:ind w:left="2880" w:hanging="720"/>
      </w:pPr>
      <w:rPr>
        <w:b w:val="0"/>
        <w:i w:val="0"/>
        <w:caps w:val="0"/>
        <w:u w:val="none"/>
      </w:rPr>
    </w:lvl>
    <w:lvl w:ilvl="5">
      <w:start w:val="1"/>
      <w:numFmt w:val="upperRoman"/>
      <w:pStyle w:val="Schedule1L6"/>
      <w:lvlText w:val="(%6)"/>
      <w:lvlJc w:val="left"/>
      <w:pPr>
        <w:tabs>
          <w:tab w:val="num" w:pos="3600"/>
        </w:tabs>
        <w:ind w:left="3600" w:hanging="720"/>
      </w:pPr>
      <w:rPr>
        <w:b w:val="0"/>
        <w:i w:val="0"/>
        <w:caps w:val="0"/>
        <w:u w:val="none"/>
      </w:rPr>
    </w:lvl>
    <w:lvl w:ilvl="6">
      <w:start w:val="1"/>
      <w:numFmt w:val="decimal"/>
      <w:pStyle w:val="Schedule1L7"/>
      <w:lvlText w:val="(%7)"/>
      <w:lvlJc w:val="left"/>
      <w:pPr>
        <w:tabs>
          <w:tab w:val="num" w:pos="4320"/>
        </w:tabs>
        <w:ind w:left="4320" w:hanging="720"/>
      </w:pPr>
      <w:rPr>
        <w:b w:val="0"/>
        <w:i w:val="0"/>
        <w:caps w:val="0"/>
        <w:u w:val="none"/>
      </w:rPr>
    </w:lvl>
    <w:lvl w:ilvl="7">
      <w:start w:val="1"/>
      <w:numFmt w:val="lowerLetter"/>
      <w:pStyle w:val="Schedule1L8"/>
      <w:lvlText w:val="%8."/>
      <w:lvlJc w:val="left"/>
      <w:pPr>
        <w:tabs>
          <w:tab w:val="num" w:pos="5040"/>
        </w:tabs>
        <w:ind w:left="5040" w:hanging="720"/>
      </w:pPr>
      <w:rPr>
        <w:b w:val="0"/>
        <w:i w:val="0"/>
        <w:caps w:val="0"/>
        <w:u w:val="none"/>
      </w:rPr>
    </w:lvl>
    <w:lvl w:ilvl="8">
      <w:start w:val="1"/>
      <w:numFmt w:val="lowerRoman"/>
      <w:pStyle w:val="Schedule1L9"/>
      <w:lvlText w:val="%9."/>
      <w:lvlJc w:val="left"/>
      <w:pPr>
        <w:tabs>
          <w:tab w:val="num" w:pos="5760"/>
        </w:tabs>
        <w:ind w:left="5760" w:hanging="720"/>
      </w:pPr>
      <w:rPr>
        <w:b w:val="0"/>
        <w:i w:val="0"/>
        <w:caps w:val="0"/>
        <w:u w:val="none"/>
      </w:rPr>
    </w:lvl>
  </w:abstractNum>
  <w:abstractNum w:abstractNumId="10" w15:restartNumberingAfterBreak="0">
    <w:nsid w:val="075C14C4"/>
    <w:multiLevelType w:val="multilevel"/>
    <w:tmpl w:val="1E62D930"/>
    <w:name w:val="zzmpSchedule1||Schedule 1|2|3|1|4|2|41||1|2|32||1|2|32||1|10|32||1|2|32||1|2|32||1|2|32||1|2|32||1|2|32||"/>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0901134E"/>
    <w:multiLevelType w:val="hybridMultilevel"/>
    <w:tmpl w:val="7884ED0E"/>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0D7D29D3"/>
    <w:multiLevelType w:val="hybridMultilevel"/>
    <w:tmpl w:val="6892153E"/>
    <w:lvl w:ilvl="0" w:tplc="1D686196">
      <w:start w:val="1"/>
      <w:numFmt w:val="lowerRoman"/>
      <w:pStyle w:val="ABL5"/>
      <w:lvlText w:val="(%1)"/>
      <w:lvlJc w:val="left"/>
      <w:pPr>
        <w:ind w:left="360" w:hanging="360"/>
      </w:pPr>
      <w:rPr>
        <w:rFonts w:hint="default"/>
        <w:b w:val="0"/>
      </w:rPr>
    </w:lvl>
    <w:lvl w:ilvl="1" w:tplc="BB30968E">
      <w:start w:val="1"/>
      <w:numFmt w:val="lowerRoman"/>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0F4E6706"/>
    <w:multiLevelType w:val="multilevel"/>
    <w:tmpl w:val="3C9EC2D6"/>
    <w:lvl w:ilvl="0">
      <w:start w:val="4"/>
      <w:numFmt w:val="decimal"/>
      <w:lvlText w:val="%1"/>
      <w:lvlJc w:val="left"/>
      <w:pPr>
        <w:tabs>
          <w:tab w:val="num" w:pos="720"/>
        </w:tabs>
        <w:ind w:left="720" w:hanging="720"/>
      </w:pPr>
      <w:rPr>
        <w:rFonts w:cs="Times New Roman" w:hint="default"/>
        <w:b w:val="0"/>
      </w:rPr>
    </w:lvl>
    <w:lvl w:ilvl="1">
      <w:start w:val="1"/>
      <w:numFmt w:val="decimalZero"/>
      <w:pStyle w:val="Style3"/>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4" w15:restartNumberingAfterBreak="0">
    <w:nsid w:val="0F8646F6"/>
    <w:multiLevelType w:val="multilevel"/>
    <w:tmpl w:val="7908A660"/>
    <w:lvl w:ilvl="0">
      <w:start w:val="18"/>
      <w:numFmt w:val="decimal"/>
      <w:pStyle w:val="TableIndentedBullets"/>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15" w15:restartNumberingAfterBreak="0">
    <w:nsid w:val="135150DD"/>
    <w:multiLevelType w:val="multilevel"/>
    <w:tmpl w:val="9D542D88"/>
    <w:lvl w:ilvl="0">
      <w:start w:val="6"/>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148C6728"/>
    <w:multiLevelType w:val="hybridMultilevel"/>
    <w:tmpl w:val="81E237F0"/>
    <w:lvl w:ilvl="0" w:tplc="BB30968E">
      <w:start w:val="1"/>
      <w:numFmt w:val="lowerRoman"/>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16002A31"/>
    <w:multiLevelType w:val="hybridMultilevel"/>
    <w:tmpl w:val="BDD06326"/>
    <w:lvl w:ilvl="0" w:tplc="27AC3CC4">
      <w:start w:val="1"/>
      <w:numFmt w:val="lowerLetter"/>
      <w:lvlText w:val="(%1)"/>
      <w:lvlJc w:val="left"/>
      <w:pPr>
        <w:tabs>
          <w:tab w:val="num" w:pos="1440"/>
        </w:tabs>
        <w:ind w:left="1440" w:hanging="720"/>
      </w:pPr>
      <w:rPr>
        <w:rFonts w:ascii="Arial" w:hAnsi="Arial" w:cs="Times New Roman" w:hint="default"/>
        <w:sz w:val="24"/>
        <w:szCs w:val="24"/>
      </w:rPr>
    </w:lvl>
    <w:lvl w:ilvl="1" w:tplc="1009001B">
      <w:start w:val="1"/>
      <w:numFmt w:val="lowerRoman"/>
      <w:lvlText w:val="%2."/>
      <w:lvlJc w:val="right"/>
      <w:pPr>
        <w:tabs>
          <w:tab w:val="num" w:pos="2160"/>
        </w:tabs>
        <w:ind w:left="2160" w:hanging="360"/>
      </w:p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8" w15:restartNumberingAfterBreak="0">
    <w:nsid w:val="180358EA"/>
    <w:multiLevelType w:val="multilevel"/>
    <w:tmpl w:val="128A98F8"/>
    <w:lvl w:ilvl="0">
      <w:start w:val="1"/>
      <w:numFmt w:val="decimal"/>
      <w:pStyle w:val="Heading1"/>
      <w:isLgl/>
      <w:lvlText w:val="%1"/>
      <w:lvlJc w:val="left"/>
      <w:pPr>
        <w:tabs>
          <w:tab w:val="num" w:pos="864"/>
        </w:tabs>
        <w:ind w:left="86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864"/>
        </w:tabs>
        <w:ind w:left="864" w:hanging="86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1584"/>
        </w:tabs>
        <w:ind w:left="1584" w:hanging="86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isLgl/>
      <w:lvlText w:val="%1.%2.%3.%4"/>
      <w:lvlJc w:val="left"/>
      <w:pPr>
        <w:tabs>
          <w:tab w:val="num" w:pos="1152"/>
        </w:tabs>
        <w:ind w:left="1152" w:hanging="1152"/>
      </w:pPr>
      <w:rPr>
        <w:rFonts w:ascii="Arial" w:hAnsi="Arial" w:cs="Arial" w:hint="default"/>
      </w:rPr>
    </w:lvl>
    <w:lvl w:ilvl="4">
      <w:start w:val="1"/>
      <w:numFmt w:val="decimal"/>
      <w:pStyle w:val="Heading5"/>
      <w:isLgl/>
      <w:lvlText w:val="%1.%2.%3.%4.%5"/>
      <w:lvlJc w:val="left"/>
      <w:pPr>
        <w:tabs>
          <w:tab w:val="num" w:pos="1008"/>
        </w:tabs>
        <w:ind w:left="1008" w:hanging="1008"/>
      </w:pPr>
      <w:rPr>
        <w:rFonts w:ascii="Arial" w:hAnsi="Arial" w:cs="Arial" w:hint="default"/>
      </w:rPr>
    </w:lvl>
    <w:lvl w:ilvl="5">
      <w:start w:val="1"/>
      <w:numFmt w:val="decimal"/>
      <w:pStyle w:val="Heading6"/>
      <w:lvlText w:val="%1.%2.%3.%4.%5.%6"/>
      <w:lvlJc w:val="left"/>
      <w:pPr>
        <w:tabs>
          <w:tab w:val="num" w:pos="1152"/>
        </w:tabs>
        <w:ind w:left="1152" w:hanging="1152"/>
      </w:pPr>
      <w:rPr>
        <w:rFonts w:ascii="Arial" w:hAnsi="Arial" w:cs="Arial" w:hint="default"/>
      </w:rPr>
    </w:lvl>
    <w:lvl w:ilvl="6">
      <w:start w:val="1"/>
      <w:numFmt w:val="decimal"/>
      <w:pStyle w:val="Heading7"/>
      <w:lvlText w:val="%1.%2.%3.%4.%5.%6.%7"/>
      <w:lvlJc w:val="left"/>
      <w:pPr>
        <w:tabs>
          <w:tab w:val="num" w:pos="1296"/>
        </w:tabs>
        <w:ind w:left="1296" w:hanging="1296"/>
      </w:pPr>
      <w:rPr>
        <w:rFonts w:ascii="Arial" w:hAnsi="Arial" w:cs="Arial" w:hint="default"/>
      </w:rPr>
    </w:lvl>
    <w:lvl w:ilvl="7">
      <w:start w:val="1"/>
      <w:numFmt w:val="decimal"/>
      <w:pStyle w:val="Heading8"/>
      <w:lvlText w:val="%1.%2.%3.%4.%5.%6.%7.%8"/>
      <w:lvlJc w:val="left"/>
      <w:pPr>
        <w:tabs>
          <w:tab w:val="num" w:pos="1440"/>
        </w:tabs>
        <w:ind w:left="1440" w:hanging="1440"/>
      </w:pPr>
      <w:rPr>
        <w:rFonts w:ascii="Arial" w:hAnsi="Arial" w:cs="Arial" w:hint="default"/>
      </w:rPr>
    </w:lvl>
    <w:lvl w:ilvl="8">
      <w:start w:val="1"/>
      <w:numFmt w:val="decimal"/>
      <w:pStyle w:val="Heading9"/>
      <w:lvlText w:val="%1.%2.%3.%4.%5.%6.%7.%8.%9"/>
      <w:lvlJc w:val="left"/>
      <w:pPr>
        <w:tabs>
          <w:tab w:val="num" w:pos="1584"/>
        </w:tabs>
        <w:ind w:left="1584" w:hanging="1584"/>
      </w:pPr>
      <w:rPr>
        <w:rFonts w:ascii="Arial" w:hAnsi="Arial" w:cs="Arial" w:hint="default"/>
      </w:rPr>
    </w:lvl>
  </w:abstractNum>
  <w:abstractNum w:abstractNumId="19" w15:restartNumberingAfterBreak="0">
    <w:nsid w:val="18164106"/>
    <w:multiLevelType w:val="multilevel"/>
    <w:tmpl w:val="1E62D930"/>
    <w:name w:val="HeadingStyles||Heading|3|3|0|1|0|41||1|0|49||1|0|48||1|0|49||1|0|32||1|0|33||1|0|34||1|0|34||1|0|34||"/>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1440"/>
        </w:tabs>
        <w:ind w:left="1440" w:hanging="72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1B025200"/>
    <w:multiLevelType w:val="hybridMultilevel"/>
    <w:tmpl w:val="3F7AAA40"/>
    <w:lvl w:ilvl="0" w:tplc="653E7CB8">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1" w15:restartNumberingAfterBreak="0">
    <w:nsid w:val="1BC5056B"/>
    <w:multiLevelType w:val="hybridMultilevel"/>
    <w:tmpl w:val="0B1CAB60"/>
    <w:lvl w:ilvl="0" w:tplc="D4CAE808">
      <w:start w:val="1"/>
      <w:numFmt w:val="lowerLetter"/>
      <w:pStyle w:val="listbullet-letter"/>
      <w:lvlText w:val="(%1)"/>
      <w:lvlJc w:val="left"/>
      <w:pPr>
        <w:tabs>
          <w:tab w:val="num" w:pos="1080"/>
        </w:tabs>
        <w:ind w:left="1080" w:hanging="720"/>
      </w:pPr>
      <w:rPr>
        <w:rFonts w:hint="default"/>
        <w:sz w:val="22"/>
      </w:rPr>
    </w:lvl>
    <w:lvl w:ilvl="1" w:tplc="D4CAE808">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22" w15:restartNumberingAfterBreak="0">
    <w:nsid w:val="1BF00CC8"/>
    <w:multiLevelType w:val="hybridMultilevel"/>
    <w:tmpl w:val="EC9477D8"/>
    <w:lvl w:ilvl="0" w:tplc="85382CAE">
      <w:start w:val="1"/>
      <w:numFmt w:val="lowerLetter"/>
      <w:lvlText w:val="(%1)"/>
      <w:lvlJc w:val="left"/>
      <w:pPr>
        <w:ind w:left="1440" w:hanging="360"/>
      </w:pPr>
      <w:rPr>
        <w:rFonts w:eastAsia="Times New Roman" w:cs="Arial" w:hint="default"/>
        <w:b w:val="0"/>
        <w:color w:val="00000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1D143D80"/>
    <w:multiLevelType w:val="hybridMultilevel"/>
    <w:tmpl w:val="2B3E4AD8"/>
    <w:lvl w:ilvl="0" w:tplc="1009001B">
      <w:start w:val="1"/>
      <w:numFmt w:val="lowerRoman"/>
      <w:lvlText w:val="%1."/>
      <w:lvlJc w:val="right"/>
      <w:pPr>
        <w:ind w:left="1800" w:hanging="360"/>
      </w:pPr>
      <w:rPr>
        <w:rFonts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21CE0EE0"/>
    <w:multiLevelType w:val="multilevel"/>
    <w:tmpl w:val="9D542D88"/>
    <w:lvl w:ilvl="0">
      <w:start w:val="5"/>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22ED0CD3"/>
    <w:multiLevelType w:val="multilevel"/>
    <w:tmpl w:val="D11488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4032DA5"/>
    <w:multiLevelType w:val="multilevel"/>
    <w:tmpl w:val="21563702"/>
    <w:lvl w:ilvl="0">
      <w:start w:val="7"/>
      <w:numFmt w:val="decimal"/>
      <w:pStyle w:val="ListNumbereda"/>
      <w:lvlText w:val="%1"/>
      <w:lvlJc w:val="left"/>
      <w:pPr>
        <w:tabs>
          <w:tab w:val="num" w:pos="720"/>
        </w:tabs>
        <w:ind w:left="720" w:hanging="720"/>
      </w:pPr>
      <w:rPr>
        <w:rFonts w:ascii="Arial" w:hAnsi="Arial" w:cs="Arial" w:hint="default"/>
      </w:rPr>
    </w:lvl>
    <w:lvl w:ilvl="1">
      <w:start w:val="1"/>
      <w:numFmt w:val="decimal"/>
      <w:pStyle w:val="ListBullet2"/>
      <w:lvlText w:val="%1.%2"/>
      <w:lvlJc w:val="left"/>
      <w:pPr>
        <w:tabs>
          <w:tab w:val="num" w:pos="720"/>
        </w:tabs>
        <w:ind w:left="720" w:hanging="720"/>
      </w:pPr>
      <w:rPr>
        <w:rFonts w:ascii="Arial" w:hAnsi="Arial" w:cs="Arial" w:hint="default"/>
      </w:rPr>
    </w:lvl>
    <w:lvl w:ilvl="2">
      <w:start w:val="3"/>
      <w:numFmt w:val="decimal"/>
      <w:pStyle w:val="ListBullet3"/>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27" w15:restartNumberingAfterBreak="0">
    <w:nsid w:val="2BBA3577"/>
    <w:multiLevelType w:val="multilevel"/>
    <w:tmpl w:val="9D8C7272"/>
    <w:lvl w:ilvl="0">
      <w:start w:val="1"/>
      <w:numFmt w:val="decimal"/>
      <w:lvlRestart w:val="0"/>
      <w:pStyle w:val="ABL1"/>
      <w:lvlText w:val="%1."/>
      <w:lvlJc w:val="left"/>
      <w:pPr>
        <w:tabs>
          <w:tab w:val="num" w:pos="0"/>
        </w:tabs>
        <w:ind w:left="720" w:hanging="720"/>
      </w:pPr>
      <w:rPr>
        <w:rFonts w:ascii="Arial" w:hAnsi="Arial" w:cs="Arial" w:hint="default"/>
        <w:b/>
        <w:i w:val="0"/>
        <w:caps w:val="0"/>
        <w:sz w:val="24"/>
        <w:szCs w:val="24"/>
        <w:u w:val="none"/>
      </w:rPr>
    </w:lvl>
    <w:lvl w:ilvl="1">
      <w:start w:val="1"/>
      <w:numFmt w:val="decimal"/>
      <w:pStyle w:val="ABL2"/>
      <w:lvlText w:val="%1.%2"/>
      <w:lvlJc w:val="left"/>
      <w:pPr>
        <w:tabs>
          <w:tab w:val="num" w:pos="0"/>
        </w:tabs>
        <w:ind w:left="720" w:hanging="720"/>
      </w:pPr>
      <w:rPr>
        <w:rFonts w:ascii="Arial" w:hAnsi="Arial" w:cs="Arial" w:hint="default"/>
        <w:b/>
        <w:i w:val="0"/>
        <w:caps w:val="0"/>
        <w:color w:val="auto"/>
        <w:sz w:val="24"/>
        <w:szCs w:val="24"/>
        <w:u w:val="none"/>
      </w:rPr>
    </w:lvl>
    <w:lvl w:ilvl="2">
      <w:start w:val="1"/>
      <w:numFmt w:val="decimal"/>
      <w:pStyle w:val="ABL3"/>
      <w:lvlText w:val="%1.%2.%3"/>
      <w:lvlJc w:val="left"/>
      <w:pPr>
        <w:tabs>
          <w:tab w:val="num" w:pos="0"/>
        </w:tabs>
        <w:ind w:left="1440" w:hanging="720"/>
      </w:pPr>
      <w:rPr>
        <w:rFonts w:ascii="Arial" w:hAnsi="Arial" w:cs="Arial" w:hint="default"/>
        <w:b/>
        <w:i w:val="0"/>
        <w:caps w:val="0"/>
        <w:sz w:val="24"/>
        <w:szCs w:val="24"/>
        <w:u w:val="none"/>
      </w:rPr>
    </w:lvl>
    <w:lvl w:ilvl="3">
      <w:start w:val="1"/>
      <w:numFmt w:val="upperLetter"/>
      <w:pStyle w:val="ABL4"/>
      <w:lvlText w:val="(%4)"/>
      <w:lvlJc w:val="left"/>
      <w:pPr>
        <w:tabs>
          <w:tab w:val="num" w:pos="0"/>
        </w:tabs>
        <w:ind w:left="2160" w:hanging="720"/>
      </w:pPr>
      <w:rPr>
        <w:rFonts w:ascii="Arial" w:hAnsi="Arial" w:cs="Arial" w:hint="default"/>
        <w:b w:val="0"/>
        <w:i w:val="0"/>
        <w:caps w:val="0"/>
        <w:sz w:val="24"/>
        <w:szCs w:val="24"/>
        <w:u w:val="none"/>
      </w:rPr>
    </w:lvl>
    <w:lvl w:ilvl="4">
      <w:start w:val="1"/>
      <w:numFmt w:val="lowerRoman"/>
      <w:lvlText w:val="(%5)"/>
      <w:lvlJc w:val="left"/>
      <w:pPr>
        <w:tabs>
          <w:tab w:val="num" w:pos="0"/>
        </w:tabs>
        <w:ind w:left="1440" w:hanging="720"/>
      </w:pPr>
      <w:rPr>
        <w:rFonts w:ascii="Arial" w:hAnsi="Arial" w:cs="Arial" w:hint="default"/>
        <w:b w:val="0"/>
        <w:i w:val="0"/>
        <w:caps w:val="0"/>
        <w:sz w:val="24"/>
        <w:szCs w:val="24"/>
        <w:u w:val="none"/>
      </w:rPr>
    </w:lvl>
    <w:lvl w:ilvl="5">
      <w:start w:val="1"/>
      <w:numFmt w:val="upperRoman"/>
      <w:pStyle w:val="ABL6"/>
      <w:lvlText w:val="(%6)"/>
      <w:lvlJc w:val="left"/>
      <w:pPr>
        <w:tabs>
          <w:tab w:val="num" w:pos="0"/>
        </w:tabs>
        <w:ind w:left="4320" w:hanging="720"/>
      </w:pPr>
      <w:rPr>
        <w:rFonts w:ascii="Arial" w:hAnsi="Arial" w:cs="Arial" w:hint="default"/>
        <w:b w:val="0"/>
        <w:i w:val="0"/>
        <w:caps w:val="0"/>
        <w:sz w:val="24"/>
        <w:szCs w:val="24"/>
        <w:u w:val="none"/>
      </w:rPr>
    </w:lvl>
    <w:lvl w:ilvl="6">
      <w:start w:val="1"/>
      <w:numFmt w:val="decimal"/>
      <w:pStyle w:val="ABL7"/>
      <w:lvlText w:val="%7)"/>
      <w:lvlJc w:val="left"/>
      <w:pPr>
        <w:tabs>
          <w:tab w:val="num" w:pos="0"/>
        </w:tabs>
        <w:ind w:left="5040" w:hanging="720"/>
      </w:pPr>
      <w:rPr>
        <w:rFonts w:ascii="Arial" w:hAnsi="Arial" w:cs="Arial" w:hint="default"/>
        <w:b w:val="0"/>
        <w:i w:val="0"/>
        <w:caps w:val="0"/>
        <w:sz w:val="24"/>
        <w:szCs w:val="24"/>
        <w:u w:val="none"/>
      </w:rPr>
    </w:lvl>
    <w:lvl w:ilvl="7">
      <w:start w:val="1"/>
      <w:numFmt w:val="lowerLetter"/>
      <w:pStyle w:val="ABL8"/>
      <w:lvlText w:val="%8)"/>
      <w:lvlJc w:val="left"/>
      <w:pPr>
        <w:tabs>
          <w:tab w:val="num" w:pos="0"/>
        </w:tabs>
        <w:ind w:left="5760" w:hanging="720"/>
      </w:pPr>
      <w:rPr>
        <w:rFonts w:ascii="Arial" w:hAnsi="Arial" w:cs="Arial" w:hint="default"/>
        <w:b w:val="0"/>
        <w:i w:val="0"/>
        <w:caps w:val="0"/>
        <w:sz w:val="24"/>
        <w:szCs w:val="24"/>
        <w:u w:val="none"/>
      </w:rPr>
    </w:lvl>
    <w:lvl w:ilvl="8">
      <w:start w:val="1"/>
      <w:numFmt w:val="lowerRoman"/>
      <w:pStyle w:val="ABL9"/>
      <w:lvlText w:val="%9)"/>
      <w:lvlJc w:val="left"/>
      <w:pPr>
        <w:tabs>
          <w:tab w:val="num" w:pos="0"/>
        </w:tabs>
        <w:ind w:left="6480" w:hanging="720"/>
      </w:pPr>
      <w:rPr>
        <w:rFonts w:ascii="Arial" w:hAnsi="Arial" w:cs="Arial" w:hint="default"/>
        <w:b w:val="0"/>
        <w:i w:val="0"/>
        <w:caps w:val="0"/>
        <w:sz w:val="24"/>
        <w:szCs w:val="24"/>
        <w:u w:val="none"/>
      </w:rPr>
    </w:lvl>
  </w:abstractNum>
  <w:abstractNum w:abstractNumId="28" w15:restartNumberingAfterBreak="0">
    <w:nsid w:val="2C100AD4"/>
    <w:multiLevelType w:val="hybridMultilevel"/>
    <w:tmpl w:val="3C94489C"/>
    <w:lvl w:ilvl="0" w:tplc="F0F6B70C">
      <w:start w:val="1"/>
      <w:numFmt w:val="lowerLetter"/>
      <w:lvlText w:val="(%1)"/>
      <w:lvlJc w:val="left"/>
      <w:pPr>
        <w:ind w:left="1080" w:hanging="360"/>
      </w:pPr>
      <w:rPr>
        <w:rFonts w:ascii="Arial" w:hAnsi="Arial"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15:restartNumberingAfterBreak="0">
    <w:nsid w:val="2C446BE9"/>
    <w:multiLevelType w:val="multilevel"/>
    <w:tmpl w:val="9D542D88"/>
    <w:lvl w:ilvl="0">
      <w:start w:val="4"/>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0" w15:restartNumberingAfterBreak="0">
    <w:nsid w:val="326E69C5"/>
    <w:multiLevelType w:val="hybridMultilevel"/>
    <w:tmpl w:val="0348453A"/>
    <w:lvl w:ilvl="0" w:tplc="539E34A4">
      <w:start w:val="1"/>
      <w:numFmt w:val="lowerLetter"/>
      <w:pStyle w:val="alistbullet2"/>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34584B60"/>
    <w:multiLevelType w:val="multilevel"/>
    <w:tmpl w:val="CBFC3DBC"/>
    <w:lvl w:ilvl="0">
      <w:start w:val="1"/>
      <w:numFmt w:val="bullet"/>
      <w:pStyle w:val="BulletIndent"/>
      <w:lvlText w:val=""/>
      <w:lvlJc w:val="left"/>
      <w:pPr>
        <w:tabs>
          <w:tab w:val="num" w:pos="153"/>
        </w:tabs>
        <w:ind w:left="502" w:hanging="142"/>
      </w:pPr>
      <w:rPr>
        <w:rFonts w:ascii="Arial" w:hAnsi="Arial" w:cs="Arial" w:hint="default"/>
        <w:sz w:val="20"/>
      </w:rPr>
    </w:lvl>
    <w:lvl w:ilvl="1">
      <w:start w:val="1"/>
      <w:numFmt w:val="lowerRoman"/>
      <w:lvlText w:val="%2."/>
      <w:lvlJc w:val="left"/>
      <w:pPr>
        <w:tabs>
          <w:tab w:val="num" w:pos="1440"/>
        </w:tabs>
        <w:ind w:left="1440" w:hanging="360"/>
      </w:pPr>
      <w:rPr>
        <w:rFonts w:ascii="Arial" w:hAnsi="Arial" w:cs="Arial" w:hint="default"/>
      </w:rPr>
    </w:lvl>
    <w:lvl w:ilvl="2">
      <w:start w:val="1"/>
      <w:numFmt w:val="lowerRoman"/>
      <w:lvlText w:val="%3."/>
      <w:lvlJc w:val="right"/>
      <w:pPr>
        <w:tabs>
          <w:tab w:val="num" w:pos="2160"/>
        </w:tabs>
        <w:ind w:left="2160" w:hanging="180"/>
      </w:pPr>
      <w:rPr>
        <w:rFonts w:ascii="Arial" w:hAnsi="Arial" w:cs="Arial" w:hint="default"/>
      </w:rPr>
    </w:lvl>
    <w:lvl w:ilvl="3">
      <w:start w:val="1"/>
      <w:numFmt w:val="decimal"/>
      <w:lvlText w:val="%4."/>
      <w:lvlJc w:val="left"/>
      <w:pPr>
        <w:tabs>
          <w:tab w:val="num" w:pos="2880"/>
        </w:tabs>
        <w:ind w:left="2880" w:hanging="360"/>
      </w:pPr>
      <w:rPr>
        <w:rFonts w:ascii="Arial" w:hAnsi="Arial" w:cs="Arial" w:hint="default"/>
      </w:rPr>
    </w:lvl>
    <w:lvl w:ilvl="4">
      <w:start w:val="1"/>
      <w:numFmt w:val="lowerLetter"/>
      <w:lvlText w:val="%5."/>
      <w:lvlJc w:val="left"/>
      <w:pPr>
        <w:tabs>
          <w:tab w:val="num" w:pos="3600"/>
        </w:tabs>
        <w:ind w:left="3600" w:hanging="360"/>
      </w:pPr>
      <w:rPr>
        <w:rFonts w:ascii="Arial" w:hAnsi="Arial" w:cs="Arial" w:hint="default"/>
      </w:rPr>
    </w:lvl>
    <w:lvl w:ilvl="5">
      <w:start w:val="1"/>
      <w:numFmt w:val="lowerRoman"/>
      <w:lvlText w:val="%6."/>
      <w:lvlJc w:val="right"/>
      <w:pPr>
        <w:tabs>
          <w:tab w:val="num" w:pos="4320"/>
        </w:tabs>
        <w:ind w:left="4320" w:hanging="180"/>
      </w:pPr>
      <w:rPr>
        <w:rFonts w:ascii="Arial" w:hAnsi="Arial" w:cs="Arial" w:hint="default"/>
      </w:rPr>
    </w:lvl>
    <w:lvl w:ilvl="6">
      <w:start w:val="1"/>
      <w:numFmt w:val="decimal"/>
      <w:lvlText w:val="%7."/>
      <w:lvlJc w:val="left"/>
      <w:pPr>
        <w:tabs>
          <w:tab w:val="num" w:pos="5040"/>
        </w:tabs>
        <w:ind w:left="5040" w:hanging="360"/>
      </w:pPr>
      <w:rPr>
        <w:rFonts w:ascii="Arial" w:hAnsi="Arial" w:cs="Arial" w:hint="default"/>
      </w:rPr>
    </w:lvl>
    <w:lvl w:ilvl="7">
      <w:start w:val="1"/>
      <w:numFmt w:val="lowerLetter"/>
      <w:lvlText w:val="%8."/>
      <w:lvlJc w:val="left"/>
      <w:pPr>
        <w:tabs>
          <w:tab w:val="num" w:pos="5760"/>
        </w:tabs>
        <w:ind w:left="5760" w:hanging="360"/>
      </w:pPr>
      <w:rPr>
        <w:rFonts w:ascii="Arial" w:hAnsi="Arial" w:cs="Arial" w:hint="default"/>
      </w:rPr>
    </w:lvl>
    <w:lvl w:ilvl="8">
      <w:start w:val="1"/>
      <w:numFmt w:val="lowerRoman"/>
      <w:lvlText w:val="%9."/>
      <w:lvlJc w:val="right"/>
      <w:pPr>
        <w:tabs>
          <w:tab w:val="num" w:pos="6480"/>
        </w:tabs>
        <w:ind w:left="6480" w:hanging="180"/>
      </w:pPr>
      <w:rPr>
        <w:rFonts w:ascii="Arial" w:hAnsi="Arial" w:cs="Arial" w:hint="default"/>
      </w:rPr>
    </w:lvl>
  </w:abstractNum>
  <w:abstractNum w:abstractNumId="32" w15:restartNumberingAfterBreak="0">
    <w:nsid w:val="346A00BE"/>
    <w:multiLevelType w:val="multilevel"/>
    <w:tmpl w:val="49DE364A"/>
    <w:lvl w:ilvl="0">
      <w:start w:val="1"/>
      <w:numFmt w:val="lowerLetter"/>
      <w:pStyle w:val="ListNumbered1"/>
      <w:lvlText w:val="(%1)"/>
      <w:lvlJc w:val="left"/>
      <w:pPr>
        <w:ind w:left="360" w:hanging="360"/>
      </w:pPr>
      <w:rPr>
        <w:rFonts w:hint="default"/>
      </w:rPr>
    </w:lvl>
    <w:lvl w:ilvl="1">
      <w:start w:val="1"/>
      <w:numFmt w:val="lowerRoman"/>
      <w:lvlText w:val="%2"/>
      <w:lvlJc w:val="left"/>
      <w:pPr>
        <w:tabs>
          <w:tab w:val="num" w:pos="720"/>
        </w:tabs>
        <w:ind w:left="720" w:hanging="288"/>
      </w:pPr>
      <w:rPr>
        <w:rFonts w:ascii="Arial" w:hAnsi="Arial" w:cs="Arial" w:hint="default"/>
      </w:rPr>
    </w:lvl>
    <w:lvl w:ilvl="2">
      <w:start w:val="1"/>
      <w:numFmt w:val="lowerRoman"/>
      <w:lvlText w:val="%3."/>
      <w:lvlJc w:val="right"/>
      <w:pPr>
        <w:tabs>
          <w:tab w:val="num" w:pos="1800"/>
        </w:tabs>
        <w:ind w:left="1800" w:hanging="180"/>
      </w:pPr>
      <w:rPr>
        <w:rFonts w:ascii="Arial" w:hAnsi="Arial" w:cs="Arial" w:hint="default"/>
      </w:rPr>
    </w:lvl>
    <w:lvl w:ilvl="3">
      <w:start w:val="1"/>
      <w:numFmt w:val="decimal"/>
      <w:lvlText w:val="%4."/>
      <w:lvlJc w:val="left"/>
      <w:pPr>
        <w:tabs>
          <w:tab w:val="num" w:pos="2520"/>
        </w:tabs>
        <w:ind w:left="2520" w:hanging="360"/>
      </w:pPr>
      <w:rPr>
        <w:rFonts w:ascii="Arial" w:hAnsi="Arial" w:cs="Arial" w:hint="default"/>
      </w:rPr>
    </w:lvl>
    <w:lvl w:ilvl="4">
      <w:start w:val="1"/>
      <w:numFmt w:val="lowerLetter"/>
      <w:lvlText w:val="%5."/>
      <w:lvlJc w:val="left"/>
      <w:pPr>
        <w:tabs>
          <w:tab w:val="num" w:pos="3240"/>
        </w:tabs>
        <w:ind w:left="3240" w:hanging="360"/>
      </w:pPr>
      <w:rPr>
        <w:rFonts w:ascii="Arial" w:hAnsi="Arial" w:cs="Arial" w:hint="default"/>
      </w:rPr>
    </w:lvl>
    <w:lvl w:ilvl="5">
      <w:start w:val="1"/>
      <w:numFmt w:val="lowerRoman"/>
      <w:lvlText w:val="%6."/>
      <w:lvlJc w:val="right"/>
      <w:pPr>
        <w:tabs>
          <w:tab w:val="num" w:pos="3960"/>
        </w:tabs>
        <w:ind w:left="3960" w:hanging="180"/>
      </w:pPr>
      <w:rPr>
        <w:rFonts w:ascii="Arial" w:hAnsi="Arial" w:cs="Arial" w:hint="default"/>
      </w:rPr>
    </w:lvl>
    <w:lvl w:ilvl="6">
      <w:start w:val="1"/>
      <w:numFmt w:val="decimal"/>
      <w:lvlText w:val="%7."/>
      <w:lvlJc w:val="left"/>
      <w:pPr>
        <w:tabs>
          <w:tab w:val="num" w:pos="4680"/>
        </w:tabs>
        <w:ind w:left="4680" w:hanging="360"/>
      </w:pPr>
      <w:rPr>
        <w:rFonts w:ascii="Arial" w:hAnsi="Arial" w:cs="Arial" w:hint="default"/>
      </w:rPr>
    </w:lvl>
    <w:lvl w:ilvl="7">
      <w:start w:val="1"/>
      <w:numFmt w:val="lowerLetter"/>
      <w:lvlText w:val="%8."/>
      <w:lvlJc w:val="left"/>
      <w:pPr>
        <w:tabs>
          <w:tab w:val="num" w:pos="5400"/>
        </w:tabs>
        <w:ind w:left="5400" w:hanging="360"/>
      </w:pPr>
      <w:rPr>
        <w:rFonts w:ascii="Arial" w:hAnsi="Arial" w:cs="Arial" w:hint="default"/>
      </w:rPr>
    </w:lvl>
    <w:lvl w:ilvl="8">
      <w:start w:val="1"/>
      <w:numFmt w:val="lowerRoman"/>
      <w:lvlText w:val="%9."/>
      <w:lvlJc w:val="right"/>
      <w:pPr>
        <w:tabs>
          <w:tab w:val="num" w:pos="6120"/>
        </w:tabs>
        <w:ind w:left="6120" w:hanging="180"/>
      </w:pPr>
      <w:rPr>
        <w:rFonts w:ascii="Arial" w:hAnsi="Arial" w:cs="Arial" w:hint="default"/>
      </w:rPr>
    </w:lvl>
  </w:abstractNum>
  <w:abstractNum w:abstractNumId="33" w15:restartNumberingAfterBreak="0">
    <w:nsid w:val="39C92577"/>
    <w:multiLevelType w:val="hybridMultilevel"/>
    <w:tmpl w:val="EB20E454"/>
    <w:lvl w:ilvl="0" w:tplc="85382CAE">
      <w:start w:val="1"/>
      <w:numFmt w:val="lowerLetter"/>
      <w:lvlText w:val="(%1)"/>
      <w:lvlJc w:val="left"/>
      <w:pPr>
        <w:ind w:left="720" w:hanging="360"/>
      </w:pPr>
      <w:rPr>
        <w:rFonts w:eastAsia="Times New Roman" w:cs="Arial" w:hint="default"/>
        <w:b w:val="0"/>
        <w:color w:val="000000"/>
      </w:rPr>
    </w:lvl>
    <w:lvl w:ilvl="1" w:tplc="85382CAE">
      <w:start w:val="1"/>
      <w:numFmt w:val="lowerLetter"/>
      <w:lvlText w:val="(%2)"/>
      <w:lvlJc w:val="left"/>
      <w:pPr>
        <w:ind w:left="1440" w:hanging="360"/>
      </w:pPr>
      <w:rPr>
        <w:rFonts w:eastAsia="Times New Roman" w:cs="Arial"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9D439A2"/>
    <w:multiLevelType w:val="singleLevel"/>
    <w:tmpl w:val="BA8AF306"/>
    <w:lvl w:ilvl="0">
      <w:start w:val="1"/>
      <w:numFmt w:val="bullet"/>
      <w:pStyle w:val="ListBullet6"/>
      <w:lvlText w:val=""/>
      <w:lvlJc w:val="left"/>
      <w:pPr>
        <w:tabs>
          <w:tab w:val="num" w:pos="1800"/>
        </w:tabs>
        <w:ind w:left="1800" w:hanging="360"/>
      </w:pPr>
      <w:rPr>
        <w:rFonts w:ascii="Arial" w:hAnsi="Arial" w:cs="Arial" w:hint="default"/>
        <w:sz w:val="12"/>
      </w:rPr>
    </w:lvl>
  </w:abstractNum>
  <w:abstractNum w:abstractNumId="35" w15:restartNumberingAfterBreak="0">
    <w:nsid w:val="3A7C6781"/>
    <w:multiLevelType w:val="multilevel"/>
    <w:tmpl w:val="56043298"/>
    <w:lvl w:ilvl="0">
      <w:start w:val="1"/>
      <w:numFmt w:val="upperLetter"/>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792"/>
      </w:pPr>
      <w:rPr>
        <w:rFonts w:ascii="Arial" w:hAnsi="Arial" w:cs="Arial" w:hint="default"/>
        <w:b/>
        <w:i w:val="0"/>
        <w:sz w:val="24"/>
      </w:rPr>
    </w:lvl>
    <w:lvl w:ilvl="2">
      <w:start w:val="1"/>
      <w:numFmt w:val="decimal"/>
      <w:lvlText w:val="%1.%2.%3."/>
      <w:lvlJc w:val="left"/>
      <w:pPr>
        <w:tabs>
          <w:tab w:val="num" w:pos="1224"/>
        </w:tabs>
        <w:ind w:left="1224" w:hanging="1224"/>
      </w:pPr>
      <w:rPr>
        <w:rFonts w:ascii="Arial" w:hAnsi="Arial" w:cs="Arial" w:hint="default"/>
        <w:b/>
        <w:i w:val="0"/>
        <w:sz w:val="24"/>
      </w:rPr>
    </w:lvl>
    <w:lvl w:ilvl="3">
      <w:start w:val="1"/>
      <w:numFmt w:val="decimal"/>
      <w:lvlText w:val="%1.%2.%3.%4."/>
      <w:lvlJc w:val="left"/>
      <w:pPr>
        <w:tabs>
          <w:tab w:val="num" w:pos="1728"/>
        </w:tabs>
        <w:ind w:left="1728" w:hanging="1728"/>
      </w:pPr>
      <w:rPr>
        <w:rFonts w:ascii="Arial" w:hAnsi="Arial" w:cs="Arial" w:hint="default"/>
        <w:b/>
        <w:i w:val="0"/>
        <w:sz w:val="24"/>
      </w:rPr>
    </w:lvl>
    <w:lvl w:ilvl="4">
      <w:start w:val="1"/>
      <w:numFmt w:val="decimal"/>
      <w:pStyle w:val="Style6"/>
      <w:lvlText w:val="%1.%2.%3.%4.%5."/>
      <w:lvlJc w:val="left"/>
      <w:pPr>
        <w:tabs>
          <w:tab w:val="num" w:pos="2232"/>
        </w:tabs>
        <w:ind w:left="2232" w:hanging="792"/>
      </w:pPr>
      <w:rPr>
        <w:rFonts w:ascii="Arial" w:hAnsi="Arial" w:cs="Arial"/>
      </w:rPr>
    </w:lvl>
    <w:lvl w:ilvl="5">
      <w:start w:val="1"/>
      <w:numFmt w:val="decimal"/>
      <w:lvlText w:val="%1.%2.%3.%4.%5.%6."/>
      <w:lvlJc w:val="left"/>
      <w:pPr>
        <w:tabs>
          <w:tab w:val="num" w:pos="2736"/>
        </w:tabs>
        <w:ind w:left="2736" w:hanging="936"/>
      </w:pPr>
      <w:rPr>
        <w:rFonts w:ascii="Arial" w:hAnsi="Arial" w:cs="Arial"/>
      </w:rPr>
    </w:lvl>
    <w:lvl w:ilvl="6">
      <w:start w:val="1"/>
      <w:numFmt w:val="decimal"/>
      <w:lvlText w:val="%1.%2.%3.%4.%5.%6.%7."/>
      <w:lvlJc w:val="left"/>
      <w:pPr>
        <w:tabs>
          <w:tab w:val="num" w:pos="3240"/>
        </w:tabs>
        <w:ind w:left="3240" w:hanging="1080"/>
      </w:pPr>
      <w:rPr>
        <w:rFonts w:ascii="Arial" w:hAnsi="Arial" w:cs="Arial"/>
      </w:rPr>
    </w:lvl>
    <w:lvl w:ilvl="7">
      <w:start w:val="1"/>
      <w:numFmt w:val="decimal"/>
      <w:lvlText w:val="%1.%2.%3.%4.%5.%6.%7.%8."/>
      <w:lvlJc w:val="left"/>
      <w:pPr>
        <w:tabs>
          <w:tab w:val="num" w:pos="3744"/>
        </w:tabs>
        <w:ind w:left="3744" w:hanging="1224"/>
      </w:pPr>
      <w:rPr>
        <w:rFonts w:ascii="Arial" w:hAnsi="Arial" w:cs="Arial"/>
      </w:rPr>
    </w:lvl>
    <w:lvl w:ilvl="8">
      <w:start w:val="1"/>
      <w:numFmt w:val="decimal"/>
      <w:lvlText w:val="%1.%2.%3.%4.%5.%6.%7.%8.%9."/>
      <w:lvlJc w:val="left"/>
      <w:pPr>
        <w:tabs>
          <w:tab w:val="num" w:pos="4320"/>
        </w:tabs>
        <w:ind w:left="4320" w:hanging="1440"/>
      </w:pPr>
      <w:rPr>
        <w:rFonts w:ascii="Arial" w:hAnsi="Arial" w:cs="Arial"/>
      </w:rPr>
    </w:lvl>
  </w:abstractNum>
  <w:abstractNum w:abstractNumId="36" w15:restartNumberingAfterBreak="0">
    <w:nsid w:val="3C733AF4"/>
    <w:multiLevelType w:val="singleLevel"/>
    <w:tmpl w:val="B34AB4A8"/>
    <w:lvl w:ilvl="0">
      <w:start w:val="1"/>
      <w:numFmt w:val="bullet"/>
      <w:pStyle w:val="BULLET1LAST"/>
      <w:lvlText w:val=""/>
      <w:lvlJc w:val="left"/>
      <w:pPr>
        <w:tabs>
          <w:tab w:val="num" w:pos="360"/>
        </w:tabs>
        <w:ind w:left="360" w:hanging="360"/>
      </w:pPr>
      <w:rPr>
        <w:rFonts w:ascii="Arial" w:hAnsi="Arial" w:cs="Arial" w:hint="default"/>
      </w:rPr>
    </w:lvl>
  </w:abstractNum>
  <w:abstractNum w:abstractNumId="37" w15:restartNumberingAfterBreak="0">
    <w:nsid w:val="3D2162B5"/>
    <w:multiLevelType w:val="multilevel"/>
    <w:tmpl w:val="81F8AAA0"/>
    <w:lvl w:ilvl="0">
      <w:start w:val="1"/>
      <w:numFmt w:val="decimal"/>
      <w:pStyle w:val="Bullet2"/>
      <w:lvlText w:val="%1."/>
      <w:lvlJc w:val="left"/>
      <w:pPr>
        <w:tabs>
          <w:tab w:val="num" w:pos="-359"/>
        </w:tabs>
        <w:ind w:left="-359" w:hanging="360"/>
      </w:pPr>
      <w:rPr>
        <w:rFonts w:ascii="Arial" w:hAnsi="Arial" w:cs="Arial"/>
      </w:rPr>
    </w:lvl>
    <w:lvl w:ilvl="1">
      <w:start w:val="1"/>
      <w:numFmt w:val="lowerLetter"/>
      <w:lvlText w:val="%2."/>
      <w:lvlJc w:val="left"/>
      <w:pPr>
        <w:tabs>
          <w:tab w:val="num" w:pos="361"/>
        </w:tabs>
        <w:ind w:left="361" w:hanging="360"/>
      </w:pPr>
      <w:rPr>
        <w:rFonts w:ascii="Arial" w:hAnsi="Arial" w:cs="Arial"/>
      </w:rPr>
    </w:lvl>
    <w:lvl w:ilvl="2">
      <w:start w:val="1"/>
      <w:numFmt w:val="lowerRoman"/>
      <w:lvlText w:val="%3."/>
      <w:lvlJc w:val="right"/>
      <w:pPr>
        <w:tabs>
          <w:tab w:val="num" w:pos="1081"/>
        </w:tabs>
        <w:ind w:left="1081" w:hanging="180"/>
      </w:pPr>
      <w:rPr>
        <w:rFonts w:ascii="Arial" w:hAnsi="Arial" w:cs="Arial"/>
      </w:rPr>
    </w:lvl>
    <w:lvl w:ilvl="3">
      <w:start w:val="1"/>
      <w:numFmt w:val="decimal"/>
      <w:lvlText w:val="%4."/>
      <w:lvlJc w:val="left"/>
      <w:pPr>
        <w:tabs>
          <w:tab w:val="num" w:pos="1801"/>
        </w:tabs>
        <w:ind w:left="1801" w:hanging="360"/>
      </w:pPr>
      <w:rPr>
        <w:rFonts w:ascii="Arial" w:hAnsi="Arial" w:cs="Arial"/>
      </w:rPr>
    </w:lvl>
    <w:lvl w:ilvl="4">
      <w:start w:val="1"/>
      <w:numFmt w:val="lowerLetter"/>
      <w:lvlText w:val="%5."/>
      <w:lvlJc w:val="left"/>
      <w:pPr>
        <w:tabs>
          <w:tab w:val="num" w:pos="2521"/>
        </w:tabs>
        <w:ind w:left="2521" w:hanging="360"/>
      </w:pPr>
      <w:rPr>
        <w:rFonts w:ascii="Arial" w:hAnsi="Arial" w:cs="Arial"/>
      </w:rPr>
    </w:lvl>
    <w:lvl w:ilvl="5">
      <w:start w:val="1"/>
      <w:numFmt w:val="lowerRoman"/>
      <w:lvlText w:val="%6."/>
      <w:lvlJc w:val="right"/>
      <w:pPr>
        <w:tabs>
          <w:tab w:val="num" w:pos="3241"/>
        </w:tabs>
        <w:ind w:left="3241" w:hanging="180"/>
      </w:pPr>
      <w:rPr>
        <w:rFonts w:ascii="Arial" w:hAnsi="Arial" w:cs="Arial"/>
      </w:rPr>
    </w:lvl>
    <w:lvl w:ilvl="6">
      <w:start w:val="1"/>
      <w:numFmt w:val="decimal"/>
      <w:lvlText w:val="%7."/>
      <w:lvlJc w:val="left"/>
      <w:pPr>
        <w:tabs>
          <w:tab w:val="num" w:pos="3961"/>
        </w:tabs>
        <w:ind w:left="3961" w:hanging="360"/>
      </w:pPr>
      <w:rPr>
        <w:rFonts w:ascii="Arial" w:hAnsi="Arial" w:cs="Arial"/>
      </w:rPr>
    </w:lvl>
    <w:lvl w:ilvl="7">
      <w:start w:val="1"/>
      <w:numFmt w:val="lowerLetter"/>
      <w:lvlText w:val="%8."/>
      <w:lvlJc w:val="left"/>
      <w:pPr>
        <w:tabs>
          <w:tab w:val="num" w:pos="4681"/>
        </w:tabs>
        <w:ind w:left="4681" w:hanging="360"/>
      </w:pPr>
      <w:rPr>
        <w:rFonts w:ascii="Arial" w:hAnsi="Arial" w:cs="Arial"/>
      </w:rPr>
    </w:lvl>
    <w:lvl w:ilvl="8">
      <w:start w:val="1"/>
      <w:numFmt w:val="lowerRoman"/>
      <w:lvlText w:val="%9."/>
      <w:lvlJc w:val="right"/>
      <w:pPr>
        <w:tabs>
          <w:tab w:val="num" w:pos="5401"/>
        </w:tabs>
        <w:ind w:left="5401" w:hanging="180"/>
      </w:pPr>
      <w:rPr>
        <w:rFonts w:ascii="Arial" w:hAnsi="Arial" w:cs="Arial"/>
      </w:rPr>
    </w:lvl>
  </w:abstractNum>
  <w:abstractNum w:abstractNumId="38" w15:restartNumberingAfterBreak="0">
    <w:nsid w:val="3DC27E47"/>
    <w:multiLevelType w:val="hybridMultilevel"/>
    <w:tmpl w:val="A984AC7A"/>
    <w:lvl w:ilvl="0" w:tplc="13B2FCE6">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39" w15:restartNumberingAfterBreak="0">
    <w:nsid w:val="3E5F72D4"/>
    <w:multiLevelType w:val="hybridMultilevel"/>
    <w:tmpl w:val="E522E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EBB5F40"/>
    <w:multiLevelType w:val="hybridMultilevel"/>
    <w:tmpl w:val="A4909D80"/>
    <w:lvl w:ilvl="0" w:tplc="85382CAE">
      <w:start w:val="1"/>
      <w:numFmt w:val="lowerLetter"/>
      <w:lvlText w:val="(%1)"/>
      <w:lvlJc w:val="left"/>
      <w:pPr>
        <w:ind w:left="720" w:hanging="360"/>
      </w:pPr>
      <w:rPr>
        <w:rFonts w:eastAsia="Times New Roman" w:cs="Arial" w:hint="default"/>
        <w:b w:val="0"/>
        <w:color w:val="000000"/>
      </w:rPr>
    </w:lvl>
    <w:lvl w:ilvl="1" w:tplc="85382CAE">
      <w:start w:val="1"/>
      <w:numFmt w:val="lowerLetter"/>
      <w:lvlText w:val="(%2)"/>
      <w:lvlJc w:val="left"/>
      <w:pPr>
        <w:ind w:left="1440" w:hanging="360"/>
      </w:pPr>
      <w:rPr>
        <w:rFonts w:eastAsia="Times New Roman" w:cs="Arial"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3ED36ECD"/>
    <w:multiLevelType w:val="multilevel"/>
    <w:tmpl w:val="23A02398"/>
    <w:lvl w:ilvl="0">
      <w:start w:val="19"/>
      <w:numFmt w:val="decimal"/>
      <w:pStyle w:val="Bullet"/>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42" w15:restartNumberingAfterBreak="0">
    <w:nsid w:val="416E4D22"/>
    <w:multiLevelType w:val="hybridMultilevel"/>
    <w:tmpl w:val="D9EAA296"/>
    <w:lvl w:ilvl="0" w:tplc="04090001">
      <w:start w:val="1"/>
      <w:numFmt w:val="bullet"/>
      <w:pStyle w:val="ListBullet"/>
      <w:lvlText w:val=""/>
      <w:lvlJc w:val="left"/>
      <w:pPr>
        <w:tabs>
          <w:tab w:val="num" w:pos="720"/>
        </w:tabs>
        <w:ind w:left="720" w:hanging="360"/>
      </w:pPr>
      <w:rPr>
        <w:rFonts w:ascii="Arial" w:hAnsi="Arial" w:cs="Arial" w:hint="default"/>
      </w:rPr>
    </w:lvl>
    <w:lvl w:ilvl="1" w:tplc="C93EC738" w:tentative="1">
      <w:start w:val="1"/>
      <w:numFmt w:val="bullet"/>
      <w:lvlText w:val="o"/>
      <w:lvlJc w:val="left"/>
      <w:pPr>
        <w:tabs>
          <w:tab w:val="num" w:pos="1440"/>
        </w:tabs>
        <w:ind w:left="1440" w:hanging="360"/>
      </w:pPr>
      <w:rPr>
        <w:rFonts w:ascii="Arial" w:hAnsi="Arial" w:cs="Arial" w:hint="default"/>
      </w:rPr>
    </w:lvl>
    <w:lvl w:ilvl="2" w:tplc="B37668E2" w:tentative="1">
      <w:start w:val="1"/>
      <w:numFmt w:val="bullet"/>
      <w:lvlText w:val=""/>
      <w:lvlJc w:val="left"/>
      <w:pPr>
        <w:tabs>
          <w:tab w:val="num" w:pos="2160"/>
        </w:tabs>
        <w:ind w:left="2160" w:hanging="360"/>
      </w:pPr>
      <w:rPr>
        <w:rFonts w:ascii="Arial" w:hAnsi="Arial" w:cs="Arial" w:hint="default"/>
      </w:rPr>
    </w:lvl>
    <w:lvl w:ilvl="3" w:tplc="F822D626" w:tentative="1">
      <w:start w:val="1"/>
      <w:numFmt w:val="bullet"/>
      <w:lvlText w:val=""/>
      <w:lvlJc w:val="left"/>
      <w:pPr>
        <w:tabs>
          <w:tab w:val="num" w:pos="2880"/>
        </w:tabs>
        <w:ind w:left="2880" w:hanging="360"/>
      </w:pPr>
      <w:rPr>
        <w:rFonts w:ascii="Arial" w:hAnsi="Arial" w:cs="Arial" w:hint="default"/>
      </w:rPr>
    </w:lvl>
    <w:lvl w:ilvl="4" w:tplc="EAC0553E" w:tentative="1">
      <w:start w:val="1"/>
      <w:numFmt w:val="bullet"/>
      <w:lvlText w:val="o"/>
      <w:lvlJc w:val="left"/>
      <w:pPr>
        <w:tabs>
          <w:tab w:val="num" w:pos="3600"/>
        </w:tabs>
        <w:ind w:left="3600" w:hanging="360"/>
      </w:pPr>
      <w:rPr>
        <w:rFonts w:ascii="Arial" w:hAnsi="Arial" w:cs="Arial" w:hint="default"/>
      </w:rPr>
    </w:lvl>
    <w:lvl w:ilvl="5" w:tplc="C4C8D42E" w:tentative="1">
      <w:start w:val="1"/>
      <w:numFmt w:val="bullet"/>
      <w:lvlText w:val=""/>
      <w:lvlJc w:val="left"/>
      <w:pPr>
        <w:tabs>
          <w:tab w:val="num" w:pos="4320"/>
        </w:tabs>
        <w:ind w:left="4320" w:hanging="360"/>
      </w:pPr>
      <w:rPr>
        <w:rFonts w:ascii="Arial" w:hAnsi="Arial" w:cs="Arial" w:hint="default"/>
      </w:rPr>
    </w:lvl>
    <w:lvl w:ilvl="6" w:tplc="9420FAD4" w:tentative="1">
      <w:start w:val="1"/>
      <w:numFmt w:val="bullet"/>
      <w:lvlText w:val=""/>
      <w:lvlJc w:val="left"/>
      <w:pPr>
        <w:tabs>
          <w:tab w:val="num" w:pos="5040"/>
        </w:tabs>
        <w:ind w:left="5040" w:hanging="360"/>
      </w:pPr>
      <w:rPr>
        <w:rFonts w:ascii="Arial" w:hAnsi="Arial" w:cs="Arial" w:hint="default"/>
      </w:rPr>
    </w:lvl>
    <w:lvl w:ilvl="7" w:tplc="A502E73E" w:tentative="1">
      <w:start w:val="1"/>
      <w:numFmt w:val="bullet"/>
      <w:lvlText w:val="o"/>
      <w:lvlJc w:val="left"/>
      <w:pPr>
        <w:tabs>
          <w:tab w:val="num" w:pos="5760"/>
        </w:tabs>
        <w:ind w:left="5760" w:hanging="360"/>
      </w:pPr>
      <w:rPr>
        <w:rFonts w:ascii="Arial" w:hAnsi="Arial" w:cs="Arial" w:hint="default"/>
      </w:rPr>
    </w:lvl>
    <w:lvl w:ilvl="8" w:tplc="DDF6DD5E" w:tentative="1">
      <w:start w:val="1"/>
      <w:numFmt w:val="bullet"/>
      <w:lvlText w:val=""/>
      <w:lvlJc w:val="left"/>
      <w:pPr>
        <w:tabs>
          <w:tab w:val="num" w:pos="6480"/>
        </w:tabs>
        <w:ind w:left="6480" w:hanging="360"/>
      </w:pPr>
      <w:rPr>
        <w:rFonts w:ascii="Arial" w:hAnsi="Arial" w:cs="Arial" w:hint="default"/>
      </w:rPr>
    </w:lvl>
  </w:abstractNum>
  <w:abstractNum w:abstractNumId="43" w15:restartNumberingAfterBreak="0">
    <w:nsid w:val="41B172C6"/>
    <w:multiLevelType w:val="hybridMultilevel"/>
    <w:tmpl w:val="ECDEB3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420C1865"/>
    <w:multiLevelType w:val="hybridMultilevel"/>
    <w:tmpl w:val="A01CFD48"/>
    <w:lvl w:ilvl="0" w:tplc="5D1C9312">
      <w:start w:val="1"/>
      <w:numFmt w:val="lowerLetter"/>
      <w:lvlText w:val="(%1)"/>
      <w:lvlJc w:val="left"/>
      <w:pPr>
        <w:ind w:left="1440" w:hanging="720"/>
      </w:pPr>
      <w:rPr>
        <w:rFonts w:ascii="Arial" w:hAnsi="Arial" w:cs="Arial" w:hint="default"/>
        <w:sz w:val="24"/>
        <w:szCs w:val="24"/>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45" w15:restartNumberingAfterBreak="0">
    <w:nsid w:val="42935564"/>
    <w:multiLevelType w:val="multilevel"/>
    <w:tmpl w:val="A0C8A4E6"/>
    <w:lvl w:ilvl="0">
      <w:start w:val="1"/>
      <w:numFmt w:val="bullet"/>
      <w:pStyle w:val="listbullet11"/>
      <w:lvlText w:val=""/>
      <w:lvlJc w:val="left"/>
      <w:pPr>
        <w:tabs>
          <w:tab w:val="num" w:pos="720"/>
        </w:tabs>
        <w:ind w:left="720" w:hanging="360"/>
      </w:pPr>
      <w:rPr>
        <w:rFonts w:ascii="Arial" w:hAnsi="Arial" w:cs="Arial" w:hint="default"/>
      </w:rPr>
    </w:lvl>
    <w:lvl w:ilvl="1" w:tentative="1">
      <w:start w:val="1"/>
      <w:numFmt w:val="bullet"/>
      <w:lvlText w:val="o"/>
      <w:lvlJc w:val="left"/>
      <w:pPr>
        <w:tabs>
          <w:tab w:val="num" w:pos="1440"/>
        </w:tabs>
        <w:ind w:left="1440" w:hanging="360"/>
      </w:pPr>
      <w:rPr>
        <w:rFonts w:ascii="Arial" w:hAnsi="Arial" w:cs="Arial" w:hint="default"/>
      </w:rPr>
    </w:lvl>
    <w:lvl w:ilvl="2" w:tentative="1">
      <w:start w:val="1"/>
      <w:numFmt w:val="bullet"/>
      <w:lvlText w:val=""/>
      <w:lvlJc w:val="left"/>
      <w:pPr>
        <w:tabs>
          <w:tab w:val="num" w:pos="2160"/>
        </w:tabs>
        <w:ind w:left="2160" w:hanging="360"/>
      </w:pPr>
      <w:rPr>
        <w:rFonts w:ascii="Arial" w:hAnsi="Arial" w:cs="Arial" w:hint="default"/>
      </w:rPr>
    </w:lvl>
    <w:lvl w:ilvl="3" w:tentative="1">
      <w:start w:val="1"/>
      <w:numFmt w:val="bullet"/>
      <w:lvlText w:val=""/>
      <w:lvlJc w:val="left"/>
      <w:pPr>
        <w:tabs>
          <w:tab w:val="num" w:pos="2880"/>
        </w:tabs>
        <w:ind w:left="2880" w:hanging="360"/>
      </w:pPr>
      <w:rPr>
        <w:rFonts w:ascii="Arial" w:hAnsi="Arial" w:cs="Arial" w:hint="default"/>
      </w:rPr>
    </w:lvl>
    <w:lvl w:ilvl="4" w:tentative="1">
      <w:start w:val="1"/>
      <w:numFmt w:val="bullet"/>
      <w:lvlText w:val="o"/>
      <w:lvlJc w:val="left"/>
      <w:pPr>
        <w:tabs>
          <w:tab w:val="num" w:pos="3600"/>
        </w:tabs>
        <w:ind w:left="3600" w:hanging="360"/>
      </w:pPr>
      <w:rPr>
        <w:rFonts w:ascii="Arial" w:hAnsi="Arial" w:cs="Arial" w:hint="default"/>
      </w:rPr>
    </w:lvl>
    <w:lvl w:ilvl="5" w:tentative="1">
      <w:start w:val="1"/>
      <w:numFmt w:val="bullet"/>
      <w:lvlText w:val=""/>
      <w:lvlJc w:val="left"/>
      <w:pPr>
        <w:tabs>
          <w:tab w:val="num" w:pos="4320"/>
        </w:tabs>
        <w:ind w:left="4320" w:hanging="360"/>
      </w:pPr>
      <w:rPr>
        <w:rFonts w:ascii="Arial" w:hAnsi="Arial" w:cs="Arial" w:hint="default"/>
      </w:rPr>
    </w:lvl>
    <w:lvl w:ilvl="6" w:tentative="1">
      <w:start w:val="1"/>
      <w:numFmt w:val="bullet"/>
      <w:lvlText w:val=""/>
      <w:lvlJc w:val="left"/>
      <w:pPr>
        <w:tabs>
          <w:tab w:val="num" w:pos="5040"/>
        </w:tabs>
        <w:ind w:left="5040" w:hanging="360"/>
      </w:pPr>
      <w:rPr>
        <w:rFonts w:ascii="Arial" w:hAnsi="Arial" w:cs="Arial" w:hint="default"/>
      </w:rPr>
    </w:lvl>
    <w:lvl w:ilvl="7" w:tentative="1">
      <w:start w:val="1"/>
      <w:numFmt w:val="bullet"/>
      <w:lvlText w:val="o"/>
      <w:lvlJc w:val="left"/>
      <w:pPr>
        <w:tabs>
          <w:tab w:val="num" w:pos="5760"/>
        </w:tabs>
        <w:ind w:left="5760" w:hanging="360"/>
      </w:pPr>
      <w:rPr>
        <w:rFonts w:ascii="Arial" w:hAnsi="Arial" w:cs="Arial" w:hint="default"/>
      </w:rPr>
    </w:lvl>
    <w:lvl w:ilvl="8" w:tentative="1">
      <w:start w:val="1"/>
      <w:numFmt w:val="bullet"/>
      <w:lvlText w:val=""/>
      <w:lvlJc w:val="left"/>
      <w:pPr>
        <w:tabs>
          <w:tab w:val="num" w:pos="6480"/>
        </w:tabs>
        <w:ind w:left="6480" w:hanging="360"/>
      </w:pPr>
      <w:rPr>
        <w:rFonts w:ascii="Arial" w:hAnsi="Arial" w:cs="Arial" w:hint="default"/>
      </w:rPr>
    </w:lvl>
  </w:abstractNum>
  <w:abstractNum w:abstractNumId="46" w15:restartNumberingAfterBreak="0">
    <w:nsid w:val="44453EC3"/>
    <w:multiLevelType w:val="hybridMultilevel"/>
    <w:tmpl w:val="00E0E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A248FA"/>
    <w:multiLevelType w:val="multilevel"/>
    <w:tmpl w:val="3EFA72C0"/>
    <w:lvl w:ilvl="0">
      <w:start w:val="6"/>
      <w:numFmt w:val="decimal"/>
      <w:lvlText w:val="%1"/>
      <w:lvlJc w:val="left"/>
      <w:pPr>
        <w:tabs>
          <w:tab w:val="num" w:pos="720"/>
        </w:tabs>
        <w:ind w:left="720" w:hanging="720"/>
      </w:pPr>
      <w:rPr>
        <w:rFonts w:cs="Times New Roman" w:hint="default"/>
        <w:b w:val="0"/>
      </w:rPr>
    </w:lvl>
    <w:lvl w:ilvl="1">
      <w:start w:val="1"/>
      <w:numFmt w:val="decimalZero"/>
      <w:pStyle w:val="Style5"/>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8" w15:restartNumberingAfterBreak="0">
    <w:nsid w:val="4A1963C5"/>
    <w:multiLevelType w:val="multilevel"/>
    <w:tmpl w:val="6F50B30A"/>
    <w:lvl w:ilvl="0">
      <w:start w:val="21"/>
      <w:numFmt w:val="decimal"/>
      <w:pStyle w:val="ListNumber"/>
      <w:lvlText w:val="%1."/>
      <w:lvlJc w:val="left"/>
      <w:pPr>
        <w:tabs>
          <w:tab w:val="num" w:pos="360"/>
        </w:tabs>
        <w:ind w:left="360" w:hanging="360"/>
      </w:pPr>
      <w:rPr>
        <w:rFonts w:ascii="Arial" w:hAnsi="Arial" w:cs="Arial"/>
        <w:b w:val="0"/>
        <w:i w:val="0"/>
      </w:rPr>
    </w:lvl>
    <w:lvl w:ilvl="1">
      <w:start w:val="1"/>
      <w:numFmt w:val="decimal"/>
      <w:lvlText w:val="%1.%2."/>
      <w:lvlJc w:val="left"/>
      <w:pPr>
        <w:tabs>
          <w:tab w:val="num" w:pos="792"/>
        </w:tabs>
        <w:ind w:left="792" w:hanging="792"/>
      </w:pPr>
      <w:rPr>
        <w:rFonts w:ascii="Arial" w:hAnsi="Arial" w:cs="Arial"/>
      </w:rPr>
    </w:lvl>
    <w:lvl w:ilvl="2">
      <w:start w:val="1"/>
      <w:numFmt w:val="decimal"/>
      <w:lvlText w:val="%1.%2.%3."/>
      <w:lvlJc w:val="left"/>
      <w:pPr>
        <w:tabs>
          <w:tab w:val="num" w:pos="1440"/>
        </w:tabs>
        <w:ind w:left="1440" w:hanging="648"/>
      </w:pPr>
      <w:rPr>
        <w:rFonts w:ascii="Arial" w:hAnsi="Arial" w:cs="Arial"/>
      </w:rPr>
    </w:lvl>
    <w:lvl w:ilvl="3">
      <w:start w:val="1"/>
      <w:numFmt w:val="decimal"/>
      <w:lvlText w:val="%1.%2.%3.%4."/>
      <w:lvlJc w:val="left"/>
      <w:pPr>
        <w:tabs>
          <w:tab w:val="num" w:pos="2304"/>
        </w:tabs>
        <w:ind w:left="1728" w:hanging="504"/>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bullet"/>
      <w:lvlText w:val=""/>
      <w:lvlJc w:val="left"/>
      <w:pPr>
        <w:tabs>
          <w:tab w:val="num" w:pos="2952"/>
        </w:tabs>
        <w:ind w:left="2952" w:hanging="432"/>
      </w:pPr>
      <w:rPr>
        <w:rFonts w:ascii="Arial" w:hAnsi="Arial" w:cs="Arial" w:hint="default"/>
      </w:rPr>
    </w:lvl>
    <w:lvl w:ilvl="8">
      <w:start w:val="1"/>
      <w:numFmt w:val="lowerLetter"/>
      <w:lvlText w:val="%9"/>
      <w:lvlJc w:val="left"/>
      <w:pPr>
        <w:tabs>
          <w:tab w:val="num" w:pos="4320"/>
        </w:tabs>
        <w:ind w:left="4320" w:hanging="1440"/>
      </w:pPr>
      <w:rPr>
        <w:rFonts w:ascii="Arial" w:hAnsi="Arial" w:cs="Arial" w:hint="default"/>
      </w:rPr>
    </w:lvl>
  </w:abstractNum>
  <w:abstractNum w:abstractNumId="49" w15:restartNumberingAfterBreak="0">
    <w:nsid w:val="4E236290"/>
    <w:multiLevelType w:val="multilevel"/>
    <w:tmpl w:val="BE9E31F0"/>
    <w:lvl w:ilvl="0">
      <w:start w:val="8"/>
      <w:numFmt w:val="decimal"/>
      <w:lvlText w:val="%1"/>
      <w:lvlJc w:val="left"/>
      <w:pPr>
        <w:tabs>
          <w:tab w:val="num" w:pos="720"/>
        </w:tabs>
        <w:ind w:left="720" w:hanging="720"/>
      </w:pPr>
      <w:rPr>
        <w:rFonts w:cs="Times New Roman" w:hint="default"/>
        <w:b w:val="0"/>
      </w:rPr>
    </w:lvl>
    <w:lvl w:ilvl="1">
      <w:start w:val="1"/>
      <w:numFmt w:val="decimalZero"/>
      <w:pStyle w:val="Style7"/>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50" w15:restartNumberingAfterBreak="0">
    <w:nsid w:val="55183C46"/>
    <w:multiLevelType w:val="hybridMultilevel"/>
    <w:tmpl w:val="062E8B8E"/>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1" w15:restartNumberingAfterBreak="0">
    <w:nsid w:val="55253335"/>
    <w:multiLevelType w:val="multilevel"/>
    <w:tmpl w:val="9D542D88"/>
    <w:lvl w:ilvl="0">
      <w:start w:val="2"/>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2" w15:restartNumberingAfterBreak="0">
    <w:nsid w:val="580323E6"/>
    <w:multiLevelType w:val="multilevel"/>
    <w:tmpl w:val="66040A3C"/>
    <w:lvl w:ilvl="0">
      <w:start w:val="20"/>
      <w:numFmt w:val="decimal"/>
      <w:pStyle w:val="Bulleta"/>
      <w:lvlText w:val="%1"/>
      <w:lvlJc w:val="left"/>
      <w:pPr>
        <w:tabs>
          <w:tab w:val="num" w:pos="720"/>
        </w:tabs>
        <w:ind w:left="720" w:hanging="720"/>
      </w:pPr>
      <w:rPr>
        <w:rFonts w:ascii="Arial" w:hAnsi="Arial" w:cs="Arial" w:hint="default"/>
      </w:rPr>
    </w:lvl>
    <w:lvl w:ilvl="1">
      <w:start w:val="1"/>
      <w:numFmt w:val="decimal"/>
      <w:lvlText w:val="%1.%2"/>
      <w:lvlJc w:val="left"/>
      <w:pPr>
        <w:tabs>
          <w:tab w:val="num" w:pos="720"/>
        </w:tabs>
        <w:ind w:left="720" w:hanging="720"/>
      </w:pPr>
      <w:rPr>
        <w:rFonts w:ascii="Arial" w:hAnsi="Arial" w:cs="Arial" w:hint="default"/>
      </w:rPr>
    </w:lvl>
    <w:lvl w:ilvl="2">
      <w:start w:val="1"/>
      <w:numFmt w:val="decimal"/>
      <w:lvlText w:val="%1.%2.%3"/>
      <w:lvlJc w:val="left"/>
      <w:pPr>
        <w:tabs>
          <w:tab w:val="num" w:pos="1008"/>
        </w:tabs>
        <w:ind w:left="1008" w:hanging="1008"/>
      </w:pPr>
      <w:rPr>
        <w:rFonts w:ascii="Arial" w:hAnsi="Arial" w:cs="Arial" w:hint="default"/>
      </w:rPr>
    </w:lvl>
    <w:lvl w:ilvl="3">
      <w:start w:val="1"/>
      <w:numFmt w:val="decimal"/>
      <w:lvlText w:val="%1.%2.%3.%4"/>
      <w:lvlJc w:val="left"/>
      <w:pPr>
        <w:tabs>
          <w:tab w:val="num" w:pos="1080"/>
        </w:tabs>
        <w:ind w:left="1080" w:hanging="1080"/>
      </w:pPr>
      <w:rPr>
        <w:rFonts w:ascii="Arial" w:hAnsi="Arial" w:cs="Arial" w:hint="default"/>
      </w:rPr>
    </w:lvl>
    <w:lvl w:ilvl="4">
      <w:start w:val="1"/>
      <w:numFmt w:val="decimal"/>
      <w:lvlText w:val="%1.%2.%3.%4.%5"/>
      <w:lvlJc w:val="left"/>
      <w:pPr>
        <w:tabs>
          <w:tab w:val="num" w:pos="1080"/>
        </w:tabs>
        <w:ind w:left="1080" w:hanging="1080"/>
      </w:pPr>
      <w:rPr>
        <w:rFonts w:ascii="Arial" w:hAnsi="Arial" w:cs="Arial" w:hint="default"/>
      </w:rPr>
    </w:lvl>
    <w:lvl w:ilvl="5">
      <w:start w:val="1"/>
      <w:numFmt w:val="decimal"/>
      <w:lvlText w:val="%1.%2.%3.%4.%5.%6"/>
      <w:lvlJc w:val="left"/>
      <w:pPr>
        <w:tabs>
          <w:tab w:val="num" w:pos="1440"/>
        </w:tabs>
        <w:ind w:left="1440" w:hanging="1440"/>
      </w:pPr>
      <w:rPr>
        <w:rFonts w:ascii="Arial" w:hAnsi="Arial" w:cs="Arial" w:hint="default"/>
      </w:rPr>
    </w:lvl>
    <w:lvl w:ilvl="6">
      <w:start w:val="1"/>
      <w:numFmt w:val="decimal"/>
      <w:lvlText w:val="%1.%2.%3.%4.%5.%6.%7"/>
      <w:lvlJc w:val="left"/>
      <w:pPr>
        <w:tabs>
          <w:tab w:val="num" w:pos="1440"/>
        </w:tabs>
        <w:ind w:left="1440" w:hanging="1440"/>
      </w:pPr>
      <w:rPr>
        <w:rFonts w:ascii="Arial" w:hAnsi="Arial" w:cs="Arial" w:hint="default"/>
      </w:rPr>
    </w:lvl>
    <w:lvl w:ilvl="7">
      <w:start w:val="1"/>
      <w:numFmt w:val="decimal"/>
      <w:lvlText w:val="%1.%2.%3.%4.%5.%6.%7.%8"/>
      <w:lvlJc w:val="left"/>
      <w:pPr>
        <w:tabs>
          <w:tab w:val="num" w:pos="1800"/>
        </w:tabs>
        <w:ind w:left="1800" w:hanging="1800"/>
      </w:pPr>
      <w:rPr>
        <w:rFonts w:ascii="Arial" w:hAnsi="Arial" w:cs="Arial" w:hint="default"/>
      </w:rPr>
    </w:lvl>
    <w:lvl w:ilvl="8">
      <w:start w:val="1"/>
      <w:numFmt w:val="decimal"/>
      <w:lvlText w:val="%1.%2.%3.%4.%5.%6.%7.%8.%9"/>
      <w:lvlJc w:val="left"/>
      <w:pPr>
        <w:tabs>
          <w:tab w:val="num" w:pos="1800"/>
        </w:tabs>
        <w:ind w:left="1800" w:hanging="1800"/>
      </w:pPr>
      <w:rPr>
        <w:rFonts w:ascii="Arial" w:hAnsi="Arial" w:cs="Arial" w:hint="default"/>
      </w:rPr>
    </w:lvl>
  </w:abstractNum>
  <w:abstractNum w:abstractNumId="53" w15:restartNumberingAfterBreak="0">
    <w:nsid w:val="581B3DD9"/>
    <w:multiLevelType w:val="multilevel"/>
    <w:tmpl w:val="C5FE21CA"/>
    <w:styleLink w:val="1ai"/>
    <w:lvl w:ilvl="0">
      <w:start w:val="1"/>
      <w:numFmt w:val="decimal"/>
      <w:lvlText w:val="%1"/>
      <w:lvlJc w:val="left"/>
      <w:pPr>
        <w:tabs>
          <w:tab w:val="num" w:pos="360"/>
        </w:tabs>
        <w:ind w:left="360" w:hanging="360"/>
      </w:pPr>
      <w:rPr>
        <w:rFonts w:ascii="Arial" w:hAnsi="Arial" w:cs="Arial" w:hint="default"/>
        <w:sz w:val="22"/>
      </w:rPr>
    </w:lvl>
    <w:lvl w:ilvl="1">
      <w:start w:val="1"/>
      <w:numFmt w:val="lowerLetter"/>
      <w:lvlText w:val="%2)"/>
      <w:lvlJc w:val="left"/>
      <w:pPr>
        <w:tabs>
          <w:tab w:val="num" w:pos="720"/>
        </w:tabs>
        <w:ind w:left="720" w:hanging="360"/>
      </w:pPr>
      <w:rPr>
        <w:rFonts w:ascii="Arial" w:hAnsi="Arial" w:cs="Arial"/>
      </w:rPr>
    </w:lvl>
    <w:lvl w:ilvl="2">
      <w:start w:val="1"/>
      <w:numFmt w:val="lowerRoman"/>
      <w:lvlText w:val="%3)"/>
      <w:lvlJc w:val="left"/>
      <w:pPr>
        <w:tabs>
          <w:tab w:val="num" w:pos="1080"/>
        </w:tabs>
        <w:ind w:left="1080" w:hanging="360"/>
      </w:pPr>
      <w:rPr>
        <w:rFonts w:ascii="Arial" w:hAnsi="Arial" w:cs="Arial"/>
      </w:rPr>
    </w:lvl>
    <w:lvl w:ilvl="3">
      <w:start w:val="1"/>
      <w:numFmt w:val="decimal"/>
      <w:lvlText w:val="(%4)"/>
      <w:lvlJc w:val="left"/>
      <w:pPr>
        <w:tabs>
          <w:tab w:val="num" w:pos="1440"/>
        </w:tabs>
        <w:ind w:left="1440" w:hanging="360"/>
      </w:pPr>
      <w:rPr>
        <w:rFonts w:ascii="Arial" w:hAnsi="Arial" w:cs="Arial"/>
      </w:rPr>
    </w:lvl>
    <w:lvl w:ilvl="4">
      <w:start w:val="1"/>
      <w:numFmt w:val="lowerLetter"/>
      <w:lvlText w:val="(%5)"/>
      <w:lvlJc w:val="left"/>
      <w:pPr>
        <w:tabs>
          <w:tab w:val="num" w:pos="1800"/>
        </w:tabs>
        <w:ind w:left="1800" w:hanging="360"/>
      </w:pPr>
      <w:rPr>
        <w:rFonts w:ascii="Arial" w:hAnsi="Arial" w:cs="Arial"/>
      </w:rPr>
    </w:lvl>
    <w:lvl w:ilvl="5">
      <w:start w:val="1"/>
      <w:numFmt w:val="lowerRoman"/>
      <w:lvlText w:val="(%6)"/>
      <w:lvlJc w:val="left"/>
      <w:pPr>
        <w:tabs>
          <w:tab w:val="num" w:pos="2160"/>
        </w:tabs>
        <w:ind w:left="2160" w:hanging="360"/>
      </w:pPr>
      <w:rPr>
        <w:rFonts w:ascii="Arial" w:hAnsi="Arial" w:cs="Arial"/>
      </w:rPr>
    </w:lvl>
    <w:lvl w:ilvl="6">
      <w:start w:val="1"/>
      <w:numFmt w:val="decimal"/>
      <w:lvlText w:val="%7."/>
      <w:lvlJc w:val="left"/>
      <w:pPr>
        <w:tabs>
          <w:tab w:val="num" w:pos="2520"/>
        </w:tabs>
        <w:ind w:left="2520" w:hanging="360"/>
      </w:pPr>
      <w:rPr>
        <w:rFonts w:ascii="Arial" w:hAnsi="Arial" w:cs="Arial"/>
      </w:rPr>
    </w:lvl>
    <w:lvl w:ilvl="7">
      <w:start w:val="1"/>
      <w:numFmt w:val="lowerLetter"/>
      <w:lvlText w:val="%8."/>
      <w:lvlJc w:val="left"/>
      <w:pPr>
        <w:tabs>
          <w:tab w:val="num" w:pos="2880"/>
        </w:tabs>
        <w:ind w:left="2880" w:hanging="360"/>
      </w:pPr>
      <w:rPr>
        <w:rFonts w:ascii="Arial" w:hAnsi="Arial" w:cs="Arial"/>
      </w:rPr>
    </w:lvl>
    <w:lvl w:ilvl="8">
      <w:start w:val="1"/>
      <w:numFmt w:val="lowerRoman"/>
      <w:lvlText w:val="%9."/>
      <w:lvlJc w:val="left"/>
      <w:pPr>
        <w:tabs>
          <w:tab w:val="num" w:pos="3240"/>
        </w:tabs>
        <w:ind w:left="3240" w:hanging="360"/>
      </w:pPr>
      <w:rPr>
        <w:rFonts w:ascii="Arial" w:hAnsi="Arial" w:cs="Arial"/>
      </w:rPr>
    </w:lvl>
  </w:abstractNum>
  <w:abstractNum w:abstractNumId="54" w15:restartNumberingAfterBreak="0">
    <w:nsid w:val="593B6BFF"/>
    <w:multiLevelType w:val="hybridMultilevel"/>
    <w:tmpl w:val="49BADA48"/>
    <w:lvl w:ilvl="0" w:tplc="93D2432E">
      <w:start w:val="1"/>
      <w:numFmt w:val="lowerLetter"/>
      <w:pStyle w:val="aListbullet"/>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5" w15:restartNumberingAfterBreak="0">
    <w:nsid w:val="5B103773"/>
    <w:multiLevelType w:val="hybridMultilevel"/>
    <w:tmpl w:val="066CCC36"/>
    <w:lvl w:ilvl="0" w:tplc="D09215AA">
      <w:start w:val="1"/>
      <w:numFmt w:val="bullet"/>
      <w:pStyle w:val="listbulletindented"/>
      <w:lvlText w:val=""/>
      <w:lvlJc w:val="left"/>
      <w:pPr>
        <w:ind w:left="1080" w:hanging="360"/>
      </w:pPr>
      <w:rPr>
        <w:rFonts w:ascii="Symbol" w:hAnsi="Symbol" w:hint="default"/>
        <w:lang w:val="en-GB"/>
      </w:rPr>
    </w:lvl>
    <w:lvl w:ilvl="1" w:tplc="5A2A6322">
      <w:start w:val="1"/>
      <w:numFmt w:val="decimal"/>
      <w:lvlText w:val="%2."/>
      <w:lvlJc w:val="left"/>
      <w:pPr>
        <w:tabs>
          <w:tab w:val="num" w:pos="1440"/>
        </w:tabs>
        <w:ind w:left="1440" w:hanging="360"/>
      </w:pPr>
    </w:lvl>
    <w:lvl w:ilvl="2" w:tplc="88C8F78E">
      <w:start w:val="1"/>
      <w:numFmt w:val="decimal"/>
      <w:lvlText w:val="%3."/>
      <w:lvlJc w:val="left"/>
      <w:pPr>
        <w:tabs>
          <w:tab w:val="num" w:pos="2160"/>
        </w:tabs>
        <w:ind w:left="2160" w:hanging="360"/>
      </w:pPr>
    </w:lvl>
    <w:lvl w:ilvl="3" w:tplc="B02E683C">
      <w:start w:val="1"/>
      <w:numFmt w:val="decimal"/>
      <w:lvlText w:val="%4."/>
      <w:lvlJc w:val="left"/>
      <w:pPr>
        <w:tabs>
          <w:tab w:val="num" w:pos="2880"/>
        </w:tabs>
        <w:ind w:left="2880" w:hanging="360"/>
      </w:pPr>
    </w:lvl>
    <w:lvl w:ilvl="4" w:tplc="41F4909C">
      <w:start w:val="1"/>
      <w:numFmt w:val="decimal"/>
      <w:lvlText w:val="%5."/>
      <w:lvlJc w:val="left"/>
      <w:pPr>
        <w:tabs>
          <w:tab w:val="num" w:pos="3600"/>
        </w:tabs>
        <w:ind w:left="3600" w:hanging="360"/>
      </w:pPr>
    </w:lvl>
    <w:lvl w:ilvl="5" w:tplc="450421E4">
      <w:start w:val="1"/>
      <w:numFmt w:val="decimal"/>
      <w:lvlText w:val="%6."/>
      <w:lvlJc w:val="left"/>
      <w:pPr>
        <w:tabs>
          <w:tab w:val="num" w:pos="4320"/>
        </w:tabs>
        <w:ind w:left="4320" w:hanging="360"/>
      </w:pPr>
    </w:lvl>
    <w:lvl w:ilvl="6" w:tplc="9E1ADB54">
      <w:start w:val="1"/>
      <w:numFmt w:val="decimal"/>
      <w:lvlText w:val="%7."/>
      <w:lvlJc w:val="left"/>
      <w:pPr>
        <w:tabs>
          <w:tab w:val="num" w:pos="5040"/>
        </w:tabs>
        <w:ind w:left="5040" w:hanging="360"/>
      </w:pPr>
    </w:lvl>
    <w:lvl w:ilvl="7" w:tplc="C6729EE4">
      <w:start w:val="1"/>
      <w:numFmt w:val="decimal"/>
      <w:lvlText w:val="%8."/>
      <w:lvlJc w:val="left"/>
      <w:pPr>
        <w:tabs>
          <w:tab w:val="num" w:pos="5760"/>
        </w:tabs>
        <w:ind w:left="5760" w:hanging="360"/>
      </w:pPr>
    </w:lvl>
    <w:lvl w:ilvl="8" w:tplc="0F9C2D44">
      <w:start w:val="1"/>
      <w:numFmt w:val="decimal"/>
      <w:lvlText w:val="%9."/>
      <w:lvlJc w:val="left"/>
      <w:pPr>
        <w:tabs>
          <w:tab w:val="num" w:pos="6480"/>
        </w:tabs>
        <w:ind w:left="6480" w:hanging="360"/>
      </w:pPr>
    </w:lvl>
  </w:abstractNum>
  <w:abstractNum w:abstractNumId="56" w15:restartNumberingAfterBreak="0">
    <w:nsid w:val="5CA03FF8"/>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7" w15:restartNumberingAfterBreak="0">
    <w:nsid w:val="60AC61BF"/>
    <w:multiLevelType w:val="multilevel"/>
    <w:tmpl w:val="760E61BA"/>
    <w:styleLink w:val="111111"/>
    <w:lvl w:ilvl="0">
      <w:start w:val="1"/>
      <w:numFmt w:val="decimal"/>
      <w:lvlText w:val="%1."/>
      <w:lvlJc w:val="left"/>
      <w:pPr>
        <w:tabs>
          <w:tab w:val="num" w:pos="360"/>
        </w:tabs>
        <w:ind w:left="360" w:hanging="360"/>
      </w:pPr>
      <w:rPr>
        <w:rFonts w:ascii="Arial" w:hAnsi="Arial" w:cs="Arial"/>
        <w:sz w:val="22"/>
      </w:rPr>
    </w:lvl>
    <w:lvl w:ilvl="1">
      <w:start w:val="1"/>
      <w:numFmt w:val="decimal"/>
      <w:lvlText w:val="%1.%2."/>
      <w:lvlJc w:val="left"/>
      <w:pPr>
        <w:tabs>
          <w:tab w:val="num" w:pos="792"/>
        </w:tabs>
        <w:ind w:left="792" w:hanging="432"/>
      </w:pPr>
      <w:rPr>
        <w:rFonts w:ascii="Arial" w:hAnsi="Arial" w:cs="Arial"/>
      </w:rPr>
    </w:lvl>
    <w:lvl w:ilvl="2">
      <w:start w:val="1"/>
      <w:numFmt w:val="decimal"/>
      <w:lvlText w:val="%1.%2.%3."/>
      <w:lvlJc w:val="left"/>
      <w:pPr>
        <w:tabs>
          <w:tab w:val="num" w:pos="1440"/>
        </w:tabs>
        <w:ind w:left="1224" w:hanging="504"/>
      </w:pPr>
      <w:rPr>
        <w:rFonts w:ascii="Arial" w:hAnsi="Arial" w:cs="Arial"/>
      </w:rPr>
    </w:lvl>
    <w:lvl w:ilvl="3">
      <w:start w:val="1"/>
      <w:numFmt w:val="decimal"/>
      <w:lvlText w:val="%1.%2.%3.%4."/>
      <w:lvlJc w:val="left"/>
      <w:pPr>
        <w:tabs>
          <w:tab w:val="num" w:pos="2160"/>
        </w:tabs>
        <w:ind w:left="1728" w:hanging="648"/>
      </w:pPr>
      <w:rPr>
        <w:rFonts w:ascii="Arial" w:hAnsi="Arial" w:cs="Arial"/>
      </w:rPr>
    </w:lvl>
    <w:lvl w:ilvl="4">
      <w:start w:val="1"/>
      <w:numFmt w:val="decimal"/>
      <w:lvlText w:val="%1.%2.%3.%4.%5."/>
      <w:lvlJc w:val="left"/>
      <w:pPr>
        <w:tabs>
          <w:tab w:val="num" w:pos="2520"/>
        </w:tabs>
        <w:ind w:left="2232" w:hanging="792"/>
      </w:pPr>
      <w:rPr>
        <w:rFonts w:ascii="Arial" w:hAnsi="Arial" w:cs="Arial"/>
      </w:rPr>
    </w:lvl>
    <w:lvl w:ilvl="5">
      <w:start w:val="1"/>
      <w:numFmt w:val="decimal"/>
      <w:lvlText w:val="%1.%2.%3.%4.%5.%6."/>
      <w:lvlJc w:val="left"/>
      <w:pPr>
        <w:tabs>
          <w:tab w:val="num" w:pos="3240"/>
        </w:tabs>
        <w:ind w:left="2736" w:hanging="936"/>
      </w:pPr>
      <w:rPr>
        <w:rFonts w:ascii="Arial" w:hAnsi="Arial" w:cs="Arial"/>
      </w:rPr>
    </w:lvl>
    <w:lvl w:ilvl="6">
      <w:start w:val="1"/>
      <w:numFmt w:val="decimal"/>
      <w:lvlText w:val="%1.%2.%3.%4.%5.%6.%7."/>
      <w:lvlJc w:val="left"/>
      <w:pPr>
        <w:tabs>
          <w:tab w:val="num" w:pos="3600"/>
        </w:tabs>
        <w:ind w:left="3240" w:hanging="1080"/>
      </w:pPr>
      <w:rPr>
        <w:rFonts w:ascii="Arial" w:hAnsi="Arial" w:cs="Arial"/>
      </w:rPr>
    </w:lvl>
    <w:lvl w:ilvl="7">
      <w:start w:val="1"/>
      <w:numFmt w:val="decimal"/>
      <w:lvlText w:val="%1.%2.%3.%4.%5.%6.%7.%8."/>
      <w:lvlJc w:val="left"/>
      <w:pPr>
        <w:tabs>
          <w:tab w:val="num" w:pos="4320"/>
        </w:tabs>
        <w:ind w:left="3744" w:hanging="1224"/>
      </w:pPr>
      <w:rPr>
        <w:rFonts w:ascii="Arial" w:hAnsi="Arial" w:cs="Arial"/>
      </w:rPr>
    </w:lvl>
    <w:lvl w:ilvl="8">
      <w:start w:val="1"/>
      <w:numFmt w:val="decimal"/>
      <w:lvlText w:val="%1.%2.%3.%4.%5.%6.%7.%8.%9."/>
      <w:lvlJc w:val="left"/>
      <w:pPr>
        <w:tabs>
          <w:tab w:val="num" w:pos="4680"/>
        </w:tabs>
        <w:ind w:left="4320" w:hanging="1440"/>
      </w:pPr>
      <w:rPr>
        <w:rFonts w:ascii="Arial" w:hAnsi="Arial" w:cs="Arial"/>
      </w:rPr>
    </w:lvl>
  </w:abstractNum>
  <w:abstractNum w:abstractNumId="58" w15:restartNumberingAfterBreak="0">
    <w:nsid w:val="615B1BF5"/>
    <w:multiLevelType w:val="hybridMultilevel"/>
    <w:tmpl w:val="67C67314"/>
    <w:lvl w:ilvl="0" w:tplc="85382CAE">
      <w:start w:val="1"/>
      <w:numFmt w:val="lowerLetter"/>
      <w:lvlText w:val="(%1)"/>
      <w:lvlJc w:val="left"/>
      <w:pPr>
        <w:ind w:left="720" w:hanging="360"/>
      </w:pPr>
      <w:rPr>
        <w:rFonts w:eastAsia="Times New Roman" w:cs="Arial" w:hint="default"/>
        <w:b w:val="0"/>
        <w:color w:val="000000"/>
      </w:rPr>
    </w:lvl>
    <w:lvl w:ilvl="1" w:tplc="BB30968E">
      <w:start w:val="1"/>
      <w:numFmt w:val="lowerRoman"/>
      <w:lvlText w:val="(%2)"/>
      <w:lvlJc w:val="left"/>
      <w:pPr>
        <w:ind w:left="1440" w:hanging="360"/>
      </w:pPr>
      <w:rPr>
        <w:rFonts w:hint="default"/>
        <w:b w:val="0"/>
        <w:color w:val="00000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61C763AD"/>
    <w:multiLevelType w:val="hybridMultilevel"/>
    <w:tmpl w:val="CDEEBC20"/>
    <w:lvl w:ilvl="0" w:tplc="CCBA8F90">
      <w:start w:val="1"/>
      <w:numFmt w:val="decimal"/>
      <w:lvlText w:val="1.0%1"/>
      <w:lvlJc w:val="left"/>
      <w:pPr>
        <w:ind w:left="720" w:hanging="360"/>
      </w:pPr>
      <w:rPr>
        <w:rFonts w:cs="Times New Roman"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63C55B2C"/>
    <w:multiLevelType w:val="hybridMultilevel"/>
    <w:tmpl w:val="34EEED14"/>
    <w:lvl w:ilvl="0" w:tplc="A6D24D06">
      <w:start w:val="1"/>
      <w:numFmt w:val="lowerLetter"/>
      <w:lvlText w:val="(%1)"/>
      <w:lvlJc w:val="left"/>
      <w:pPr>
        <w:ind w:left="1080" w:hanging="360"/>
      </w:pPr>
      <w:rPr>
        <w:rFonts w:eastAsia="Times New Roman" w:cs="Arial" w:hint="default"/>
        <w:color w:val="000000"/>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61" w15:restartNumberingAfterBreak="0">
    <w:nsid w:val="63FC7C19"/>
    <w:multiLevelType w:val="hybridMultilevel"/>
    <w:tmpl w:val="86D40884"/>
    <w:lvl w:ilvl="0" w:tplc="F466B15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646D7576"/>
    <w:multiLevelType w:val="multilevel"/>
    <w:tmpl w:val="702E10E6"/>
    <w:lvl w:ilvl="0">
      <w:start w:val="10"/>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440"/>
        </w:tabs>
        <w:ind w:left="1440" w:hanging="360"/>
      </w:pPr>
      <w:rPr>
        <w:rFonts w:ascii="Arial" w:hAnsi="Arial" w:cs="Arial"/>
      </w:rPr>
    </w:lvl>
    <w:lvl w:ilvl="2">
      <w:start w:val="1"/>
      <w:numFmt w:val="lowerRoman"/>
      <w:lvlText w:val="%3."/>
      <w:lvlJc w:val="right"/>
      <w:pPr>
        <w:tabs>
          <w:tab w:val="num" w:pos="2160"/>
        </w:tabs>
        <w:ind w:left="2160" w:hanging="180"/>
      </w:pPr>
      <w:rPr>
        <w:rFonts w:ascii="Arial" w:hAnsi="Arial" w:cs="Arial"/>
      </w:rPr>
    </w:lvl>
    <w:lvl w:ilvl="3">
      <w:start w:val="1"/>
      <w:numFmt w:val="decimal"/>
      <w:pStyle w:val="UnnumberedHeading"/>
      <w:lvlText w:val="%4."/>
      <w:lvlJc w:val="left"/>
      <w:pPr>
        <w:tabs>
          <w:tab w:val="num" w:pos="2880"/>
        </w:tabs>
        <w:ind w:left="2880" w:hanging="360"/>
      </w:pPr>
      <w:rPr>
        <w:rFonts w:ascii="Arial" w:hAnsi="Arial" w:cs="Arial"/>
      </w:rPr>
    </w:lvl>
    <w:lvl w:ilvl="4">
      <w:start w:val="1"/>
      <w:numFmt w:val="lowerLetter"/>
      <w:lvlText w:val="%5."/>
      <w:lvlJc w:val="left"/>
      <w:pPr>
        <w:tabs>
          <w:tab w:val="num" w:pos="3600"/>
        </w:tabs>
        <w:ind w:left="3600" w:hanging="360"/>
      </w:pPr>
      <w:rPr>
        <w:rFonts w:ascii="Arial" w:hAnsi="Arial" w:cs="Arial"/>
      </w:rPr>
    </w:lvl>
    <w:lvl w:ilvl="5">
      <w:start w:val="1"/>
      <w:numFmt w:val="lowerRoman"/>
      <w:lvlText w:val="%6."/>
      <w:lvlJc w:val="right"/>
      <w:pPr>
        <w:tabs>
          <w:tab w:val="num" w:pos="4320"/>
        </w:tabs>
        <w:ind w:left="4320" w:hanging="180"/>
      </w:pPr>
      <w:rPr>
        <w:rFonts w:ascii="Arial" w:hAnsi="Arial" w:cs="Arial"/>
      </w:rPr>
    </w:lvl>
    <w:lvl w:ilvl="6">
      <w:start w:val="1"/>
      <w:numFmt w:val="decimal"/>
      <w:lvlText w:val="%7."/>
      <w:lvlJc w:val="left"/>
      <w:pPr>
        <w:tabs>
          <w:tab w:val="num" w:pos="5040"/>
        </w:tabs>
        <w:ind w:left="5040" w:hanging="360"/>
      </w:pPr>
      <w:rPr>
        <w:rFonts w:ascii="Arial" w:hAnsi="Arial" w:cs="Arial"/>
      </w:rPr>
    </w:lvl>
    <w:lvl w:ilvl="7">
      <w:start w:val="1"/>
      <w:numFmt w:val="lowerLetter"/>
      <w:lvlText w:val="%8."/>
      <w:lvlJc w:val="left"/>
      <w:pPr>
        <w:tabs>
          <w:tab w:val="num" w:pos="5760"/>
        </w:tabs>
        <w:ind w:left="5760" w:hanging="360"/>
      </w:pPr>
      <w:rPr>
        <w:rFonts w:ascii="Arial" w:hAnsi="Arial" w:cs="Arial"/>
      </w:rPr>
    </w:lvl>
    <w:lvl w:ilvl="8">
      <w:start w:val="1"/>
      <w:numFmt w:val="lowerRoman"/>
      <w:lvlText w:val="%9."/>
      <w:lvlJc w:val="right"/>
      <w:pPr>
        <w:tabs>
          <w:tab w:val="num" w:pos="6480"/>
        </w:tabs>
        <w:ind w:left="6480" w:hanging="180"/>
      </w:pPr>
      <w:rPr>
        <w:rFonts w:ascii="Arial" w:hAnsi="Arial" w:cs="Arial"/>
      </w:rPr>
    </w:lvl>
  </w:abstractNum>
  <w:abstractNum w:abstractNumId="63" w15:restartNumberingAfterBreak="0">
    <w:nsid w:val="6621411C"/>
    <w:multiLevelType w:val="hybridMultilevel"/>
    <w:tmpl w:val="FBD00412"/>
    <w:lvl w:ilvl="0" w:tplc="6AFE02D8">
      <w:start w:val="1"/>
      <w:numFmt w:val="decimal"/>
      <w:lvlText w:val="2.0%1"/>
      <w:lvlJc w:val="left"/>
      <w:pPr>
        <w:tabs>
          <w:tab w:val="num" w:pos="0"/>
        </w:tabs>
        <w:ind w:left="360" w:hanging="360"/>
      </w:pPr>
      <w:rPr>
        <w:rFonts w:cs="Times New Roman" w:hint="default"/>
        <w:b/>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66AE6548"/>
    <w:multiLevelType w:val="multilevel"/>
    <w:tmpl w:val="9D542D88"/>
    <w:lvl w:ilvl="0">
      <w:start w:val="1"/>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5" w15:restartNumberingAfterBreak="0">
    <w:nsid w:val="6DCF5EC6"/>
    <w:multiLevelType w:val="multilevel"/>
    <w:tmpl w:val="9D542D88"/>
    <w:lvl w:ilvl="0">
      <w:start w:val="3"/>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6" w15:restartNumberingAfterBreak="0">
    <w:nsid w:val="6F433DD1"/>
    <w:multiLevelType w:val="hybridMultilevel"/>
    <w:tmpl w:val="8B723218"/>
    <w:lvl w:ilvl="0" w:tplc="85382CAE">
      <w:start w:val="1"/>
      <w:numFmt w:val="lowerLetter"/>
      <w:lvlText w:val="(%1)"/>
      <w:lvlJc w:val="left"/>
      <w:pPr>
        <w:ind w:left="1440" w:hanging="360"/>
      </w:pPr>
      <w:rPr>
        <w:rFonts w:eastAsia="Times New Roman" w:cs="Arial" w:hint="default"/>
        <w:b w:val="0"/>
        <w:color w:val="000000"/>
      </w:rPr>
    </w:lvl>
    <w:lvl w:ilvl="1" w:tplc="85382CAE">
      <w:start w:val="1"/>
      <w:numFmt w:val="lowerLetter"/>
      <w:lvlText w:val="(%2)"/>
      <w:lvlJc w:val="left"/>
      <w:pPr>
        <w:ind w:left="2160" w:hanging="360"/>
      </w:pPr>
      <w:rPr>
        <w:rFonts w:eastAsia="Times New Roman" w:cs="Arial" w:hint="default"/>
        <w:b w:val="0"/>
        <w:color w:val="000000"/>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7" w15:restartNumberingAfterBreak="0">
    <w:nsid w:val="6F5143ED"/>
    <w:multiLevelType w:val="hybridMultilevel"/>
    <w:tmpl w:val="5816CD42"/>
    <w:lvl w:ilvl="0" w:tplc="BB30968E">
      <w:start w:val="1"/>
      <w:numFmt w:val="lowerRoman"/>
      <w:lvlText w:val="(%1)"/>
      <w:lvlJc w:val="left"/>
      <w:pPr>
        <w:ind w:left="351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72655984"/>
    <w:multiLevelType w:val="multilevel"/>
    <w:tmpl w:val="673A85AE"/>
    <w:lvl w:ilvl="0">
      <w:start w:val="5"/>
      <w:numFmt w:val="decimal"/>
      <w:lvlText w:val="%1"/>
      <w:lvlJc w:val="left"/>
      <w:pPr>
        <w:tabs>
          <w:tab w:val="num" w:pos="720"/>
        </w:tabs>
        <w:ind w:left="720" w:hanging="720"/>
      </w:pPr>
      <w:rPr>
        <w:rFonts w:cs="Times New Roman" w:hint="default"/>
      </w:rPr>
    </w:lvl>
    <w:lvl w:ilvl="1">
      <w:start w:val="1"/>
      <w:numFmt w:val="decimalZero"/>
      <w:pStyle w:val="Style4"/>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9" w15:restartNumberingAfterBreak="0">
    <w:nsid w:val="73C51416"/>
    <w:multiLevelType w:val="hybridMultilevel"/>
    <w:tmpl w:val="7AC2E4DA"/>
    <w:lvl w:ilvl="0" w:tplc="1F8A70F8">
      <w:start w:val="1"/>
      <w:numFmt w:val="upperLetter"/>
      <w:pStyle w:val="Part"/>
      <w:lvlText w:val="Part %1: "/>
      <w:lvlJc w:val="left"/>
      <w:pPr>
        <w:tabs>
          <w:tab w:val="num" w:pos="1440"/>
        </w:tabs>
        <w:ind w:left="0" w:firstLine="0"/>
      </w:pPr>
      <w:rPr>
        <w:rFonts w:ascii="Arial" w:hAnsi="Arial" w:cs="Arial" w:hint="default"/>
      </w:rPr>
    </w:lvl>
    <w:lvl w:ilvl="1" w:tplc="6032C3C6" w:tentative="1">
      <w:start w:val="1"/>
      <w:numFmt w:val="lowerLetter"/>
      <w:lvlText w:val="%2."/>
      <w:lvlJc w:val="left"/>
      <w:pPr>
        <w:tabs>
          <w:tab w:val="num" w:pos="1440"/>
        </w:tabs>
        <w:ind w:left="1440" w:hanging="360"/>
      </w:pPr>
      <w:rPr>
        <w:rFonts w:ascii="Arial" w:hAnsi="Arial" w:cs="Arial"/>
      </w:rPr>
    </w:lvl>
    <w:lvl w:ilvl="2" w:tplc="3D868F00" w:tentative="1">
      <w:start w:val="1"/>
      <w:numFmt w:val="lowerRoman"/>
      <w:lvlText w:val="%3."/>
      <w:lvlJc w:val="right"/>
      <w:pPr>
        <w:tabs>
          <w:tab w:val="num" w:pos="2160"/>
        </w:tabs>
        <w:ind w:left="2160" w:hanging="180"/>
      </w:pPr>
      <w:rPr>
        <w:rFonts w:ascii="Arial" w:hAnsi="Arial" w:cs="Arial"/>
      </w:rPr>
    </w:lvl>
    <w:lvl w:ilvl="3" w:tplc="7396B676" w:tentative="1">
      <w:start w:val="1"/>
      <w:numFmt w:val="decimal"/>
      <w:lvlText w:val="%4."/>
      <w:lvlJc w:val="left"/>
      <w:pPr>
        <w:tabs>
          <w:tab w:val="num" w:pos="2880"/>
        </w:tabs>
        <w:ind w:left="2880" w:hanging="360"/>
      </w:pPr>
      <w:rPr>
        <w:rFonts w:ascii="Arial" w:hAnsi="Arial" w:cs="Arial"/>
      </w:rPr>
    </w:lvl>
    <w:lvl w:ilvl="4" w:tplc="70FE4730" w:tentative="1">
      <w:start w:val="1"/>
      <w:numFmt w:val="lowerLetter"/>
      <w:lvlText w:val="%5."/>
      <w:lvlJc w:val="left"/>
      <w:pPr>
        <w:tabs>
          <w:tab w:val="num" w:pos="3600"/>
        </w:tabs>
        <w:ind w:left="3600" w:hanging="360"/>
      </w:pPr>
      <w:rPr>
        <w:rFonts w:ascii="Arial" w:hAnsi="Arial" w:cs="Arial"/>
      </w:rPr>
    </w:lvl>
    <w:lvl w:ilvl="5" w:tplc="90BADC74" w:tentative="1">
      <w:start w:val="1"/>
      <w:numFmt w:val="lowerRoman"/>
      <w:lvlText w:val="%6."/>
      <w:lvlJc w:val="right"/>
      <w:pPr>
        <w:tabs>
          <w:tab w:val="num" w:pos="4320"/>
        </w:tabs>
        <w:ind w:left="4320" w:hanging="180"/>
      </w:pPr>
      <w:rPr>
        <w:rFonts w:ascii="Arial" w:hAnsi="Arial" w:cs="Arial"/>
      </w:rPr>
    </w:lvl>
    <w:lvl w:ilvl="6" w:tplc="07E88E72" w:tentative="1">
      <w:start w:val="1"/>
      <w:numFmt w:val="decimal"/>
      <w:lvlText w:val="%7."/>
      <w:lvlJc w:val="left"/>
      <w:pPr>
        <w:tabs>
          <w:tab w:val="num" w:pos="5040"/>
        </w:tabs>
        <w:ind w:left="5040" w:hanging="360"/>
      </w:pPr>
      <w:rPr>
        <w:rFonts w:ascii="Arial" w:hAnsi="Arial" w:cs="Arial"/>
      </w:rPr>
    </w:lvl>
    <w:lvl w:ilvl="7" w:tplc="47F636FA" w:tentative="1">
      <w:start w:val="1"/>
      <w:numFmt w:val="lowerLetter"/>
      <w:lvlText w:val="%8."/>
      <w:lvlJc w:val="left"/>
      <w:pPr>
        <w:tabs>
          <w:tab w:val="num" w:pos="5760"/>
        </w:tabs>
        <w:ind w:left="5760" w:hanging="360"/>
      </w:pPr>
      <w:rPr>
        <w:rFonts w:ascii="Arial" w:hAnsi="Arial" w:cs="Arial"/>
      </w:rPr>
    </w:lvl>
    <w:lvl w:ilvl="8" w:tplc="5FA6ED74" w:tentative="1">
      <w:start w:val="1"/>
      <w:numFmt w:val="lowerRoman"/>
      <w:lvlText w:val="%9."/>
      <w:lvlJc w:val="right"/>
      <w:pPr>
        <w:tabs>
          <w:tab w:val="num" w:pos="6480"/>
        </w:tabs>
        <w:ind w:left="6480" w:hanging="180"/>
      </w:pPr>
      <w:rPr>
        <w:rFonts w:ascii="Arial" w:hAnsi="Arial" w:cs="Arial"/>
      </w:rPr>
    </w:lvl>
  </w:abstractNum>
  <w:abstractNum w:abstractNumId="70" w15:restartNumberingAfterBreak="0">
    <w:nsid w:val="7486777F"/>
    <w:multiLevelType w:val="multilevel"/>
    <w:tmpl w:val="8A649EA0"/>
    <w:styleLink w:val="ArticleSection"/>
    <w:lvl w:ilvl="0">
      <w:start w:val="1"/>
      <w:numFmt w:val="upperRoman"/>
      <w:lvlText w:val="Article %1."/>
      <w:lvlJc w:val="left"/>
      <w:pPr>
        <w:tabs>
          <w:tab w:val="num" w:pos="1440"/>
        </w:tabs>
        <w:ind w:left="0" w:firstLine="0"/>
      </w:pPr>
      <w:rPr>
        <w:rFonts w:ascii="Arial" w:hAnsi="Arial" w:cs="Arial"/>
        <w:sz w:val="22"/>
      </w:rPr>
    </w:lvl>
    <w:lvl w:ilvl="1">
      <w:start w:val="1"/>
      <w:numFmt w:val="decimalZero"/>
      <w:isLgl/>
      <w:lvlText w:val="Section %1.%2"/>
      <w:lvlJc w:val="left"/>
      <w:pPr>
        <w:tabs>
          <w:tab w:val="num" w:pos="1440"/>
        </w:tabs>
        <w:ind w:left="0" w:firstLine="0"/>
      </w:pPr>
      <w:rPr>
        <w:rFonts w:ascii="Arial" w:hAnsi="Arial" w:cs="Arial"/>
      </w:rPr>
    </w:lvl>
    <w:lvl w:ilvl="2">
      <w:start w:val="1"/>
      <w:numFmt w:val="lowerLetter"/>
      <w:lvlText w:val="(%3)"/>
      <w:lvlJc w:val="left"/>
      <w:pPr>
        <w:tabs>
          <w:tab w:val="num" w:pos="720"/>
        </w:tabs>
        <w:ind w:left="720" w:hanging="432"/>
      </w:pPr>
      <w:rPr>
        <w:rFonts w:ascii="Arial" w:hAnsi="Arial" w:cs="Arial"/>
      </w:rPr>
    </w:lvl>
    <w:lvl w:ilvl="3">
      <w:start w:val="1"/>
      <w:numFmt w:val="lowerRoman"/>
      <w:lvlText w:val="(%4)"/>
      <w:lvlJc w:val="right"/>
      <w:pPr>
        <w:tabs>
          <w:tab w:val="num" w:pos="864"/>
        </w:tabs>
        <w:ind w:left="864" w:hanging="144"/>
      </w:pPr>
      <w:rPr>
        <w:rFonts w:ascii="Arial" w:hAnsi="Arial" w:cs="Arial"/>
      </w:rPr>
    </w:lvl>
    <w:lvl w:ilvl="4">
      <w:start w:val="1"/>
      <w:numFmt w:val="decimal"/>
      <w:lvlText w:val="%5)"/>
      <w:lvlJc w:val="left"/>
      <w:pPr>
        <w:tabs>
          <w:tab w:val="num" w:pos="1008"/>
        </w:tabs>
        <w:ind w:left="1008" w:hanging="432"/>
      </w:pPr>
      <w:rPr>
        <w:rFonts w:ascii="Arial" w:hAnsi="Arial" w:cs="Arial"/>
      </w:rPr>
    </w:lvl>
    <w:lvl w:ilvl="5">
      <w:start w:val="1"/>
      <w:numFmt w:val="lowerLetter"/>
      <w:lvlText w:val="%6)"/>
      <w:lvlJc w:val="left"/>
      <w:pPr>
        <w:tabs>
          <w:tab w:val="num" w:pos="1152"/>
        </w:tabs>
        <w:ind w:left="1152" w:hanging="432"/>
      </w:pPr>
      <w:rPr>
        <w:rFonts w:ascii="Arial" w:hAnsi="Arial" w:cs="Arial"/>
      </w:rPr>
    </w:lvl>
    <w:lvl w:ilvl="6">
      <w:start w:val="1"/>
      <w:numFmt w:val="lowerRoman"/>
      <w:lvlText w:val="%7)"/>
      <w:lvlJc w:val="right"/>
      <w:pPr>
        <w:tabs>
          <w:tab w:val="num" w:pos="1296"/>
        </w:tabs>
        <w:ind w:left="1296" w:hanging="288"/>
      </w:pPr>
      <w:rPr>
        <w:rFonts w:ascii="Arial" w:hAnsi="Arial" w:cs="Arial"/>
      </w:rPr>
    </w:lvl>
    <w:lvl w:ilvl="7">
      <w:start w:val="1"/>
      <w:numFmt w:val="lowerLetter"/>
      <w:lvlText w:val="%8."/>
      <w:lvlJc w:val="left"/>
      <w:pPr>
        <w:tabs>
          <w:tab w:val="num" w:pos="1440"/>
        </w:tabs>
        <w:ind w:left="1440" w:hanging="432"/>
      </w:pPr>
      <w:rPr>
        <w:rFonts w:ascii="Arial" w:hAnsi="Arial" w:cs="Arial"/>
      </w:rPr>
    </w:lvl>
    <w:lvl w:ilvl="8">
      <w:start w:val="1"/>
      <w:numFmt w:val="lowerRoman"/>
      <w:lvlText w:val="%9."/>
      <w:lvlJc w:val="right"/>
      <w:pPr>
        <w:tabs>
          <w:tab w:val="num" w:pos="1584"/>
        </w:tabs>
        <w:ind w:left="1584" w:hanging="144"/>
      </w:pPr>
      <w:rPr>
        <w:rFonts w:ascii="Arial" w:hAnsi="Arial" w:cs="Arial"/>
      </w:rPr>
    </w:lvl>
  </w:abstractNum>
  <w:abstractNum w:abstractNumId="71" w15:restartNumberingAfterBreak="0">
    <w:nsid w:val="77F95847"/>
    <w:multiLevelType w:val="hybridMultilevel"/>
    <w:tmpl w:val="A7C4A21C"/>
    <w:lvl w:ilvl="0" w:tplc="85382CAE">
      <w:start w:val="1"/>
      <w:numFmt w:val="lowerLetter"/>
      <w:lvlText w:val="(%1)"/>
      <w:lvlJc w:val="left"/>
      <w:pPr>
        <w:ind w:left="360" w:hanging="360"/>
      </w:pPr>
      <w:rPr>
        <w:rFonts w:eastAsia="Times New Roman" w:cs="Arial" w:hint="default"/>
        <w:b w:val="0"/>
        <w:color w:val="00000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2" w15:restartNumberingAfterBreak="0">
    <w:nsid w:val="787B6AD3"/>
    <w:multiLevelType w:val="singleLevel"/>
    <w:tmpl w:val="EFAE9046"/>
    <w:lvl w:ilvl="0">
      <w:start w:val="1"/>
      <w:numFmt w:val="bullet"/>
      <w:pStyle w:val="Bullet1"/>
      <w:lvlText w:val=""/>
      <w:lvlJc w:val="left"/>
      <w:pPr>
        <w:tabs>
          <w:tab w:val="num" w:pos="360"/>
        </w:tabs>
        <w:ind w:left="360" w:hanging="360"/>
      </w:pPr>
      <w:rPr>
        <w:rFonts w:ascii="Arial" w:hAnsi="Arial" w:cs="Arial" w:hint="default"/>
      </w:rPr>
    </w:lvl>
  </w:abstractNum>
  <w:abstractNum w:abstractNumId="73" w15:restartNumberingAfterBreak="0">
    <w:nsid w:val="78B6310C"/>
    <w:multiLevelType w:val="multilevel"/>
    <w:tmpl w:val="196A7BBC"/>
    <w:lvl w:ilvl="0">
      <w:start w:val="7"/>
      <w:numFmt w:val="decimal"/>
      <w:lvlText w:val="%1"/>
      <w:lvlJc w:val="left"/>
      <w:pPr>
        <w:tabs>
          <w:tab w:val="num" w:pos="720"/>
        </w:tabs>
        <w:ind w:left="720" w:hanging="720"/>
      </w:pPr>
      <w:rPr>
        <w:rFonts w:cs="Times New Roman" w:hint="default"/>
        <w:b w:val="0"/>
      </w:rPr>
    </w:lvl>
    <w:lvl w:ilvl="1">
      <w:start w:val="1"/>
      <w:numFmt w:val="decimalZero"/>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74" w15:restartNumberingAfterBreak="0">
    <w:nsid w:val="7B007EA3"/>
    <w:multiLevelType w:val="multilevel"/>
    <w:tmpl w:val="F1DC3830"/>
    <w:lvl w:ilvl="0">
      <w:start w:val="1"/>
      <w:numFmt w:val="bullet"/>
      <w:pStyle w:val="bullets"/>
      <w:lvlText w:val=""/>
      <w:lvlJc w:val="left"/>
      <w:pPr>
        <w:tabs>
          <w:tab w:val="num" w:pos="360"/>
        </w:tabs>
        <w:ind w:left="360" w:hanging="360"/>
      </w:pPr>
      <w:rPr>
        <w:rFonts w:ascii="Arial" w:hAnsi="Arial" w:cs="Arial" w:hint="default"/>
      </w:rPr>
    </w:lvl>
    <w:lvl w:ilvl="1">
      <w:start w:val="1"/>
      <w:numFmt w:val="bullet"/>
      <w:lvlText w:val="o"/>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o"/>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o"/>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5" w15:restartNumberingAfterBreak="0">
    <w:nsid w:val="7C67562D"/>
    <w:multiLevelType w:val="multilevel"/>
    <w:tmpl w:val="9D542D88"/>
    <w:lvl w:ilvl="0">
      <w:start w:val="8"/>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6" w15:restartNumberingAfterBreak="0">
    <w:nsid w:val="7E2F3611"/>
    <w:multiLevelType w:val="multilevel"/>
    <w:tmpl w:val="04DE08BA"/>
    <w:lvl w:ilvl="0">
      <w:start w:val="3"/>
      <w:numFmt w:val="decimal"/>
      <w:lvlText w:val="%1"/>
      <w:lvlJc w:val="left"/>
      <w:pPr>
        <w:tabs>
          <w:tab w:val="num" w:pos="720"/>
        </w:tabs>
        <w:ind w:left="720" w:hanging="720"/>
      </w:pPr>
      <w:rPr>
        <w:rFonts w:cs="Times New Roman" w:hint="default"/>
      </w:rPr>
    </w:lvl>
    <w:lvl w:ilvl="1">
      <w:start w:val="1"/>
      <w:numFmt w:val="decimalZero"/>
      <w:pStyle w:val="Style2"/>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7" w15:restartNumberingAfterBreak="0">
    <w:nsid w:val="7ED922A4"/>
    <w:multiLevelType w:val="hybridMultilevel"/>
    <w:tmpl w:val="13108C3E"/>
    <w:lvl w:ilvl="0" w:tplc="254C277C">
      <w:start w:val="9"/>
      <w:numFmt w:val="lowerLetter"/>
      <w:lvlText w:val="(%1)"/>
      <w:lvlJc w:val="left"/>
      <w:pPr>
        <w:ind w:left="1040" w:hanging="360"/>
      </w:pPr>
      <w:rPr>
        <w:rFonts w:hint="default"/>
      </w:rPr>
    </w:lvl>
    <w:lvl w:ilvl="1" w:tplc="10090019">
      <w:start w:val="1"/>
      <w:numFmt w:val="lowerLetter"/>
      <w:lvlText w:val="%2."/>
      <w:lvlJc w:val="left"/>
      <w:pPr>
        <w:ind w:left="1760" w:hanging="360"/>
      </w:pPr>
    </w:lvl>
    <w:lvl w:ilvl="2" w:tplc="1009001B">
      <w:start w:val="1"/>
      <w:numFmt w:val="lowerRoman"/>
      <w:lvlText w:val="%3."/>
      <w:lvlJc w:val="right"/>
      <w:pPr>
        <w:ind w:left="2480" w:hanging="180"/>
      </w:pPr>
    </w:lvl>
    <w:lvl w:ilvl="3" w:tplc="1009000F" w:tentative="1">
      <w:start w:val="1"/>
      <w:numFmt w:val="decimal"/>
      <w:lvlText w:val="%4."/>
      <w:lvlJc w:val="left"/>
      <w:pPr>
        <w:ind w:left="3200" w:hanging="360"/>
      </w:pPr>
    </w:lvl>
    <w:lvl w:ilvl="4" w:tplc="10090019" w:tentative="1">
      <w:start w:val="1"/>
      <w:numFmt w:val="lowerLetter"/>
      <w:lvlText w:val="%5."/>
      <w:lvlJc w:val="left"/>
      <w:pPr>
        <w:ind w:left="3920" w:hanging="360"/>
      </w:pPr>
    </w:lvl>
    <w:lvl w:ilvl="5" w:tplc="1009001B" w:tentative="1">
      <w:start w:val="1"/>
      <w:numFmt w:val="lowerRoman"/>
      <w:lvlText w:val="%6."/>
      <w:lvlJc w:val="right"/>
      <w:pPr>
        <w:ind w:left="4640" w:hanging="180"/>
      </w:pPr>
    </w:lvl>
    <w:lvl w:ilvl="6" w:tplc="1009000F" w:tentative="1">
      <w:start w:val="1"/>
      <w:numFmt w:val="decimal"/>
      <w:lvlText w:val="%7."/>
      <w:lvlJc w:val="left"/>
      <w:pPr>
        <w:ind w:left="5360" w:hanging="360"/>
      </w:pPr>
    </w:lvl>
    <w:lvl w:ilvl="7" w:tplc="10090019" w:tentative="1">
      <w:start w:val="1"/>
      <w:numFmt w:val="lowerLetter"/>
      <w:lvlText w:val="%8."/>
      <w:lvlJc w:val="left"/>
      <w:pPr>
        <w:ind w:left="6080" w:hanging="360"/>
      </w:pPr>
    </w:lvl>
    <w:lvl w:ilvl="8" w:tplc="1009001B" w:tentative="1">
      <w:start w:val="1"/>
      <w:numFmt w:val="lowerRoman"/>
      <w:lvlText w:val="%9."/>
      <w:lvlJc w:val="right"/>
      <w:pPr>
        <w:ind w:left="6800" w:hanging="180"/>
      </w:pPr>
    </w:lvl>
  </w:abstractNum>
  <w:num w:numId="1" w16cid:durableId="698707144">
    <w:abstractNumId w:val="4"/>
  </w:num>
  <w:num w:numId="2" w16cid:durableId="801191632">
    <w:abstractNumId w:val="3"/>
  </w:num>
  <w:num w:numId="3" w16cid:durableId="551968484">
    <w:abstractNumId w:val="37"/>
  </w:num>
  <w:num w:numId="4" w16cid:durableId="1682005393">
    <w:abstractNumId w:val="62"/>
  </w:num>
  <w:num w:numId="5" w16cid:durableId="646783049">
    <w:abstractNumId w:val="34"/>
  </w:num>
  <w:num w:numId="6" w16cid:durableId="118954844">
    <w:abstractNumId w:val="72"/>
  </w:num>
  <w:num w:numId="7" w16cid:durableId="1148592150">
    <w:abstractNumId w:val="0"/>
  </w:num>
  <w:num w:numId="8" w16cid:durableId="1527448382">
    <w:abstractNumId w:val="36"/>
  </w:num>
  <w:num w:numId="9" w16cid:durableId="30694229">
    <w:abstractNumId w:val="74"/>
  </w:num>
  <w:num w:numId="10" w16cid:durableId="874587583">
    <w:abstractNumId w:val="45"/>
  </w:num>
  <w:num w:numId="11" w16cid:durableId="348027992">
    <w:abstractNumId w:val="69"/>
  </w:num>
  <w:num w:numId="12" w16cid:durableId="449711690">
    <w:abstractNumId w:val="14"/>
  </w:num>
  <w:num w:numId="13" w16cid:durableId="782116736">
    <w:abstractNumId w:val="41"/>
  </w:num>
  <w:num w:numId="14" w16cid:durableId="365057817">
    <w:abstractNumId w:val="26"/>
  </w:num>
  <w:num w:numId="15" w16cid:durableId="770516858">
    <w:abstractNumId w:val="48"/>
  </w:num>
  <w:num w:numId="16" w16cid:durableId="1343970665">
    <w:abstractNumId w:val="52"/>
  </w:num>
  <w:num w:numId="17" w16cid:durableId="467624649">
    <w:abstractNumId w:val="32"/>
  </w:num>
  <w:num w:numId="18" w16cid:durableId="1303075831">
    <w:abstractNumId w:val="42"/>
  </w:num>
  <w:num w:numId="19" w16cid:durableId="932861823">
    <w:abstractNumId w:val="35"/>
  </w:num>
  <w:num w:numId="20" w16cid:durableId="1706637053">
    <w:abstractNumId w:val="27"/>
  </w:num>
  <w:num w:numId="21" w16cid:durableId="395203175">
    <w:abstractNumId w:val="9"/>
  </w:num>
  <w:num w:numId="22" w16cid:durableId="1193420773">
    <w:abstractNumId w:val="18"/>
  </w:num>
  <w:num w:numId="23" w16cid:durableId="1443920136">
    <w:abstractNumId w:val="53"/>
  </w:num>
  <w:num w:numId="24" w16cid:durableId="353042668">
    <w:abstractNumId w:val="31"/>
  </w:num>
  <w:num w:numId="25" w16cid:durableId="113906028">
    <w:abstractNumId w:val="57"/>
  </w:num>
  <w:num w:numId="26" w16cid:durableId="680276994">
    <w:abstractNumId w:val="70"/>
  </w:num>
  <w:num w:numId="27" w16cid:durableId="27536462">
    <w:abstractNumId w:val="2"/>
  </w:num>
  <w:num w:numId="28" w16cid:durableId="1456289304">
    <w:abstractNumId w:val="1"/>
  </w:num>
  <w:num w:numId="29" w16cid:durableId="1414471720">
    <w:abstractNumId w:val="5"/>
  </w:num>
  <w:num w:numId="30" w16cid:durableId="72355741">
    <w:abstractNumId w:val="55"/>
  </w:num>
  <w:num w:numId="31" w16cid:durableId="1685932521">
    <w:abstractNumId w:val="21"/>
  </w:num>
  <w:num w:numId="32" w16cid:durableId="1012417085">
    <w:abstractNumId w:val="12"/>
  </w:num>
  <w:num w:numId="33" w16cid:durableId="1921597224">
    <w:abstractNumId w:val="54"/>
  </w:num>
  <w:num w:numId="34" w16cid:durableId="430976750">
    <w:abstractNumId w:val="30"/>
  </w:num>
  <w:num w:numId="35" w16cid:durableId="1266766766">
    <w:abstractNumId w:val="60"/>
  </w:num>
  <w:num w:numId="36" w16cid:durableId="808519489">
    <w:abstractNumId w:val="63"/>
  </w:num>
  <w:num w:numId="37" w16cid:durableId="20983592">
    <w:abstractNumId w:val="76"/>
  </w:num>
  <w:num w:numId="38" w16cid:durableId="384522654">
    <w:abstractNumId w:val="13"/>
  </w:num>
  <w:num w:numId="39" w16cid:durableId="1253777691">
    <w:abstractNumId w:val="47"/>
  </w:num>
  <w:num w:numId="40" w16cid:durableId="43869270">
    <w:abstractNumId w:val="73"/>
  </w:num>
  <w:num w:numId="41" w16cid:durableId="1738043245">
    <w:abstractNumId w:val="17"/>
  </w:num>
  <w:num w:numId="42" w16cid:durableId="1664041379">
    <w:abstractNumId w:val="64"/>
  </w:num>
  <w:num w:numId="43" w16cid:durableId="1140658740">
    <w:abstractNumId w:val="51"/>
  </w:num>
  <w:num w:numId="44" w16cid:durableId="1098334917">
    <w:abstractNumId w:val="65"/>
  </w:num>
  <w:num w:numId="45" w16cid:durableId="74405432">
    <w:abstractNumId w:val="29"/>
  </w:num>
  <w:num w:numId="46" w16cid:durableId="778063770">
    <w:abstractNumId w:val="24"/>
  </w:num>
  <w:num w:numId="47" w16cid:durableId="1440447681">
    <w:abstractNumId w:val="15"/>
  </w:num>
  <w:num w:numId="48" w16cid:durableId="1724525736">
    <w:abstractNumId w:val="8"/>
  </w:num>
  <w:num w:numId="49" w16cid:durableId="495998627">
    <w:abstractNumId w:val="75"/>
  </w:num>
  <w:num w:numId="50" w16cid:durableId="1891723367">
    <w:abstractNumId w:val="6"/>
  </w:num>
  <w:num w:numId="51" w16cid:durableId="2005820578">
    <w:abstractNumId w:val="28"/>
  </w:num>
  <w:num w:numId="52" w16cid:durableId="958142593">
    <w:abstractNumId w:val="38"/>
  </w:num>
  <w:num w:numId="53" w16cid:durableId="622730332">
    <w:abstractNumId w:val="44"/>
  </w:num>
  <w:num w:numId="54" w16cid:durableId="1940598138">
    <w:abstractNumId w:val="7"/>
  </w:num>
  <w:num w:numId="55" w16cid:durableId="453716322">
    <w:abstractNumId w:val="68"/>
  </w:num>
  <w:num w:numId="56" w16cid:durableId="105741086">
    <w:abstractNumId w:val="49"/>
  </w:num>
  <w:num w:numId="57" w16cid:durableId="1838030139">
    <w:abstractNumId w:val="46"/>
  </w:num>
  <w:num w:numId="58" w16cid:durableId="631597274">
    <w:abstractNumId w:val="59"/>
  </w:num>
  <w:num w:numId="59" w16cid:durableId="411857004">
    <w:abstractNumId w:val="23"/>
  </w:num>
  <w:num w:numId="60" w16cid:durableId="1937515489">
    <w:abstractNumId w:val="56"/>
  </w:num>
  <w:num w:numId="61" w16cid:durableId="1116607518">
    <w:abstractNumId w:val="25"/>
  </w:num>
  <w:num w:numId="62" w16cid:durableId="1871839920">
    <w:abstractNumId w:val="71"/>
  </w:num>
  <w:num w:numId="63" w16cid:durableId="552623422">
    <w:abstractNumId w:val="22"/>
  </w:num>
  <w:num w:numId="64" w16cid:durableId="114254925">
    <w:abstractNumId w:val="11"/>
  </w:num>
  <w:num w:numId="65" w16cid:durableId="146438477">
    <w:abstractNumId w:val="50"/>
  </w:num>
  <w:num w:numId="66" w16cid:durableId="565528388">
    <w:abstractNumId w:val="40"/>
  </w:num>
  <w:num w:numId="67" w16cid:durableId="184943639">
    <w:abstractNumId w:val="33"/>
  </w:num>
  <w:num w:numId="68" w16cid:durableId="1405253347">
    <w:abstractNumId w:val="66"/>
  </w:num>
  <w:num w:numId="69" w16cid:durableId="1670674324">
    <w:abstractNumId w:val="16"/>
  </w:num>
  <w:num w:numId="70" w16cid:durableId="648755949">
    <w:abstractNumId w:val="67"/>
  </w:num>
  <w:num w:numId="71" w16cid:durableId="1764570259">
    <w:abstractNumId w:val="58"/>
  </w:num>
  <w:num w:numId="72" w16cid:durableId="1298801690">
    <w:abstractNumId w:val="48"/>
  </w:num>
  <w:num w:numId="73" w16cid:durableId="6443712">
    <w:abstractNumId w:val="39"/>
  </w:num>
  <w:num w:numId="74" w16cid:durableId="333070431">
    <w:abstractNumId w:val="77"/>
  </w:num>
  <w:num w:numId="75" w16cid:durableId="457530611">
    <w:abstractNumId w:val="43"/>
  </w:num>
  <w:num w:numId="76" w16cid:durableId="1485008484">
    <w:abstractNumId w:val="61"/>
  </w:num>
  <w:num w:numId="77" w16cid:durableId="14675066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nana Kumar, Victor (CSCO)">
    <w15:presenceInfo w15:providerId="AD" w15:userId="S::Victor.GnanaKumar@supplyontario.ca::a9dac8ca-6e52-4ceb-aa78-8cfa383f8fb5"/>
  </w15:person>
  <w15:person w15:author="Grant, Judith (MPBSDP)">
    <w15:presenceInfo w15:providerId="AD" w15:userId="S::Judith.Grant@ontario.ca::25b9ddb1-c9f3-4d5c-b9dc-ad4856fdec89"/>
  </w15:person>
  <w15:person w15:author="Jeong, Moon (CSCO)">
    <w15:presenceInfo w15:providerId="AD" w15:userId="S::Moon.Jeong@supplyontario.ca::543b48cc-7e26-4b8e-86e1-5b5d1e097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Footer/>
  <w:activeWritingStyle w:appName="MSWord" w:lang="en-AU"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xMDI3tjQwtTQzMrBQ0lEKTi0uzszPAykwNK0FAFuR8w0tAAAA"/>
  </w:docVars>
  <w:rsids>
    <w:rsidRoot w:val="00872785"/>
    <w:rsid w:val="0000029F"/>
    <w:rsid w:val="0000140C"/>
    <w:rsid w:val="000039EE"/>
    <w:rsid w:val="00003E11"/>
    <w:rsid w:val="000046F1"/>
    <w:rsid w:val="0000652E"/>
    <w:rsid w:val="00010F14"/>
    <w:rsid w:val="00011FEF"/>
    <w:rsid w:val="00012107"/>
    <w:rsid w:val="0001343C"/>
    <w:rsid w:val="0001489E"/>
    <w:rsid w:val="0001740E"/>
    <w:rsid w:val="0002097F"/>
    <w:rsid w:val="00022041"/>
    <w:rsid w:val="00022C11"/>
    <w:rsid w:val="00025C7D"/>
    <w:rsid w:val="00025E3E"/>
    <w:rsid w:val="00026AF1"/>
    <w:rsid w:val="00033C59"/>
    <w:rsid w:val="0003461A"/>
    <w:rsid w:val="00035F87"/>
    <w:rsid w:val="000362D7"/>
    <w:rsid w:val="00036396"/>
    <w:rsid w:val="00036473"/>
    <w:rsid w:val="0003650A"/>
    <w:rsid w:val="00037A4D"/>
    <w:rsid w:val="00040EDB"/>
    <w:rsid w:val="0004362E"/>
    <w:rsid w:val="00043E74"/>
    <w:rsid w:val="00045F89"/>
    <w:rsid w:val="00051C5F"/>
    <w:rsid w:val="00054047"/>
    <w:rsid w:val="00055348"/>
    <w:rsid w:val="00055D09"/>
    <w:rsid w:val="000611FF"/>
    <w:rsid w:val="00061911"/>
    <w:rsid w:val="0006451E"/>
    <w:rsid w:val="000647CB"/>
    <w:rsid w:val="00066467"/>
    <w:rsid w:val="000707DB"/>
    <w:rsid w:val="00070DE5"/>
    <w:rsid w:val="00075963"/>
    <w:rsid w:val="0007596A"/>
    <w:rsid w:val="00075C4E"/>
    <w:rsid w:val="0007769F"/>
    <w:rsid w:val="00077DF5"/>
    <w:rsid w:val="000834F7"/>
    <w:rsid w:val="0008568E"/>
    <w:rsid w:val="00085A4B"/>
    <w:rsid w:val="00087AB8"/>
    <w:rsid w:val="00090E30"/>
    <w:rsid w:val="00094051"/>
    <w:rsid w:val="000949B8"/>
    <w:rsid w:val="00096FE1"/>
    <w:rsid w:val="000A3348"/>
    <w:rsid w:val="000A461B"/>
    <w:rsid w:val="000A59E5"/>
    <w:rsid w:val="000A6335"/>
    <w:rsid w:val="000B0328"/>
    <w:rsid w:val="000B137F"/>
    <w:rsid w:val="000B20C6"/>
    <w:rsid w:val="000B59BC"/>
    <w:rsid w:val="000B5B3B"/>
    <w:rsid w:val="000B6780"/>
    <w:rsid w:val="000B7121"/>
    <w:rsid w:val="000C0D5E"/>
    <w:rsid w:val="000C242D"/>
    <w:rsid w:val="000C37E9"/>
    <w:rsid w:val="000C4201"/>
    <w:rsid w:val="000C4631"/>
    <w:rsid w:val="000D0016"/>
    <w:rsid w:val="000D10CB"/>
    <w:rsid w:val="000D1B59"/>
    <w:rsid w:val="000D1C0F"/>
    <w:rsid w:val="000D2F1F"/>
    <w:rsid w:val="000D697F"/>
    <w:rsid w:val="000E17BD"/>
    <w:rsid w:val="000E2B0E"/>
    <w:rsid w:val="000E3E69"/>
    <w:rsid w:val="000F0546"/>
    <w:rsid w:val="000F209C"/>
    <w:rsid w:val="000F321C"/>
    <w:rsid w:val="000F522F"/>
    <w:rsid w:val="000F56FC"/>
    <w:rsid w:val="000F5BD6"/>
    <w:rsid w:val="000F68A6"/>
    <w:rsid w:val="001005A7"/>
    <w:rsid w:val="001008C9"/>
    <w:rsid w:val="00100CE1"/>
    <w:rsid w:val="00102303"/>
    <w:rsid w:val="00103DA1"/>
    <w:rsid w:val="00105703"/>
    <w:rsid w:val="00110386"/>
    <w:rsid w:val="00110493"/>
    <w:rsid w:val="00113D4E"/>
    <w:rsid w:val="00114184"/>
    <w:rsid w:val="001174CA"/>
    <w:rsid w:val="0011780D"/>
    <w:rsid w:val="00120881"/>
    <w:rsid w:val="00120E4A"/>
    <w:rsid w:val="00121590"/>
    <w:rsid w:val="00123956"/>
    <w:rsid w:val="00127AE9"/>
    <w:rsid w:val="00131389"/>
    <w:rsid w:val="001314F0"/>
    <w:rsid w:val="00131919"/>
    <w:rsid w:val="001354D1"/>
    <w:rsid w:val="00135743"/>
    <w:rsid w:val="0013574B"/>
    <w:rsid w:val="001362B9"/>
    <w:rsid w:val="0014086D"/>
    <w:rsid w:val="00140FFF"/>
    <w:rsid w:val="00141394"/>
    <w:rsid w:val="00142592"/>
    <w:rsid w:val="00146318"/>
    <w:rsid w:val="00146548"/>
    <w:rsid w:val="00146615"/>
    <w:rsid w:val="001534C1"/>
    <w:rsid w:val="0015651C"/>
    <w:rsid w:val="0016027E"/>
    <w:rsid w:val="00161673"/>
    <w:rsid w:val="00161F25"/>
    <w:rsid w:val="00162D5C"/>
    <w:rsid w:val="0016606E"/>
    <w:rsid w:val="0017036F"/>
    <w:rsid w:val="0017084E"/>
    <w:rsid w:val="00172128"/>
    <w:rsid w:val="00174224"/>
    <w:rsid w:val="001754CD"/>
    <w:rsid w:val="00175A88"/>
    <w:rsid w:val="001764B3"/>
    <w:rsid w:val="00176518"/>
    <w:rsid w:val="00177348"/>
    <w:rsid w:val="001803F5"/>
    <w:rsid w:val="00181788"/>
    <w:rsid w:val="00182781"/>
    <w:rsid w:val="00182891"/>
    <w:rsid w:val="0018409D"/>
    <w:rsid w:val="001852DA"/>
    <w:rsid w:val="001861F0"/>
    <w:rsid w:val="00186EC0"/>
    <w:rsid w:val="00190FC5"/>
    <w:rsid w:val="001915A6"/>
    <w:rsid w:val="00191E00"/>
    <w:rsid w:val="00192AFB"/>
    <w:rsid w:val="00192E00"/>
    <w:rsid w:val="001932AB"/>
    <w:rsid w:val="001937B7"/>
    <w:rsid w:val="001962FD"/>
    <w:rsid w:val="00196EF5"/>
    <w:rsid w:val="001A0919"/>
    <w:rsid w:val="001A2C4C"/>
    <w:rsid w:val="001A5619"/>
    <w:rsid w:val="001A5B73"/>
    <w:rsid w:val="001A74A3"/>
    <w:rsid w:val="001B02E9"/>
    <w:rsid w:val="001B04D9"/>
    <w:rsid w:val="001B0C93"/>
    <w:rsid w:val="001B1292"/>
    <w:rsid w:val="001B145C"/>
    <w:rsid w:val="001B14D2"/>
    <w:rsid w:val="001B1F99"/>
    <w:rsid w:val="001B2315"/>
    <w:rsid w:val="001B2420"/>
    <w:rsid w:val="001B4973"/>
    <w:rsid w:val="001B7B2C"/>
    <w:rsid w:val="001C4A55"/>
    <w:rsid w:val="001C6923"/>
    <w:rsid w:val="001C74AF"/>
    <w:rsid w:val="001D07E6"/>
    <w:rsid w:val="001D1EFC"/>
    <w:rsid w:val="001D60FD"/>
    <w:rsid w:val="001D6856"/>
    <w:rsid w:val="001E0702"/>
    <w:rsid w:val="001E3B7F"/>
    <w:rsid w:val="001F036B"/>
    <w:rsid w:val="001F1AD9"/>
    <w:rsid w:val="001F1D05"/>
    <w:rsid w:val="001F5F0D"/>
    <w:rsid w:val="001F797A"/>
    <w:rsid w:val="001F7E50"/>
    <w:rsid w:val="00203A10"/>
    <w:rsid w:val="0020422B"/>
    <w:rsid w:val="0020457E"/>
    <w:rsid w:val="002065E2"/>
    <w:rsid w:val="00206982"/>
    <w:rsid w:val="002069DB"/>
    <w:rsid w:val="00206AA7"/>
    <w:rsid w:val="00210402"/>
    <w:rsid w:val="00210998"/>
    <w:rsid w:val="0021303B"/>
    <w:rsid w:val="0021644B"/>
    <w:rsid w:val="00217172"/>
    <w:rsid w:val="002219FA"/>
    <w:rsid w:val="00225515"/>
    <w:rsid w:val="0022782B"/>
    <w:rsid w:val="00230184"/>
    <w:rsid w:val="00233917"/>
    <w:rsid w:val="002367D0"/>
    <w:rsid w:val="0024155D"/>
    <w:rsid w:val="0024170F"/>
    <w:rsid w:val="002424DF"/>
    <w:rsid w:val="00242B41"/>
    <w:rsid w:val="00243D39"/>
    <w:rsid w:val="00244E35"/>
    <w:rsid w:val="002473BA"/>
    <w:rsid w:val="00247C39"/>
    <w:rsid w:val="002508BA"/>
    <w:rsid w:val="00252F5D"/>
    <w:rsid w:val="00253539"/>
    <w:rsid w:val="002577EB"/>
    <w:rsid w:val="0025784D"/>
    <w:rsid w:val="00257ACE"/>
    <w:rsid w:val="00262720"/>
    <w:rsid w:val="002629D7"/>
    <w:rsid w:val="00262C37"/>
    <w:rsid w:val="0026315B"/>
    <w:rsid w:val="002634B1"/>
    <w:rsid w:val="002635C9"/>
    <w:rsid w:val="00266953"/>
    <w:rsid w:val="00267271"/>
    <w:rsid w:val="00275287"/>
    <w:rsid w:val="00275DDF"/>
    <w:rsid w:val="002778FE"/>
    <w:rsid w:val="002806A6"/>
    <w:rsid w:val="0028197D"/>
    <w:rsid w:val="002838F3"/>
    <w:rsid w:val="00284B51"/>
    <w:rsid w:val="0029076D"/>
    <w:rsid w:val="00290E98"/>
    <w:rsid w:val="00293DB5"/>
    <w:rsid w:val="00294485"/>
    <w:rsid w:val="002959F7"/>
    <w:rsid w:val="002A0357"/>
    <w:rsid w:val="002A223E"/>
    <w:rsid w:val="002A3EC0"/>
    <w:rsid w:val="002A41C8"/>
    <w:rsid w:val="002A6D77"/>
    <w:rsid w:val="002A723C"/>
    <w:rsid w:val="002A75C8"/>
    <w:rsid w:val="002B11CC"/>
    <w:rsid w:val="002B18E9"/>
    <w:rsid w:val="002B4983"/>
    <w:rsid w:val="002B70F1"/>
    <w:rsid w:val="002B7763"/>
    <w:rsid w:val="002C12CF"/>
    <w:rsid w:val="002C1D63"/>
    <w:rsid w:val="002C2C37"/>
    <w:rsid w:val="002C2D4E"/>
    <w:rsid w:val="002C31C9"/>
    <w:rsid w:val="002C53B9"/>
    <w:rsid w:val="002C6C3D"/>
    <w:rsid w:val="002C7EBD"/>
    <w:rsid w:val="002D2A51"/>
    <w:rsid w:val="002D3EF0"/>
    <w:rsid w:val="002D4A3E"/>
    <w:rsid w:val="002D5E3F"/>
    <w:rsid w:val="002D6608"/>
    <w:rsid w:val="002D7204"/>
    <w:rsid w:val="002E2E49"/>
    <w:rsid w:val="002E3B59"/>
    <w:rsid w:val="002E3CD0"/>
    <w:rsid w:val="002E6437"/>
    <w:rsid w:val="002F01E6"/>
    <w:rsid w:val="002F0412"/>
    <w:rsid w:val="002F1A38"/>
    <w:rsid w:val="002F2402"/>
    <w:rsid w:val="002F34F5"/>
    <w:rsid w:val="002F3D8E"/>
    <w:rsid w:val="002F5292"/>
    <w:rsid w:val="002F52DB"/>
    <w:rsid w:val="002F613C"/>
    <w:rsid w:val="002F7E1B"/>
    <w:rsid w:val="003037A7"/>
    <w:rsid w:val="00305DA4"/>
    <w:rsid w:val="0031022B"/>
    <w:rsid w:val="00310D42"/>
    <w:rsid w:val="00313F65"/>
    <w:rsid w:val="00317AC2"/>
    <w:rsid w:val="00323EEB"/>
    <w:rsid w:val="00326ECA"/>
    <w:rsid w:val="00332254"/>
    <w:rsid w:val="00332BBB"/>
    <w:rsid w:val="00332C88"/>
    <w:rsid w:val="00335AE8"/>
    <w:rsid w:val="00335D95"/>
    <w:rsid w:val="00337AF2"/>
    <w:rsid w:val="00342F25"/>
    <w:rsid w:val="00346DE6"/>
    <w:rsid w:val="00347372"/>
    <w:rsid w:val="003509F7"/>
    <w:rsid w:val="0035260F"/>
    <w:rsid w:val="0035380B"/>
    <w:rsid w:val="00355C22"/>
    <w:rsid w:val="00357911"/>
    <w:rsid w:val="00357978"/>
    <w:rsid w:val="00360E0F"/>
    <w:rsid w:val="003628D3"/>
    <w:rsid w:val="00367B0B"/>
    <w:rsid w:val="00371818"/>
    <w:rsid w:val="003718F2"/>
    <w:rsid w:val="00373C80"/>
    <w:rsid w:val="00375B21"/>
    <w:rsid w:val="003766B9"/>
    <w:rsid w:val="00377D24"/>
    <w:rsid w:val="00377D87"/>
    <w:rsid w:val="00380152"/>
    <w:rsid w:val="003828B4"/>
    <w:rsid w:val="00383453"/>
    <w:rsid w:val="003837D4"/>
    <w:rsid w:val="00383F05"/>
    <w:rsid w:val="00384695"/>
    <w:rsid w:val="00384F85"/>
    <w:rsid w:val="00386D8D"/>
    <w:rsid w:val="00390145"/>
    <w:rsid w:val="003A6874"/>
    <w:rsid w:val="003B002A"/>
    <w:rsid w:val="003B0755"/>
    <w:rsid w:val="003B1006"/>
    <w:rsid w:val="003B126C"/>
    <w:rsid w:val="003B3BF7"/>
    <w:rsid w:val="003B5871"/>
    <w:rsid w:val="003B7244"/>
    <w:rsid w:val="003B7CB8"/>
    <w:rsid w:val="003B7EE8"/>
    <w:rsid w:val="003C0643"/>
    <w:rsid w:val="003C2815"/>
    <w:rsid w:val="003C4BC3"/>
    <w:rsid w:val="003C5D18"/>
    <w:rsid w:val="003C5F3C"/>
    <w:rsid w:val="003C651F"/>
    <w:rsid w:val="003D1048"/>
    <w:rsid w:val="003D12E5"/>
    <w:rsid w:val="003D1CD8"/>
    <w:rsid w:val="003D46DB"/>
    <w:rsid w:val="003D498C"/>
    <w:rsid w:val="003D5346"/>
    <w:rsid w:val="003D5CC7"/>
    <w:rsid w:val="003E48C6"/>
    <w:rsid w:val="003E4A27"/>
    <w:rsid w:val="003E57F6"/>
    <w:rsid w:val="003E5A1E"/>
    <w:rsid w:val="003F08B6"/>
    <w:rsid w:val="003F3726"/>
    <w:rsid w:val="003F531B"/>
    <w:rsid w:val="003F5BCA"/>
    <w:rsid w:val="003F6166"/>
    <w:rsid w:val="003F7825"/>
    <w:rsid w:val="004012F1"/>
    <w:rsid w:val="00403771"/>
    <w:rsid w:val="0040394E"/>
    <w:rsid w:val="004127EB"/>
    <w:rsid w:val="00415148"/>
    <w:rsid w:val="00416318"/>
    <w:rsid w:val="00423B7A"/>
    <w:rsid w:val="004244B2"/>
    <w:rsid w:val="00425084"/>
    <w:rsid w:val="0042629C"/>
    <w:rsid w:val="0042670C"/>
    <w:rsid w:val="00426C62"/>
    <w:rsid w:val="0043138A"/>
    <w:rsid w:val="00431CDE"/>
    <w:rsid w:val="00432EC1"/>
    <w:rsid w:val="00433CDF"/>
    <w:rsid w:val="00433D3D"/>
    <w:rsid w:val="00435C5D"/>
    <w:rsid w:val="004362B7"/>
    <w:rsid w:val="004367B9"/>
    <w:rsid w:val="00442257"/>
    <w:rsid w:val="004458DF"/>
    <w:rsid w:val="00446027"/>
    <w:rsid w:val="0044673B"/>
    <w:rsid w:val="004477A7"/>
    <w:rsid w:val="00450522"/>
    <w:rsid w:val="00450E03"/>
    <w:rsid w:val="00460260"/>
    <w:rsid w:val="00464AB6"/>
    <w:rsid w:val="00464CD5"/>
    <w:rsid w:val="00467972"/>
    <w:rsid w:val="00467FA4"/>
    <w:rsid w:val="004707D7"/>
    <w:rsid w:val="004715BC"/>
    <w:rsid w:val="00471B5E"/>
    <w:rsid w:val="00471D7C"/>
    <w:rsid w:val="004751CC"/>
    <w:rsid w:val="00475400"/>
    <w:rsid w:val="00475D63"/>
    <w:rsid w:val="0047679F"/>
    <w:rsid w:val="00482122"/>
    <w:rsid w:val="00491683"/>
    <w:rsid w:val="00493016"/>
    <w:rsid w:val="00494A76"/>
    <w:rsid w:val="00494F5C"/>
    <w:rsid w:val="00497D5A"/>
    <w:rsid w:val="004A47E2"/>
    <w:rsid w:val="004A6207"/>
    <w:rsid w:val="004A675F"/>
    <w:rsid w:val="004A6C7B"/>
    <w:rsid w:val="004A7459"/>
    <w:rsid w:val="004B1C37"/>
    <w:rsid w:val="004B2748"/>
    <w:rsid w:val="004B393E"/>
    <w:rsid w:val="004B62FE"/>
    <w:rsid w:val="004B77E1"/>
    <w:rsid w:val="004C032B"/>
    <w:rsid w:val="004C113C"/>
    <w:rsid w:val="004C1325"/>
    <w:rsid w:val="004C1567"/>
    <w:rsid w:val="004C17F0"/>
    <w:rsid w:val="004C1D9C"/>
    <w:rsid w:val="004C26C3"/>
    <w:rsid w:val="004C4435"/>
    <w:rsid w:val="004C7966"/>
    <w:rsid w:val="004D0FA0"/>
    <w:rsid w:val="004D2900"/>
    <w:rsid w:val="004D4456"/>
    <w:rsid w:val="004D4867"/>
    <w:rsid w:val="004D52C8"/>
    <w:rsid w:val="004D54F8"/>
    <w:rsid w:val="004E0614"/>
    <w:rsid w:val="004E09D8"/>
    <w:rsid w:val="004E3D3F"/>
    <w:rsid w:val="004E3F70"/>
    <w:rsid w:val="004E4612"/>
    <w:rsid w:val="004E4D0B"/>
    <w:rsid w:val="004F0129"/>
    <w:rsid w:val="004F0DF4"/>
    <w:rsid w:val="004F3CA7"/>
    <w:rsid w:val="004F41E4"/>
    <w:rsid w:val="004F451B"/>
    <w:rsid w:val="004F4524"/>
    <w:rsid w:val="004F58F0"/>
    <w:rsid w:val="004F7635"/>
    <w:rsid w:val="004F7900"/>
    <w:rsid w:val="0050266B"/>
    <w:rsid w:val="005035A6"/>
    <w:rsid w:val="00504275"/>
    <w:rsid w:val="005046AD"/>
    <w:rsid w:val="0051037A"/>
    <w:rsid w:val="00510511"/>
    <w:rsid w:val="00510A7C"/>
    <w:rsid w:val="0051204D"/>
    <w:rsid w:val="00514884"/>
    <w:rsid w:val="00515ED3"/>
    <w:rsid w:val="00520ACD"/>
    <w:rsid w:val="00520C07"/>
    <w:rsid w:val="005220E7"/>
    <w:rsid w:val="0052249C"/>
    <w:rsid w:val="0052517F"/>
    <w:rsid w:val="00530B90"/>
    <w:rsid w:val="00533FB2"/>
    <w:rsid w:val="00537814"/>
    <w:rsid w:val="0054082A"/>
    <w:rsid w:val="005415E8"/>
    <w:rsid w:val="00541835"/>
    <w:rsid w:val="00542A16"/>
    <w:rsid w:val="0054795E"/>
    <w:rsid w:val="00550117"/>
    <w:rsid w:val="005501D5"/>
    <w:rsid w:val="00550591"/>
    <w:rsid w:val="00553CBD"/>
    <w:rsid w:val="00557556"/>
    <w:rsid w:val="0056609D"/>
    <w:rsid w:val="00566678"/>
    <w:rsid w:val="00570CA2"/>
    <w:rsid w:val="00574912"/>
    <w:rsid w:val="0057496E"/>
    <w:rsid w:val="00576BD7"/>
    <w:rsid w:val="00577CD2"/>
    <w:rsid w:val="00577E79"/>
    <w:rsid w:val="00584C7C"/>
    <w:rsid w:val="00586968"/>
    <w:rsid w:val="00586BA7"/>
    <w:rsid w:val="005902D6"/>
    <w:rsid w:val="005913B3"/>
    <w:rsid w:val="005941D2"/>
    <w:rsid w:val="00594C04"/>
    <w:rsid w:val="00596186"/>
    <w:rsid w:val="00596EAE"/>
    <w:rsid w:val="00597C9B"/>
    <w:rsid w:val="005A08A3"/>
    <w:rsid w:val="005A24B0"/>
    <w:rsid w:val="005A3EC7"/>
    <w:rsid w:val="005A66CF"/>
    <w:rsid w:val="005A6879"/>
    <w:rsid w:val="005A6952"/>
    <w:rsid w:val="005A72E7"/>
    <w:rsid w:val="005A7998"/>
    <w:rsid w:val="005B05B3"/>
    <w:rsid w:val="005B0EA3"/>
    <w:rsid w:val="005B1605"/>
    <w:rsid w:val="005B18B2"/>
    <w:rsid w:val="005B2239"/>
    <w:rsid w:val="005B3B73"/>
    <w:rsid w:val="005B49D2"/>
    <w:rsid w:val="005B592E"/>
    <w:rsid w:val="005B736F"/>
    <w:rsid w:val="005B76B9"/>
    <w:rsid w:val="005C677F"/>
    <w:rsid w:val="005C75FF"/>
    <w:rsid w:val="005D18F9"/>
    <w:rsid w:val="005D21E7"/>
    <w:rsid w:val="005D4395"/>
    <w:rsid w:val="005D6616"/>
    <w:rsid w:val="005E0D86"/>
    <w:rsid w:val="005E10A5"/>
    <w:rsid w:val="005E368A"/>
    <w:rsid w:val="005E37AC"/>
    <w:rsid w:val="005E41A2"/>
    <w:rsid w:val="005E5DF9"/>
    <w:rsid w:val="005E70BE"/>
    <w:rsid w:val="005F023B"/>
    <w:rsid w:val="005F4333"/>
    <w:rsid w:val="005F622A"/>
    <w:rsid w:val="005F69C1"/>
    <w:rsid w:val="00600CBC"/>
    <w:rsid w:val="00600F92"/>
    <w:rsid w:val="006025A9"/>
    <w:rsid w:val="006034B5"/>
    <w:rsid w:val="0060453A"/>
    <w:rsid w:val="00605399"/>
    <w:rsid w:val="00606F45"/>
    <w:rsid w:val="00612FDB"/>
    <w:rsid w:val="00614737"/>
    <w:rsid w:val="00616D26"/>
    <w:rsid w:val="006171E7"/>
    <w:rsid w:val="006200B4"/>
    <w:rsid w:val="006213AA"/>
    <w:rsid w:val="00621F52"/>
    <w:rsid w:val="00622D4B"/>
    <w:rsid w:val="00623392"/>
    <w:rsid w:val="0062444F"/>
    <w:rsid w:val="00624AD8"/>
    <w:rsid w:val="0063172A"/>
    <w:rsid w:val="00631D38"/>
    <w:rsid w:val="00633CF4"/>
    <w:rsid w:val="00634D0D"/>
    <w:rsid w:val="006355AE"/>
    <w:rsid w:val="00635DD7"/>
    <w:rsid w:val="00636836"/>
    <w:rsid w:val="0064332D"/>
    <w:rsid w:val="00643A18"/>
    <w:rsid w:val="00643C2D"/>
    <w:rsid w:val="00644D02"/>
    <w:rsid w:val="006450E8"/>
    <w:rsid w:val="006451DD"/>
    <w:rsid w:val="0065079A"/>
    <w:rsid w:val="0065136D"/>
    <w:rsid w:val="00651F05"/>
    <w:rsid w:val="00654929"/>
    <w:rsid w:val="00655A28"/>
    <w:rsid w:val="006564C4"/>
    <w:rsid w:val="00660B7E"/>
    <w:rsid w:val="00660BE6"/>
    <w:rsid w:val="006614CF"/>
    <w:rsid w:val="00661530"/>
    <w:rsid w:val="00661E37"/>
    <w:rsid w:val="00662072"/>
    <w:rsid w:val="006636EB"/>
    <w:rsid w:val="00663803"/>
    <w:rsid w:val="00663BD8"/>
    <w:rsid w:val="006657E1"/>
    <w:rsid w:val="00665B02"/>
    <w:rsid w:val="00666BF4"/>
    <w:rsid w:val="00667914"/>
    <w:rsid w:val="006765DC"/>
    <w:rsid w:val="006767F8"/>
    <w:rsid w:val="00677716"/>
    <w:rsid w:val="0067779A"/>
    <w:rsid w:val="006802AE"/>
    <w:rsid w:val="006806DF"/>
    <w:rsid w:val="006811DE"/>
    <w:rsid w:val="006817AE"/>
    <w:rsid w:val="00681F38"/>
    <w:rsid w:val="0068330F"/>
    <w:rsid w:val="00683719"/>
    <w:rsid w:val="00683F65"/>
    <w:rsid w:val="0068646E"/>
    <w:rsid w:val="0068672B"/>
    <w:rsid w:val="00686DA5"/>
    <w:rsid w:val="00692CD0"/>
    <w:rsid w:val="00693490"/>
    <w:rsid w:val="00695A46"/>
    <w:rsid w:val="00696A0A"/>
    <w:rsid w:val="00697EDA"/>
    <w:rsid w:val="006A03C2"/>
    <w:rsid w:val="006A0A65"/>
    <w:rsid w:val="006A0F03"/>
    <w:rsid w:val="006A34C5"/>
    <w:rsid w:val="006A40A8"/>
    <w:rsid w:val="006A7BDD"/>
    <w:rsid w:val="006B0C18"/>
    <w:rsid w:val="006B11B9"/>
    <w:rsid w:val="006B37FE"/>
    <w:rsid w:val="006B5E4D"/>
    <w:rsid w:val="006B6AF8"/>
    <w:rsid w:val="006C0BAF"/>
    <w:rsid w:val="006C5D5E"/>
    <w:rsid w:val="006D32A1"/>
    <w:rsid w:val="006D42CD"/>
    <w:rsid w:val="006D43D7"/>
    <w:rsid w:val="006D5789"/>
    <w:rsid w:val="006D7B19"/>
    <w:rsid w:val="006D7DEE"/>
    <w:rsid w:val="006E075A"/>
    <w:rsid w:val="006E1E11"/>
    <w:rsid w:val="006E20D2"/>
    <w:rsid w:val="006E29A3"/>
    <w:rsid w:val="006E2AFE"/>
    <w:rsid w:val="006E38AB"/>
    <w:rsid w:val="006E72CC"/>
    <w:rsid w:val="006E72ED"/>
    <w:rsid w:val="006F2D87"/>
    <w:rsid w:val="006F42BD"/>
    <w:rsid w:val="006F4368"/>
    <w:rsid w:val="006F5C1E"/>
    <w:rsid w:val="006F5D69"/>
    <w:rsid w:val="006F6E71"/>
    <w:rsid w:val="00701B28"/>
    <w:rsid w:val="007030C7"/>
    <w:rsid w:val="00706E1F"/>
    <w:rsid w:val="007132BC"/>
    <w:rsid w:val="007158CF"/>
    <w:rsid w:val="00717AD4"/>
    <w:rsid w:val="00717CA1"/>
    <w:rsid w:val="00720F90"/>
    <w:rsid w:val="00721040"/>
    <w:rsid w:val="00721EB3"/>
    <w:rsid w:val="0072397B"/>
    <w:rsid w:val="00726792"/>
    <w:rsid w:val="00726A88"/>
    <w:rsid w:val="007301BB"/>
    <w:rsid w:val="007317A2"/>
    <w:rsid w:val="00733375"/>
    <w:rsid w:val="00733A37"/>
    <w:rsid w:val="00736D29"/>
    <w:rsid w:val="00740C6A"/>
    <w:rsid w:val="00740DFA"/>
    <w:rsid w:val="00741C51"/>
    <w:rsid w:val="00744B77"/>
    <w:rsid w:val="00745AAD"/>
    <w:rsid w:val="00747ABF"/>
    <w:rsid w:val="0075164C"/>
    <w:rsid w:val="00753203"/>
    <w:rsid w:val="00753FFF"/>
    <w:rsid w:val="0075742D"/>
    <w:rsid w:val="007574EC"/>
    <w:rsid w:val="0076076C"/>
    <w:rsid w:val="00761458"/>
    <w:rsid w:val="007624CC"/>
    <w:rsid w:val="007627A0"/>
    <w:rsid w:val="00763E97"/>
    <w:rsid w:val="007661ED"/>
    <w:rsid w:val="00766729"/>
    <w:rsid w:val="00775F10"/>
    <w:rsid w:val="007760B4"/>
    <w:rsid w:val="0078067A"/>
    <w:rsid w:val="007850E1"/>
    <w:rsid w:val="00785C48"/>
    <w:rsid w:val="00785FBD"/>
    <w:rsid w:val="007876F8"/>
    <w:rsid w:val="0079055F"/>
    <w:rsid w:val="00790975"/>
    <w:rsid w:val="00791D76"/>
    <w:rsid w:val="00793213"/>
    <w:rsid w:val="007955B9"/>
    <w:rsid w:val="00795DAC"/>
    <w:rsid w:val="007A1A21"/>
    <w:rsid w:val="007A29A0"/>
    <w:rsid w:val="007A2A53"/>
    <w:rsid w:val="007A2C88"/>
    <w:rsid w:val="007A2D16"/>
    <w:rsid w:val="007A4522"/>
    <w:rsid w:val="007A463F"/>
    <w:rsid w:val="007A756F"/>
    <w:rsid w:val="007B028B"/>
    <w:rsid w:val="007B2F33"/>
    <w:rsid w:val="007B313C"/>
    <w:rsid w:val="007B4036"/>
    <w:rsid w:val="007B4E20"/>
    <w:rsid w:val="007B53AB"/>
    <w:rsid w:val="007B5D3E"/>
    <w:rsid w:val="007B628B"/>
    <w:rsid w:val="007B6D8A"/>
    <w:rsid w:val="007B7838"/>
    <w:rsid w:val="007C07CE"/>
    <w:rsid w:val="007C0D00"/>
    <w:rsid w:val="007C1549"/>
    <w:rsid w:val="007C1732"/>
    <w:rsid w:val="007C1AC2"/>
    <w:rsid w:val="007C2731"/>
    <w:rsid w:val="007C4E81"/>
    <w:rsid w:val="007C51E1"/>
    <w:rsid w:val="007D2355"/>
    <w:rsid w:val="007D2BFE"/>
    <w:rsid w:val="007D31F9"/>
    <w:rsid w:val="007D37C1"/>
    <w:rsid w:val="007D47E4"/>
    <w:rsid w:val="007D4F5D"/>
    <w:rsid w:val="007D6741"/>
    <w:rsid w:val="007D7519"/>
    <w:rsid w:val="007E0E14"/>
    <w:rsid w:val="007E0F3C"/>
    <w:rsid w:val="007F03B7"/>
    <w:rsid w:val="007F372D"/>
    <w:rsid w:val="007F5D3A"/>
    <w:rsid w:val="007F6CF6"/>
    <w:rsid w:val="007F799D"/>
    <w:rsid w:val="008035F4"/>
    <w:rsid w:val="008038AD"/>
    <w:rsid w:val="00804545"/>
    <w:rsid w:val="008049AD"/>
    <w:rsid w:val="00806C92"/>
    <w:rsid w:val="008104F0"/>
    <w:rsid w:val="00814B40"/>
    <w:rsid w:val="00817E07"/>
    <w:rsid w:val="00823AF4"/>
    <w:rsid w:val="008240FD"/>
    <w:rsid w:val="00824348"/>
    <w:rsid w:val="00824CF9"/>
    <w:rsid w:val="00825E23"/>
    <w:rsid w:val="00825EB2"/>
    <w:rsid w:val="00825EE3"/>
    <w:rsid w:val="008304EF"/>
    <w:rsid w:val="008314DC"/>
    <w:rsid w:val="00831F64"/>
    <w:rsid w:val="00832A70"/>
    <w:rsid w:val="00832D67"/>
    <w:rsid w:val="0083307A"/>
    <w:rsid w:val="008339A6"/>
    <w:rsid w:val="00833A18"/>
    <w:rsid w:val="00835DC6"/>
    <w:rsid w:val="00837273"/>
    <w:rsid w:val="008418BC"/>
    <w:rsid w:val="00842051"/>
    <w:rsid w:val="00842505"/>
    <w:rsid w:val="00851B97"/>
    <w:rsid w:val="0085204D"/>
    <w:rsid w:val="00852162"/>
    <w:rsid w:val="00852D0B"/>
    <w:rsid w:val="008538C8"/>
    <w:rsid w:val="00856442"/>
    <w:rsid w:val="00861449"/>
    <w:rsid w:val="00865562"/>
    <w:rsid w:val="00865E05"/>
    <w:rsid w:val="00866C8A"/>
    <w:rsid w:val="00866F33"/>
    <w:rsid w:val="00867743"/>
    <w:rsid w:val="00867B6D"/>
    <w:rsid w:val="00872318"/>
    <w:rsid w:val="00872785"/>
    <w:rsid w:val="00873933"/>
    <w:rsid w:val="00874747"/>
    <w:rsid w:val="0087527A"/>
    <w:rsid w:val="00876B8F"/>
    <w:rsid w:val="00877C43"/>
    <w:rsid w:val="00881186"/>
    <w:rsid w:val="008813EA"/>
    <w:rsid w:val="00881880"/>
    <w:rsid w:val="00881D73"/>
    <w:rsid w:val="00882717"/>
    <w:rsid w:val="00882F76"/>
    <w:rsid w:val="008856D4"/>
    <w:rsid w:val="00885FA4"/>
    <w:rsid w:val="0088733C"/>
    <w:rsid w:val="00887F1D"/>
    <w:rsid w:val="008908C0"/>
    <w:rsid w:val="00896DDC"/>
    <w:rsid w:val="008A2099"/>
    <w:rsid w:val="008A2CC2"/>
    <w:rsid w:val="008A2CC3"/>
    <w:rsid w:val="008A3190"/>
    <w:rsid w:val="008A55A2"/>
    <w:rsid w:val="008B0C9E"/>
    <w:rsid w:val="008B1166"/>
    <w:rsid w:val="008B1599"/>
    <w:rsid w:val="008B2EF2"/>
    <w:rsid w:val="008B30A1"/>
    <w:rsid w:val="008B4FB2"/>
    <w:rsid w:val="008B5205"/>
    <w:rsid w:val="008B58FC"/>
    <w:rsid w:val="008B68D1"/>
    <w:rsid w:val="008B6EFC"/>
    <w:rsid w:val="008B7916"/>
    <w:rsid w:val="008B7FAE"/>
    <w:rsid w:val="008C28C6"/>
    <w:rsid w:val="008C3D61"/>
    <w:rsid w:val="008C4CD8"/>
    <w:rsid w:val="008C538E"/>
    <w:rsid w:val="008C59B8"/>
    <w:rsid w:val="008D0DBE"/>
    <w:rsid w:val="008D739B"/>
    <w:rsid w:val="008E0020"/>
    <w:rsid w:val="008E1254"/>
    <w:rsid w:val="008E2F8D"/>
    <w:rsid w:val="008E36CC"/>
    <w:rsid w:val="008F2ECC"/>
    <w:rsid w:val="008F439A"/>
    <w:rsid w:val="008F5947"/>
    <w:rsid w:val="008F7E6A"/>
    <w:rsid w:val="0090015D"/>
    <w:rsid w:val="009033B5"/>
    <w:rsid w:val="009038DB"/>
    <w:rsid w:val="009048E5"/>
    <w:rsid w:val="0090737F"/>
    <w:rsid w:val="009217F5"/>
    <w:rsid w:val="00922E67"/>
    <w:rsid w:val="0092384E"/>
    <w:rsid w:val="0092418C"/>
    <w:rsid w:val="00927612"/>
    <w:rsid w:val="00927ADB"/>
    <w:rsid w:val="00933C51"/>
    <w:rsid w:val="009345F1"/>
    <w:rsid w:val="00934873"/>
    <w:rsid w:val="00935DB7"/>
    <w:rsid w:val="009366F5"/>
    <w:rsid w:val="00936D22"/>
    <w:rsid w:val="00941615"/>
    <w:rsid w:val="0094197A"/>
    <w:rsid w:val="00941A43"/>
    <w:rsid w:val="00941D8A"/>
    <w:rsid w:val="00942F62"/>
    <w:rsid w:val="009433D6"/>
    <w:rsid w:val="009467F1"/>
    <w:rsid w:val="00946815"/>
    <w:rsid w:val="00946A5D"/>
    <w:rsid w:val="00946D2D"/>
    <w:rsid w:val="0094734A"/>
    <w:rsid w:val="00950A96"/>
    <w:rsid w:val="00952935"/>
    <w:rsid w:val="00954C3F"/>
    <w:rsid w:val="00954FE7"/>
    <w:rsid w:val="009557D3"/>
    <w:rsid w:val="009558B7"/>
    <w:rsid w:val="00971A5B"/>
    <w:rsid w:val="00972A00"/>
    <w:rsid w:val="009735EF"/>
    <w:rsid w:val="00973742"/>
    <w:rsid w:val="00973C73"/>
    <w:rsid w:val="00974946"/>
    <w:rsid w:val="009775AC"/>
    <w:rsid w:val="00977F0E"/>
    <w:rsid w:val="00982B29"/>
    <w:rsid w:val="00983649"/>
    <w:rsid w:val="00983ED6"/>
    <w:rsid w:val="00984C0F"/>
    <w:rsid w:val="009873BE"/>
    <w:rsid w:val="00987A3F"/>
    <w:rsid w:val="00991C35"/>
    <w:rsid w:val="00991E90"/>
    <w:rsid w:val="009956C4"/>
    <w:rsid w:val="009960BF"/>
    <w:rsid w:val="009965D3"/>
    <w:rsid w:val="00996E17"/>
    <w:rsid w:val="009A1B90"/>
    <w:rsid w:val="009A1CF6"/>
    <w:rsid w:val="009A2162"/>
    <w:rsid w:val="009A2F9A"/>
    <w:rsid w:val="009A3498"/>
    <w:rsid w:val="009A35A9"/>
    <w:rsid w:val="009A56CD"/>
    <w:rsid w:val="009A6264"/>
    <w:rsid w:val="009A6684"/>
    <w:rsid w:val="009A6CD9"/>
    <w:rsid w:val="009A6FC7"/>
    <w:rsid w:val="009B10DC"/>
    <w:rsid w:val="009B1DE4"/>
    <w:rsid w:val="009B5015"/>
    <w:rsid w:val="009B5542"/>
    <w:rsid w:val="009B656E"/>
    <w:rsid w:val="009B664B"/>
    <w:rsid w:val="009C0E5D"/>
    <w:rsid w:val="009C4505"/>
    <w:rsid w:val="009D065E"/>
    <w:rsid w:val="009D2617"/>
    <w:rsid w:val="009D4D7E"/>
    <w:rsid w:val="009E732C"/>
    <w:rsid w:val="009E78F1"/>
    <w:rsid w:val="009F22EB"/>
    <w:rsid w:val="009F31BD"/>
    <w:rsid w:val="009F3410"/>
    <w:rsid w:val="009F5E2C"/>
    <w:rsid w:val="00A0043B"/>
    <w:rsid w:val="00A0115C"/>
    <w:rsid w:val="00A0297B"/>
    <w:rsid w:val="00A047F2"/>
    <w:rsid w:val="00A05A01"/>
    <w:rsid w:val="00A06129"/>
    <w:rsid w:val="00A065F5"/>
    <w:rsid w:val="00A1205B"/>
    <w:rsid w:val="00A15784"/>
    <w:rsid w:val="00A160B0"/>
    <w:rsid w:val="00A32DCA"/>
    <w:rsid w:val="00A360B7"/>
    <w:rsid w:val="00A3727E"/>
    <w:rsid w:val="00A372C4"/>
    <w:rsid w:val="00A374DD"/>
    <w:rsid w:val="00A376B0"/>
    <w:rsid w:val="00A37CCF"/>
    <w:rsid w:val="00A40180"/>
    <w:rsid w:val="00A407C4"/>
    <w:rsid w:val="00A4279B"/>
    <w:rsid w:val="00A4454F"/>
    <w:rsid w:val="00A44F86"/>
    <w:rsid w:val="00A450FA"/>
    <w:rsid w:val="00A46EDF"/>
    <w:rsid w:val="00A470CC"/>
    <w:rsid w:val="00A52451"/>
    <w:rsid w:val="00A52E77"/>
    <w:rsid w:val="00A53CD9"/>
    <w:rsid w:val="00A53DE7"/>
    <w:rsid w:val="00A5606C"/>
    <w:rsid w:val="00A56C5E"/>
    <w:rsid w:val="00A5743D"/>
    <w:rsid w:val="00A61D55"/>
    <w:rsid w:val="00A6401D"/>
    <w:rsid w:val="00A64967"/>
    <w:rsid w:val="00A662B8"/>
    <w:rsid w:val="00A677D2"/>
    <w:rsid w:val="00A67B59"/>
    <w:rsid w:val="00A70DA0"/>
    <w:rsid w:val="00A71C40"/>
    <w:rsid w:val="00A71FCB"/>
    <w:rsid w:val="00A73894"/>
    <w:rsid w:val="00A77067"/>
    <w:rsid w:val="00A779E6"/>
    <w:rsid w:val="00A80B31"/>
    <w:rsid w:val="00A82420"/>
    <w:rsid w:val="00A827A0"/>
    <w:rsid w:val="00A82849"/>
    <w:rsid w:val="00A836C6"/>
    <w:rsid w:val="00A83EC4"/>
    <w:rsid w:val="00A84200"/>
    <w:rsid w:val="00A8441B"/>
    <w:rsid w:val="00A87365"/>
    <w:rsid w:val="00A90019"/>
    <w:rsid w:val="00A922E6"/>
    <w:rsid w:val="00A9377F"/>
    <w:rsid w:val="00A946D2"/>
    <w:rsid w:val="00A97F09"/>
    <w:rsid w:val="00AA28C9"/>
    <w:rsid w:val="00AA32BA"/>
    <w:rsid w:val="00AB04D0"/>
    <w:rsid w:val="00AB205D"/>
    <w:rsid w:val="00AB3A7D"/>
    <w:rsid w:val="00AB6374"/>
    <w:rsid w:val="00AC01C0"/>
    <w:rsid w:val="00AC14F9"/>
    <w:rsid w:val="00AC1E34"/>
    <w:rsid w:val="00AC31A4"/>
    <w:rsid w:val="00AC61B6"/>
    <w:rsid w:val="00AC6311"/>
    <w:rsid w:val="00AD0242"/>
    <w:rsid w:val="00AD2227"/>
    <w:rsid w:val="00AD2B9D"/>
    <w:rsid w:val="00AD30C0"/>
    <w:rsid w:val="00AD6B5D"/>
    <w:rsid w:val="00AE0F2C"/>
    <w:rsid w:val="00AE2465"/>
    <w:rsid w:val="00AE3A29"/>
    <w:rsid w:val="00AE42F5"/>
    <w:rsid w:val="00AE5753"/>
    <w:rsid w:val="00AE70A3"/>
    <w:rsid w:val="00AE7D9B"/>
    <w:rsid w:val="00AF0420"/>
    <w:rsid w:val="00AF0713"/>
    <w:rsid w:val="00AF136E"/>
    <w:rsid w:val="00AF6530"/>
    <w:rsid w:val="00AF68CD"/>
    <w:rsid w:val="00AF6B75"/>
    <w:rsid w:val="00AF732C"/>
    <w:rsid w:val="00B001C1"/>
    <w:rsid w:val="00B035AE"/>
    <w:rsid w:val="00B0664E"/>
    <w:rsid w:val="00B10246"/>
    <w:rsid w:val="00B10C17"/>
    <w:rsid w:val="00B13BA0"/>
    <w:rsid w:val="00B142C3"/>
    <w:rsid w:val="00B15EC1"/>
    <w:rsid w:val="00B160C9"/>
    <w:rsid w:val="00B17C3D"/>
    <w:rsid w:val="00B2243D"/>
    <w:rsid w:val="00B22E1C"/>
    <w:rsid w:val="00B2412F"/>
    <w:rsid w:val="00B25528"/>
    <w:rsid w:val="00B31972"/>
    <w:rsid w:val="00B31C54"/>
    <w:rsid w:val="00B33577"/>
    <w:rsid w:val="00B34C25"/>
    <w:rsid w:val="00B35075"/>
    <w:rsid w:val="00B3617F"/>
    <w:rsid w:val="00B37885"/>
    <w:rsid w:val="00B3796C"/>
    <w:rsid w:val="00B41D3A"/>
    <w:rsid w:val="00B4276A"/>
    <w:rsid w:val="00B51E74"/>
    <w:rsid w:val="00B527D6"/>
    <w:rsid w:val="00B54A3B"/>
    <w:rsid w:val="00B54AA8"/>
    <w:rsid w:val="00B54DE1"/>
    <w:rsid w:val="00B57D61"/>
    <w:rsid w:val="00B61D48"/>
    <w:rsid w:val="00B62F5B"/>
    <w:rsid w:val="00B62F67"/>
    <w:rsid w:val="00B669FB"/>
    <w:rsid w:val="00B72C0C"/>
    <w:rsid w:val="00B72FCF"/>
    <w:rsid w:val="00B73D37"/>
    <w:rsid w:val="00B74AA0"/>
    <w:rsid w:val="00B761FA"/>
    <w:rsid w:val="00B76EA2"/>
    <w:rsid w:val="00B81A15"/>
    <w:rsid w:val="00B82751"/>
    <w:rsid w:val="00B84E44"/>
    <w:rsid w:val="00B8591D"/>
    <w:rsid w:val="00B90471"/>
    <w:rsid w:val="00B91666"/>
    <w:rsid w:val="00B959C1"/>
    <w:rsid w:val="00BA09F9"/>
    <w:rsid w:val="00BA15BC"/>
    <w:rsid w:val="00BA1E64"/>
    <w:rsid w:val="00BB180D"/>
    <w:rsid w:val="00BB1956"/>
    <w:rsid w:val="00BB405A"/>
    <w:rsid w:val="00BB41E2"/>
    <w:rsid w:val="00BB73F3"/>
    <w:rsid w:val="00BC258F"/>
    <w:rsid w:val="00BC4B10"/>
    <w:rsid w:val="00BC6B65"/>
    <w:rsid w:val="00BD053C"/>
    <w:rsid w:val="00BD193D"/>
    <w:rsid w:val="00BD1CEC"/>
    <w:rsid w:val="00BD22FA"/>
    <w:rsid w:val="00BD2A43"/>
    <w:rsid w:val="00BD309D"/>
    <w:rsid w:val="00BD48F9"/>
    <w:rsid w:val="00BD5A3B"/>
    <w:rsid w:val="00BD7CF8"/>
    <w:rsid w:val="00BE00B0"/>
    <w:rsid w:val="00BE0F11"/>
    <w:rsid w:val="00BE1C0D"/>
    <w:rsid w:val="00BE2987"/>
    <w:rsid w:val="00BE4E10"/>
    <w:rsid w:val="00BF4935"/>
    <w:rsid w:val="00BF499B"/>
    <w:rsid w:val="00BF5954"/>
    <w:rsid w:val="00BF7077"/>
    <w:rsid w:val="00C00F57"/>
    <w:rsid w:val="00C03BF0"/>
    <w:rsid w:val="00C0417E"/>
    <w:rsid w:val="00C12204"/>
    <w:rsid w:val="00C122B6"/>
    <w:rsid w:val="00C128D5"/>
    <w:rsid w:val="00C13F83"/>
    <w:rsid w:val="00C14E8A"/>
    <w:rsid w:val="00C15092"/>
    <w:rsid w:val="00C20450"/>
    <w:rsid w:val="00C215F2"/>
    <w:rsid w:val="00C22E4D"/>
    <w:rsid w:val="00C23D65"/>
    <w:rsid w:val="00C2438C"/>
    <w:rsid w:val="00C26B39"/>
    <w:rsid w:val="00C30D1F"/>
    <w:rsid w:val="00C3331A"/>
    <w:rsid w:val="00C365A5"/>
    <w:rsid w:val="00C3721B"/>
    <w:rsid w:val="00C4211F"/>
    <w:rsid w:val="00C43A84"/>
    <w:rsid w:val="00C44A85"/>
    <w:rsid w:val="00C44CBC"/>
    <w:rsid w:val="00C47A16"/>
    <w:rsid w:val="00C50E7B"/>
    <w:rsid w:val="00C50E83"/>
    <w:rsid w:val="00C51566"/>
    <w:rsid w:val="00C5224F"/>
    <w:rsid w:val="00C54FC8"/>
    <w:rsid w:val="00C564CD"/>
    <w:rsid w:val="00C57211"/>
    <w:rsid w:val="00C57E37"/>
    <w:rsid w:val="00C640BB"/>
    <w:rsid w:val="00C65294"/>
    <w:rsid w:val="00C66679"/>
    <w:rsid w:val="00C66935"/>
    <w:rsid w:val="00C67A33"/>
    <w:rsid w:val="00C706EE"/>
    <w:rsid w:val="00C7388C"/>
    <w:rsid w:val="00C8293D"/>
    <w:rsid w:val="00C83B2F"/>
    <w:rsid w:val="00C84DB3"/>
    <w:rsid w:val="00C85DA5"/>
    <w:rsid w:val="00C86AF7"/>
    <w:rsid w:val="00C87916"/>
    <w:rsid w:val="00C92414"/>
    <w:rsid w:val="00C939A8"/>
    <w:rsid w:val="00CA045E"/>
    <w:rsid w:val="00CA0746"/>
    <w:rsid w:val="00CA2A0D"/>
    <w:rsid w:val="00CA387F"/>
    <w:rsid w:val="00CA4907"/>
    <w:rsid w:val="00CA79B6"/>
    <w:rsid w:val="00CB240A"/>
    <w:rsid w:val="00CB4053"/>
    <w:rsid w:val="00CB4A19"/>
    <w:rsid w:val="00CB4CE1"/>
    <w:rsid w:val="00CC16C9"/>
    <w:rsid w:val="00CC1D1D"/>
    <w:rsid w:val="00CC28E8"/>
    <w:rsid w:val="00CC34F1"/>
    <w:rsid w:val="00CC3779"/>
    <w:rsid w:val="00CC3DBA"/>
    <w:rsid w:val="00CC6F73"/>
    <w:rsid w:val="00CD3480"/>
    <w:rsid w:val="00CD6332"/>
    <w:rsid w:val="00CE21DA"/>
    <w:rsid w:val="00CE6C9C"/>
    <w:rsid w:val="00CF4596"/>
    <w:rsid w:val="00CF68DA"/>
    <w:rsid w:val="00CF6C69"/>
    <w:rsid w:val="00D007EC"/>
    <w:rsid w:val="00D00B1C"/>
    <w:rsid w:val="00D02178"/>
    <w:rsid w:val="00D05317"/>
    <w:rsid w:val="00D0699B"/>
    <w:rsid w:val="00D07613"/>
    <w:rsid w:val="00D076D5"/>
    <w:rsid w:val="00D102B8"/>
    <w:rsid w:val="00D109A7"/>
    <w:rsid w:val="00D10DE1"/>
    <w:rsid w:val="00D1128A"/>
    <w:rsid w:val="00D136E8"/>
    <w:rsid w:val="00D20F7E"/>
    <w:rsid w:val="00D244FE"/>
    <w:rsid w:val="00D2789C"/>
    <w:rsid w:val="00D30828"/>
    <w:rsid w:val="00D318FB"/>
    <w:rsid w:val="00D34E3A"/>
    <w:rsid w:val="00D35048"/>
    <w:rsid w:val="00D36B13"/>
    <w:rsid w:val="00D37060"/>
    <w:rsid w:val="00D37370"/>
    <w:rsid w:val="00D406C7"/>
    <w:rsid w:val="00D41265"/>
    <w:rsid w:val="00D4186E"/>
    <w:rsid w:val="00D52200"/>
    <w:rsid w:val="00D52DEA"/>
    <w:rsid w:val="00D5599D"/>
    <w:rsid w:val="00D55A6F"/>
    <w:rsid w:val="00D56307"/>
    <w:rsid w:val="00D56505"/>
    <w:rsid w:val="00D648CC"/>
    <w:rsid w:val="00D6753C"/>
    <w:rsid w:val="00D72445"/>
    <w:rsid w:val="00D7254C"/>
    <w:rsid w:val="00D726D6"/>
    <w:rsid w:val="00D74CD7"/>
    <w:rsid w:val="00D77D1A"/>
    <w:rsid w:val="00D81398"/>
    <w:rsid w:val="00D830D7"/>
    <w:rsid w:val="00D83971"/>
    <w:rsid w:val="00D8442E"/>
    <w:rsid w:val="00D845C5"/>
    <w:rsid w:val="00D84CEC"/>
    <w:rsid w:val="00D84D7F"/>
    <w:rsid w:val="00D8591A"/>
    <w:rsid w:val="00DA08E6"/>
    <w:rsid w:val="00DA2781"/>
    <w:rsid w:val="00DA3EE3"/>
    <w:rsid w:val="00DA42FB"/>
    <w:rsid w:val="00DA6A48"/>
    <w:rsid w:val="00DA788D"/>
    <w:rsid w:val="00DB209F"/>
    <w:rsid w:val="00DB5EFE"/>
    <w:rsid w:val="00DB6043"/>
    <w:rsid w:val="00DB61BD"/>
    <w:rsid w:val="00DC19D1"/>
    <w:rsid w:val="00DC2662"/>
    <w:rsid w:val="00DC2B3C"/>
    <w:rsid w:val="00DC3303"/>
    <w:rsid w:val="00DC3A71"/>
    <w:rsid w:val="00DC77F1"/>
    <w:rsid w:val="00DC7C80"/>
    <w:rsid w:val="00DC7D72"/>
    <w:rsid w:val="00DD2B2C"/>
    <w:rsid w:val="00DD541C"/>
    <w:rsid w:val="00DD6F20"/>
    <w:rsid w:val="00DE2CFD"/>
    <w:rsid w:val="00DE3A61"/>
    <w:rsid w:val="00DE5E00"/>
    <w:rsid w:val="00DE6444"/>
    <w:rsid w:val="00DE6682"/>
    <w:rsid w:val="00DE69D9"/>
    <w:rsid w:val="00DF0693"/>
    <w:rsid w:val="00DF1E47"/>
    <w:rsid w:val="00DF388C"/>
    <w:rsid w:val="00DF407B"/>
    <w:rsid w:val="00DF4873"/>
    <w:rsid w:val="00DF5CDC"/>
    <w:rsid w:val="00DF6693"/>
    <w:rsid w:val="00E01362"/>
    <w:rsid w:val="00E03575"/>
    <w:rsid w:val="00E036CB"/>
    <w:rsid w:val="00E05823"/>
    <w:rsid w:val="00E10371"/>
    <w:rsid w:val="00E129BF"/>
    <w:rsid w:val="00E12FEE"/>
    <w:rsid w:val="00E1581D"/>
    <w:rsid w:val="00E17125"/>
    <w:rsid w:val="00E171F5"/>
    <w:rsid w:val="00E200D7"/>
    <w:rsid w:val="00E204B6"/>
    <w:rsid w:val="00E20587"/>
    <w:rsid w:val="00E25133"/>
    <w:rsid w:val="00E25D5A"/>
    <w:rsid w:val="00E2665E"/>
    <w:rsid w:val="00E279D2"/>
    <w:rsid w:val="00E33F65"/>
    <w:rsid w:val="00E35510"/>
    <w:rsid w:val="00E358CE"/>
    <w:rsid w:val="00E43080"/>
    <w:rsid w:val="00E4352C"/>
    <w:rsid w:val="00E44161"/>
    <w:rsid w:val="00E45618"/>
    <w:rsid w:val="00E46516"/>
    <w:rsid w:val="00E477E5"/>
    <w:rsid w:val="00E47ED3"/>
    <w:rsid w:val="00E5162B"/>
    <w:rsid w:val="00E518B0"/>
    <w:rsid w:val="00E522D9"/>
    <w:rsid w:val="00E535A0"/>
    <w:rsid w:val="00E54279"/>
    <w:rsid w:val="00E544E6"/>
    <w:rsid w:val="00E548EB"/>
    <w:rsid w:val="00E556F2"/>
    <w:rsid w:val="00E576CE"/>
    <w:rsid w:val="00E60D24"/>
    <w:rsid w:val="00E61518"/>
    <w:rsid w:val="00E62723"/>
    <w:rsid w:val="00E63B18"/>
    <w:rsid w:val="00E646A8"/>
    <w:rsid w:val="00E656A7"/>
    <w:rsid w:val="00E7073B"/>
    <w:rsid w:val="00E73635"/>
    <w:rsid w:val="00E74245"/>
    <w:rsid w:val="00E74A2B"/>
    <w:rsid w:val="00E77308"/>
    <w:rsid w:val="00E80FC4"/>
    <w:rsid w:val="00E814CB"/>
    <w:rsid w:val="00E83ED4"/>
    <w:rsid w:val="00E84918"/>
    <w:rsid w:val="00E86A03"/>
    <w:rsid w:val="00E86A86"/>
    <w:rsid w:val="00E86D30"/>
    <w:rsid w:val="00E87042"/>
    <w:rsid w:val="00E9049D"/>
    <w:rsid w:val="00E946E3"/>
    <w:rsid w:val="00E9475C"/>
    <w:rsid w:val="00E95F75"/>
    <w:rsid w:val="00E979E4"/>
    <w:rsid w:val="00E97A48"/>
    <w:rsid w:val="00E97C3C"/>
    <w:rsid w:val="00EA120A"/>
    <w:rsid w:val="00EA7FF6"/>
    <w:rsid w:val="00EB1819"/>
    <w:rsid w:val="00EB3B3E"/>
    <w:rsid w:val="00EB470A"/>
    <w:rsid w:val="00EB4EF7"/>
    <w:rsid w:val="00EB5089"/>
    <w:rsid w:val="00EB5DF6"/>
    <w:rsid w:val="00EC006D"/>
    <w:rsid w:val="00EC1093"/>
    <w:rsid w:val="00EC1F4D"/>
    <w:rsid w:val="00EC347C"/>
    <w:rsid w:val="00EC6FAD"/>
    <w:rsid w:val="00EC7CAF"/>
    <w:rsid w:val="00ED0253"/>
    <w:rsid w:val="00ED2A88"/>
    <w:rsid w:val="00ED2AC5"/>
    <w:rsid w:val="00ED478F"/>
    <w:rsid w:val="00ED7648"/>
    <w:rsid w:val="00ED779A"/>
    <w:rsid w:val="00ED7A47"/>
    <w:rsid w:val="00EE3CF7"/>
    <w:rsid w:val="00EE42C1"/>
    <w:rsid w:val="00EE4B99"/>
    <w:rsid w:val="00EE52E4"/>
    <w:rsid w:val="00EE5F48"/>
    <w:rsid w:val="00EF42A5"/>
    <w:rsid w:val="00EF582F"/>
    <w:rsid w:val="00EF7421"/>
    <w:rsid w:val="00F014A5"/>
    <w:rsid w:val="00F01568"/>
    <w:rsid w:val="00F0527D"/>
    <w:rsid w:val="00F07977"/>
    <w:rsid w:val="00F07CA3"/>
    <w:rsid w:val="00F134FC"/>
    <w:rsid w:val="00F17DB4"/>
    <w:rsid w:val="00F22277"/>
    <w:rsid w:val="00F25CD2"/>
    <w:rsid w:val="00F2641A"/>
    <w:rsid w:val="00F325E1"/>
    <w:rsid w:val="00F33D10"/>
    <w:rsid w:val="00F33D5A"/>
    <w:rsid w:val="00F3425D"/>
    <w:rsid w:val="00F3654F"/>
    <w:rsid w:val="00F377E1"/>
    <w:rsid w:val="00F433EA"/>
    <w:rsid w:val="00F45563"/>
    <w:rsid w:val="00F45685"/>
    <w:rsid w:val="00F505CC"/>
    <w:rsid w:val="00F50836"/>
    <w:rsid w:val="00F51390"/>
    <w:rsid w:val="00F54778"/>
    <w:rsid w:val="00F564B4"/>
    <w:rsid w:val="00F60272"/>
    <w:rsid w:val="00F60ACE"/>
    <w:rsid w:val="00F6189C"/>
    <w:rsid w:val="00F632B3"/>
    <w:rsid w:val="00F6436B"/>
    <w:rsid w:val="00F65E4B"/>
    <w:rsid w:val="00F65F37"/>
    <w:rsid w:val="00F6690F"/>
    <w:rsid w:val="00F672BE"/>
    <w:rsid w:val="00F67DB9"/>
    <w:rsid w:val="00F70339"/>
    <w:rsid w:val="00F74342"/>
    <w:rsid w:val="00F74B8B"/>
    <w:rsid w:val="00F779A6"/>
    <w:rsid w:val="00F80ABA"/>
    <w:rsid w:val="00F80B62"/>
    <w:rsid w:val="00F81C75"/>
    <w:rsid w:val="00F84990"/>
    <w:rsid w:val="00F86AEB"/>
    <w:rsid w:val="00F9256D"/>
    <w:rsid w:val="00F96D33"/>
    <w:rsid w:val="00F96DD7"/>
    <w:rsid w:val="00F973F2"/>
    <w:rsid w:val="00F97EB5"/>
    <w:rsid w:val="00FA4FB8"/>
    <w:rsid w:val="00FA54ED"/>
    <w:rsid w:val="00FA71BB"/>
    <w:rsid w:val="00FB1141"/>
    <w:rsid w:val="00FB4E35"/>
    <w:rsid w:val="00FB725D"/>
    <w:rsid w:val="00FC2516"/>
    <w:rsid w:val="00FC55CC"/>
    <w:rsid w:val="00FC76A2"/>
    <w:rsid w:val="00FC7FFD"/>
    <w:rsid w:val="00FD00D8"/>
    <w:rsid w:val="00FD5A20"/>
    <w:rsid w:val="00FD68AB"/>
    <w:rsid w:val="00FE2684"/>
    <w:rsid w:val="00FE2A48"/>
    <w:rsid w:val="00FE5C2C"/>
    <w:rsid w:val="00FF3DBC"/>
    <w:rsid w:val="00FF5A6D"/>
    <w:rsid w:val="00FF5FEF"/>
    <w:rsid w:val="00FF6221"/>
    <w:rsid w:val="00FF7B62"/>
    <w:rsid w:val="045EF3C1"/>
    <w:rsid w:val="047045F2"/>
    <w:rsid w:val="06401034"/>
    <w:rsid w:val="089781D7"/>
    <w:rsid w:val="08A2D745"/>
    <w:rsid w:val="0AC4208A"/>
    <w:rsid w:val="0B71097F"/>
    <w:rsid w:val="0BBB0487"/>
    <w:rsid w:val="0DAE3B19"/>
    <w:rsid w:val="0E192A78"/>
    <w:rsid w:val="0E2418E1"/>
    <w:rsid w:val="1015BF53"/>
    <w:rsid w:val="107F787F"/>
    <w:rsid w:val="111052B0"/>
    <w:rsid w:val="12C1DAB7"/>
    <w:rsid w:val="13AD9B41"/>
    <w:rsid w:val="13FACDB3"/>
    <w:rsid w:val="15A09EBD"/>
    <w:rsid w:val="16D91877"/>
    <w:rsid w:val="1A6FD948"/>
    <w:rsid w:val="1B0A679B"/>
    <w:rsid w:val="1B3CD737"/>
    <w:rsid w:val="1B4D4505"/>
    <w:rsid w:val="1C144600"/>
    <w:rsid w:val="1ED4C775"/>
    <w:rsid w:val="201B4277"/>
    <w:rsid w:val="24A1E91A"/>
    <w:rsid w:val="25BB0AF7"/>
    <w:rsid w:val="25FEB3EA"/>
    <w:rsid w:val="26BD0DEB"/>
    <w:rsid w:val="27490F16"/>
    <w:rsid w:val="290AECDC"/>
    <w:rsid w:val="29A29A4F"/>
    <w:rsid w:val="2B35AC18"/>
    <w:rsid w:val="2B87814D"/>
    <w:rsid w:val="2DF6527E"/>
    <w:rsid w:val="2F8751D2"/>
    <w:rsid w:val="308DD64D"/>
    <w:rsid w:val="341F85A3"/>
    <w:rsid w:val="34889EE5"/>
    <w:rsid w:val="350388C0"/>
    <w:rsid w:val="35549908"/>
    <w:rsid w:val="3734B8A9"/>
    <w:rsid w:val="3783DE50"/>
    <w:rsid w:val="37D0FF0A"/>
    <w:rsid w:val="3A0D3286"/>
    <w:rsid w:val="3AFD85DC"/>
    <w:rsid w:val="3B4C1EF3"/>
    <w:rsid w:val="3BC6F6F3"/>
    <w:rsid w:val="3CC36AFA"/>
    <w:rsid w:val="3D193710"/>
    <w:rsid w:val="3D778961"/>
    <w:rsid w:val="3F680F47"/>
    <w:rsid w:val="43940E9C"/>
    <w:rsid w:val="43957EFB"/>
    <w:rsid w:val="43B1AA3C"/>
    <w:rsid w:val="43FE1691"/>
    <w:rsid w:val="44121EF4"/>
    <w:rsid w:val="4479E1BE"/>
    <w:rsid w:val="46A5FE45"/>
    <w:rsid w:val="470B862C"/>
    <w:rsid w:val="4768551D"/>
    <w:rsid w:val="47ABC366"/>
    <w:rsid w:val="48E59A8D"/>
    <w:rsid w:val="49DA6D2C"/>
    <w:rsid w:val="4B4A34E1"/>
    <w:rsid w:val="4C2938D5"/>
    <w:rsid w:val="4DB50687"/>
    <w:rsid w:val="4E5AFFB7"/>
    <w:rsid w:val="4EC1A736"/>
    <w:rsid w:val="4F3F6F72"/>
    <w:rsid w:val="507194B7"/>
    <w:rsid w:val="51F7105D"/>
    <w:rsid w:val="5224C727"/>
    <w:rsid w:val="53283640"/>
    <w:rsid w:val="532DDC3C"/>
    <w:rsid w:val="54619E79"/>
    <w:rsid w:val="549988DB"/>
    <w:rsid w:val="591422F1"/>
    <w:rsid w:val="599BF082"/>
    <w:rsid w:val="59CD9A60"/>
    <w:rsid w:val="5ADE8B2B"/>
    <w:rsid w:val="5C755EB6"/>
    <w:rsid w:val="5C9DE30D"/>
    <w:rsid w:val="5E5EB8FF"/>
    <w:rsid w:val="5ED768B2"/>
    <w:rsid w:val="5EEABC5B"/>
    <w:rsid w:val="6578A48B"/>
    <w:rsid w:val="65AED5F3"/>
    <w:rsid w:val="65CBD989"/>
    <w:rsid w:val="65FB0F4D"/>
    <w:rsid w:val="669A5EC0"/>
    <w:rsid w:val="674E49DA"/>
    <w:rsid w:val="68020926"/>
    <w:rsid w:val="6A28898B"/>
    <w:rsid w:val="6C5EBCBD"/>
    <w:rsid w:val="6D7F82AC"/>
    <w:rsid w:val="6DC2C178"/>
    <w:rsid w:val="6E42910A"/>
    <w:rsid w:val="7101C175"/>
    <w:rsid w:val="71A50757"/>
    <w:rsid w:val="71D0C9BA"/>
    <w:rsid w:val="720D207D"/>
    <w:rsid w:val="73FA7355"/>
    <w:rsid w:val="74F2FAC5"/>
    <w:rsid w:val="7569E4E6"/>
    <w:rsid w:val="75FC6755"/>
    <w:rsid w:val="7882541B"/>
    <w:rsid w:val="7896A369"/>
    <w:rsid w:val="7CE29614"/>
    <w:rsid w:val="7DD54694"/>
    <w:rsid w:val="7DE3007F"/>
    <w:rsid w:val="7EFD1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0E9FE"/>
  <w15:docId w15:val="{12397BC0-BD26-4644-83FB-2741D0EF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iPriority="99" w:unhideWhenUsed="1" w:qFormat="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99B"/>
    <w:pPr>
      <w:spacing w:after="240"/>
    </w:pPr>
    <w:rPr>
      <w:rFonts w:ascii="Arial" w:hAnsi="Arial"/>
      <w:sz w:val="24"/>
      <w:szCs w:val="24"/>
      <w:lang w:eastAsia="en-US"/>
    </w:rPr>
  </w:style>
  <w:style w:type="paragraph" w:styleId="Heading1">
    <w:name w:val="heading 1"/>
    <w:aliases w:val="RFP H1"/>
    <w:basedOn w:val="Normal"/>
    <w:next w:val="BodyText"/>
    <w:link w:val="Heading1Char"/>
    <w:uiPriority w:val="9"/>
    <w:qFormat/>
    <w:rsid w:val="005220E7"/>
    <w:pPr>
      <w:keepNext/>
      <w:numPr>
        <w:numId w:val="22"/>
      </w:numPr>
      <w:spacing w:before="240" w:after="60"/>
      <w:outlineLvl w:val="0"/>
    </w:pPr>
    <w:rPr>
      <w:b/>
      <w:caps/>
      <w:kern w:val="28"/>
      <w:sz w:val="28"/>
    </w:rPr>
  </w:style>
  <w:style w:type="paragraph" w:styleId="Heading2">
    <w:name w:val="heading 2"/>
    <w:aliases w:val="RFP H2,H2,h2,2m,Subhead1,Reset numbering,Subsection,He,Subsection1,Subsection2,Subsection3,Subsection4"/>
    <w:basedOn w:val="Heading1"/>
    <w:next w:val="BodyText"/>
    <w:link w:val="Heading2Char"/>
    <w:qFormat/>
    <w:rsid w:val="00C85DA5"/>
    <w:pPr>
      <w:keepNext w:val="0"/>
      <w:widowControl w:val="0"/>
      <w:numPr>
        <w:ilvl w:val="1"/>
      </w:numPr>
      <w:outlineLvl w:val="1"/>
    </w:pPr>
    <w:rPr>
      <w:rFonts w:ascii="Arial Bold" w:hAnsi="Arial Bold"/>
      <w:caps w:val="0"/>
      <w:sz w:val="24"/>
      <w:szCs w:val="26"/>
    </w:rPr>
  </w:style>
  <w:style w:type="paragraph" w:styleId="Heading3">
    <w:name w:val="heading 3"/>
    <w:aliases w:val="RFP H3"/>
    <w:basedOn w:val="Heading2"/>
    <w:next w:val="BodyText"/>
    <w:qFormat/>
    <w:rsid w:val="00745AAD"/>
    <w:pPr>
      <w:numPr>
        <w:ilvl w:val="2"/>
      </w:numPr>
      <w:tabs>
        <w:tab w:val="left" w:pos="792"/>
      </w:tabs>
      <w:outlineLvl w:val="2"/>
    </w:pPr>
    <w:rPr>
      <w:rFonts w:ascii="Arial" w:hAnsi="Arial" w:cs="Arial"/>
      <w:b w:val="0"/>
    </w:rPr>
  </w:style>
  <w:style w:type="paragraph" w:styleId="Heading4">
    <w:name w:val="heading 4"/>
    <w:aliases w:val="RFP H4"/>
    <w:basedOn w:val="Heading3"/>
    <w:next w:val="BodyText"/>
    <w:link w:val="Heading4Char"/>
    <w:qFormat/>
    <w:rsid w:val="005220E7"/>
    <w:pPr>
      <w:numPr>
        <w:ilvl w:val="3"/>
      </w:numPr>
      <w:tabs>
        <w:tab w:val="left" w:pos="1440"/>
      </w:tabs>
      <w:spacing w:before="120"/>
      <w:outlineLvl w:val="3"/>
    </w:pPr>
    <w:rPr>
      <w:b/>
      <w:lang w:val="en-US"/>
    </w:rPr>
  </w:style>
  <w:style w:type="paragraph" w:styleId="Heading5">
    <w:name w:val="heading 5"/>
    <w:aliases w:val="h5"/>
    <w:basedOn w:val="Normal"/>
    <w:next w:val="BodyText"/>
    <w:link w:val="Heading5Char"/>
    <w:qFormat/>
    <w:rsid w:val="00736D29"/>
    <w:pPr>
      <w:numPr>
        <w:ilvl w:val="4"/>
        <w:numId w:val="22"/>
      </w:numPr>
      <w:spacing w:before="240"/>
      <w:jc w:val="both"/>
      <w:outlineLvl w:val="4"/>
    </w:pPr>
  </w:style>
  <w:style w:type="paragraph" w:styleId="Heading6">
    <w:name w:val="heading 6"/>
    <w:aliases w:val="h6"/>
    <w:basedOn w:val="Normal"/>
    <w:next w:val="BodyText"/>
    <w:link w:val="Heading6Char"/>
    <w:qFormat/>
    <w:rsid w:val="00557556"/>
    <w:pPr>
      <w:keepNext/>
      <w:numPr>
        <w:ilvl w:val="5"/>
        <w:numId w:val="22"/>
      </w:numPr>
      <w:jc w:val="center"/>
      <w:outlineLvl w:val="5"/>
    </w:pPr>
    <w:rPr>
      <w:b/>
      <w:lang w:val="en-US"/>
    </w:rPr>
  </w:style>
  <w:style w:type="paragraph" w:styleId="Heading7">
    <w:name w:val="heading 7"/>
    <w:basedOn w:val="Normal"/>
    <w:next w:val="BodyText"/>
    <w:link w:val="Heading7Char"/>
    <w:qFormat/>
    <w:rsid w:val="00557556"/>
    <w:pPr>
      <w:keepNext/>
      <w:numPr>
        <w:ilvl w:val="6"/>
        <w:numId w:val="22"/>
      </w:numPr>
      <w:outlineLvl w:val="6"/>
    </w:pPr>
    <w:rPr>
      <w:i/>
      <w:lang w:val="en-GB"/>
    </w:rPr>
  </w:style>
  <w:style w:type="paragraph" w:styleId="Heading8">
    <w:name w:val="heading 8"/>
    <w:basedOn w:val="Normal"/>
    <w:next w:val="BodyText"/>
    <w:link w:val="Heading8Char"/>
    <w:qFormat/>
    <w:rsid w:val="00557556"/>
    <w:pPr>
      <w:keepNext/>
      <w:numPr>
        <w:ilvl w:val="7"/>
        <w:numId w:val="22"/>
      </w:numPr>
      <w:outlineLvl w:val="7"/>
    </w:pPr>
    <w:rPr>
      <w:i/>
      <w:lang w:val="en-GB"/>
    </w:rPr>
  </w:style>
  <w:style w:type="paragraph" w:styleId="Heading9">
    <w:name w:val="heading 9"/>
    <w:basedOn w:val="Normal"/>
    <w:next w:val="BodyText"/>
    <w:link w:val="Heading9Char"/>
    <w:qFormat/>
    <w:rsid w:val="00557556"/>
    <w:pPr>
      <w:keepNext/>
      <w:numPr>
        <w:ilvl w:val="8"/>
        <w:numId w:val="22"/>
      </w:numPr>
      <w:outlineLvl w:val="8"/>
    </w:pPr>
    <w:rPr>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9B1DE4"/>
    <w:pPr>
      <w:spacing w:before="120"/>
      <w:jc w:val="both"/>
    </w:pPr>
  </w:style>
  <w:style w:type="paragraph" w:styleId="ListNumber">
    <w:name w:val="List Number"/>
    <w:basedOn w:val="Normal"/>
    <w:link w:val="ListNumberChar"/>
    <w:uiPriority w:val="99"/>
    <w:rsid w:val="00442257"/>
    <w:pPr>
      <w:numPr>
        <w:numId w:val="15"/>
      </w:numPr>
      <w:spacing w:after="60"/>
    </w:pPr>
    <w:rPr>
      <w:lang w:val="en-US"/>
    </w:rPr>
  </w:style>
  <w:style w:type="paragraph" w:styleId="TOC1">
    <w:name w:val="toc 1"/>
    <w:basedOn w:val="Normal"/>
    <w:next w:val="Normal"/>
    <w:uiPriority w:val="39"/>
    <w:qFormat/>
    <w:rsid w:val="00442257"/>
    <w:pPr>
      <w:spacing w:before="120"/>
    </w:pPr>
    <w:rPr>
      <w:b/>
      <w:bCs/>
      <w:caps/>
    </w:rPr>
  </w:style>
  <w:style w:type="paragraph" w:styleId="TOC2">
    <w:name w:val="toc 2"/>
    <w:basedOn w:val="Normal"/>
    <w:next w:val="Normal"/>
    <w:autoRedefine/>
    <w:uiPriority w:val="39"/>
    <w:qFormat/>
    <w:rsid w:val="009A56CD"/>
    <w:pPr>
      <w:ind w:left="220"/>
    </w:pPr>
  </w:style>
  <w:style w:type="paragraph" w:styleId="TOC3">
    <w:name w:val="toc 3"/>
    <w:basedOn w:val="Normal"/>
    <w:next w:val="Normal"/>
    <w:autoRedefine/>
    <w:uiPriority w:val="39"/>
    <w:qFormat/>
    <w:rsid w:val="009A56CD"/>
    <w:pPr>
      <w:ind w:left="440"/>
    </w:pPr>
    <w:rPr>
      <w:iCs/>
    </w:rPr>
  </w:style>
  <w:style w:type="paragraph" w:styleId="TOC4">
    <w:name w:val="toc 4"/>
    <w:basedOn w:val="Normal"/>
    <w:next w:val="Normal"/>
    <w:autoRedefine/>
    <w:semiHidden/>
    <w:rsid w:val="00442257"/>
    <w:pPr>
      <w:ind w:left="660"/>
    </w:pPr>
    <w:rPr>
      <w:szCs w:val="18"/>
    </w:rPr>
  </w:style>
  <w:style w:type="paragraph" w:styleId="TOC5">
    <w:name w:val="toc 5"/>
    <w:basedOn w:val="Normal"/>
    <w:next w:val="Normal"/>
    <w:autoRedefine/>
    <w:semiHidden/>
    <w:rsid w:val="00442257"/>
    <w:pPr>
      <w:ind w:left="880"/>
    </w:pPr>
    <w:rPr>
      <w:szCs w:val="18"/>
    </w:rPr>
  </w:style>
  <w:style w:type="paragraph" w:styleId="TOC6">
    <w:name w:val="toc 6"/>
    <w:basedOn w:val="Normal"/>
    <w:next w:val="Normal"/>
    <w:autoRedefine/>
    <w:semiHidden/>
    <w:rsid w:val="00442257"/>
    <w:pPr>
      <w:ind w:left="1100"/>
    </w:pPr>
    <w:rPr>
      <w:szCs w:val="18"/>
    </w:rPr>
  </w:style>
  <w:style w:type="paragraph" w:styleId="TOC7">
    <w:name w:val="toc 7"/>
    <w:basedOn w:val="Normal"/>
    <w:next w:val="Normal"/>
    <w:autoRedefine/>
    <w:semiHidden/>
    <w:rsid w:val="00442257"/>
    <w:pPr>
      <w:ind w:left="1320"/>
    </w:pPr>
    <w:rPr>
      <w:szCs w:val="18"/>
    </w:rPr>
  </w:style>
  <w:style w:type="paragraph" w:styleId="TOC8">
    <w:name w:val="toc 8"/>
    <w:basedOn w:val="Normal"/>
    <w:next w:val="Normal"/>
    <w:autoRedefine/>
    <w:semiHidden/>
    <w:rsid w:val="00442257"/>
    <w:pPr>
      <w:ind w:left="1540"/>
    </w:pPr>
    <w:rPr>
      <w:szCs w:val="18"/>
    </w:rPr>
  </w:style>
  <w:style w:type="paragraph" w:styleId="TOC9">
    <w:name w:val="toc 9"/>
    <w:basedOn w:val="Normal"/>
    <w:next w:val="Normal"/>
    <w:autoRedefine/>
    <w:semiHidden/>
    <w:rsid w:val="00442257"/>
    <w:pPr>
      <w:ind w:left="1760"/>
    </w:pPr>
    <w:rPr>
      <w:szCs w:val="18"/>
    </w:rPr>
  </w:style>
  <w:style w:type="paragraph" w:styleId="Header">
    <w:name w:val="header"/>
    <w:aliases w:val="Odd Header,Cover Page,Header1,Header11,Header12,Header13,Header111,Header121,foote,Main Headings,Main Headings1,Main Headings2,Main Headings3,Main Headings4"/>
    <w:basedOn w:val="Normal"/>
    <w:link w:val="HeaderChar"/>
    <w:uiPriority w:val="99"/>
    <w:rsid w:val="00442257"/>
    <w:pPr>
      <w:tabs>
        <w:tab w:val="left" w:pos="0"/>
        <w:tab w:val="left" w:pos="360"/>
        <w:tab w:val="right" w:pos="9000"/>
        <w:tab w:val="left" w:pos="9360"/>
      </w:tabs>
      <w:suppressAutoHyphens/>
    </w:pPr>
    <w:rPr>
      <w:lang w:val="en-US"/>
    </w:rPr>
  </w:style>
  <w:style w:type="paragraph" w:styleId="BodyTextIndent">
    <w:name w:val="Body Text Indent"/>
    <w:basedOn w:val="Normal"/>
    <w:link w:val="BodyTextIndentChar"/>
    <w:uiPriority w:val="99"/>
    <w:rsid w:val="00442257"/>
    <w:pPr>
      <w:tabs>
        <w:tab w:val="right" w:pos="9360"/>
      </w:tabs>
      <w:spacing w:before="120"/>
      <w:ind w:left="360"/>
    </w:pPr>
    <w:rPr>
      <w:lang w:val="en-US"/>
    </w:rPr>
  </w:style>
  <w:style w:type="paragraph" w:styleId="BodyText3">
    <w:name w:val="Body Text 3"/>
    <w:basedOn w:val="Normal"/>
    <w:link w:val="BodyText3Char"/>
    <w:uiPriority w:val="99"/>
    <w:rsid w:val="00442257"/>
    <w:pPr>
      <w:tabs>
        <w:tab w:val="left" w:pos="-1440"/>
        <w:tab w:val="left" w:pos="-720"/>
        <w:tab w:val="left" w:pos="2086"/>
      </w:tabs>
      <w:suppressAutoHyphens/>
    </w:pPr>
    <w:rPr>
      <w:color w:val="000000"/>
      <w:spacing w:val="-2"/>
    </w:rPr>
  </w:style>
  <w:style w:type="character" w:styleId="FootnoteReference">
    <w:name w:val="footnote reference"/>
    <w:basedOn w:val="DefaultParagraphFont"/>
    <w:uiPriority w:val="99"/>
    <w:rsid w:val="00442257"/>
    <w:rPr>
      <w:vertAlign w:val="superscript"/>
    </w:rPr>
  </w:style>
  <w:style w:type="paragraph" w:styleId="FootnoteText">
    <w:name w:val="footnote text"/>
    <w:basedOn w:val="Normal"/>
    <w:semiHidden/>
    <w:rsid w:val="00442257"/>
    <w:rPr>
      <w:lang w:val="en-US"/>
    </w:rPr>
  </w:style>
  <w:style w:type="paragraph" w:styleId="Caption">
    <w:name w:val="caption"/>
    <w:basedOn w:val="Normal"/>
    <w:next w:val="Normal"/>
    <w:qFormat/>
    <w:rsid w:val="00442257"/>
    <w:pPr>
      <w:tabs>
        <w:tab w:val="left" w:pos="-360"/>
      </w:tabs>
      <w:autoSpaceDE w:val="0"/>
      <w:autoSpaceDN w:val="0"/>
      <w:spacing w:line="240" w:lineRule="exact"/>
      <w:ind w:right="360"/>
    </w:pPr>
    <w:rPr>
      <w:noProof/>
    </w:rPr>
  </w:style>
  <w:style w:type="paragraph" w:customStyle="1" w:styleId="BULLET1LAST">
    <w:name w:val="BULLET1LAST"/>
    <w:basedOn w:val="Normal"/>
    <w:rsid w:val="00442257"/>
    <w:pPr>
      <w:numPr>
        <w:numId w:val="8"/>
      </w:numPr>
      <w:autoSpaceDE w:val="0"/>
      <w:autoSpaceDN w:val="0"/>
    </w:pPr>
    <w:rPr>
      <w:b/>
      <w:noProof/>
    </w:rPr>
  </w:style>
  <w:style w:type="paragraph" w:customStyle="1" w:styleId="FootnoteBase">
    <w:name w:val="Footnote Base"/>
    <w:basedOn w:val="Normal"/>
    <w:rsid w:val="00442257"/>
    <w:pPr>
      <w:keepLines/>
      <w:spacing w:line="220" w:lineRule="atLeast"/>
    </w:pPr>
  </w:style>
  <w:style w:type="paragraph" w:styleId="ListBullet3">
    <w:name w:val="List Bullet 3"/>
    <w:basedOn w:val="Normal"/>
    <w:rsid w:val="00442257"/>
    <w:pPr>
      <w:numPr>
        <w:ilvl w:val="2"/>
        <w:numId w:val="14"/>
      </w:numPr>
      <w:tabs>
        <w:tab w:val="clear" w:pos="720"/>
        <w:tab w:val="num" w:pos="2880"/>
        <w:tab w:val="right" w:pos="9360"/>
      </w:tabs>
      <w:ind w:left="2880" w:hanging="360"/>
    </w:pPr>
    <w:rPr>
      <w:lang w:val="en-US"/>
    </w:rPr>
  </w:style>
  <w:style w:type="paragraph" w:styleId="ListNumber2">
    <w:name w:val="List Number 2"/>
    <w:basedOn w:val="Normal"/>
    <w:link w:val="ListNumber2Char"/>
    <w:uiPriority w:val="99"/>
    <w:qFormat/>
    <w:rsid w:val="00442257"/>
    <w:pPr>
      <w:tabs>
        <w:tab w:val="left" w:pos="-360"/>
        <w:tab w:val="num" w:pos="468"/>
        <w:tab w:val="num" w:pos="720"/>
        <w:tab w:val="num" w:pos="900"/>
        <w:tab w:val="num" w:pos="1080"/>
      </w:tabs>
      <w:autoSpaceDE w:val="0"/>
      <w:autoSpaceDN w:val="0"/>
      <w:ind w:left="900" w:hanging="900"/>
    </w:pPr>
    <w:rPr>
      <w:b/>
      <w:noProof/>
    </w:rPr>
  </w:style>
  <w:style w:type="paragraph" w:styleId="BodyTextIndent3">
    <w:name w:val="Body Text Indent 3"/>
    <w:basedOn w:val="Normal"/>
    <w:link w:val="BodyTextIndent3Char"/>
    <w:uiPriority w:val="99"/>
    <w:rsid w:val="00442257"/>
    <w:pPr>
      <w:tabs>
        <w:tab w:val="left" w:pos="2340"/>
      </w:tabs>
      <w:suppressAutoHyphens/>
      <w:spacing w:line="263" w:lineRule="auto"/>
      <w:ind w:left="540" w:hanging="540"/>
    </w:pPr>
    <w:rPr>
      <w:spacing w:val="-3"/>
    </w:rPr>
  </w:style>
  <w:style w:type="paragraph" w:customStyle="1" w:styleId="TableText">
    <w:name w:val="Table Text"/>
    <w:basedOn w:val="Normal"/>
    <w:rsid w:val="00442257"/>
    <w:pPr>
      <w:spacing w:before="40"/>
      <w:ind w:left="-18"/>
    </w:pPr>
    <w:rPr>
      <w:lang w:val="en-US"/>
    </w:rPr>
  </w:style>
  <w:style w:type="paragraph" w:customStyle="1" w:styleId="TableHeading">
    <w:name w:val="Table Heading"/>
    <w:basedOn w:val="Normal"/>
    <w:rsid w:val="00442257"/>
    <w:pPr>
      <w:widowControl w:val="0"/>
      <w:spacing w:before="60" w:after="60"/>
      <w:jc w:val="center"/>
    </w:pPr>
    <w:rPr>
      <w:b/>
      <w:position w:val="-6"/>
      <w:lang w:val="en-US"/>
    </w:rPr>
  </w:style>
  <w:style w:type="paragraph" w:styleId="Title">
    <w:name w:val="Title"/>
    <w:basedOn w:val="Normal"/>
    <w:link w:val="TitleChar"/>
    <w:qFormat/>
    <w:rsid w:val="00442257"/>
    <w:pPr>
      <w:spacing w:before="240"/>
      <w:jc w:val="center"/>
    </w:pPr>
    <w:rPr>
      <w:b/>
      <w:bCs/>
      <w:kern w:val="28"/>
      <w:szCs w:val="32"/>
    </w:rPr>
  </w:style>
  <w:style w:type="paragraph" w:styleId="Subtitle">
    <w:name w:val="Subtitle"/>
    <w:basedOn w:val="Normal"/>
    <w:link w:val="SubtitleChar"/>
    <w:qFormat/>
    <w:rsid w:val="00442257"/>
    <w:pPr>
      <w:tabs>
        <w:tab w:val="left" w:pos="-360"/>
      </w:tabs>
      <w:autoSpaceDE w:val="0"/>
      <w:autoSpaceDN w:val="0"/>
      <w:jc w:val="center"/>
    </w:pPr>
    <w:rPr>
      <w:noProof/>
    </w:rPr>
  </w:style>
  <w:style w:type="paragraph" w:styleId="BlockText">
    <w:name w:val="Block Text"/>
    <w:basedOn w:val="Normal"/>
    <w:uiPriority w:val="99"/>
    <w:rsid w:val="00442257"/>
    <w:pPr>
      <w:tabs>
        <w:tab w:val="left" w:pos="-720"/>
        <w:tab w:val="left" w:pos="-3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ind w:left="1440" w:right="-450"/>
    </w:pPr>
    <w:rPr>
      <w:i/>
      <w:noProof/>
    </w:rPr>
  </w:style>
  <w:style w:type="paragraph" w:styleId="Footer">
    <w:name w:val="footer"/>
    <w:basedOn w:val="Normal"/>
    <w:link w:val="FooterChar"/>
    <w:uiPriority w:val="99"/>
    <w:rsid w:val="00442257"/>
    <w:pPr>
      <w:tabs>
        <w:tab w:val="center" w:pos="4320"/>
        <w:tab w:val="right" w:pos="8640"/>
      </w:tabs>
      <w:spacing w:before="60"/>
    </w:pPr>
    <w:rPr>
      <w:rFonts w:eastAsia="Arial Unicode MS"/>
      <w:snapToGrid w:val="0"/>
      <w:lang w:val="en-US"/>
    </w:rPr>
  </w:style>
  <w:style w:type="paragraph" w:styleId="CommentText">
    <w:name w:val="annotation text"/>
    <w:basedOn w:val="Normal"/>
    <w:link w:val="CommentTextChar"/>
    <w:uiPriority w:val="99"/>
    <w:rsid w:val="00442257"/>
    <w:pPr>
      <w:tabs>
        <w:tab w:val="left" w:pos="-360"/>
      </w:tabs>
      <w:autoSpaceDE w:val="0"/>
      <w:autoSpaceDN w:val="0"/>
    </w:pPr>
    <w:rPr>
      <w:b/>
      <w:noProof/>
    </w:rPr>
  </w:style>
  <w:style w:type="character" w:styleId="Hyperlink">
    <w:name w:val="Hyperlink"/>
    <w:basedOn w:val="DefaultParagraphFont"/>
    <w:uiPriority w:val="99"/>
    <w:rsid w:val="00442257"/>
    <w:rPr>
      <w:color w:val="0000FF"/>
      <w:u w:val="single"/>
    </w:rPr>
  </w:style>
  <w:style w:type="character" w:styleId="PageNumber">
    <w:name w:val="page number"/>
    <w:basedOn w:val="DefaultParagraphFont"/>
    <w:uiPriority w:val="99"/>
    <w:rsid w:val="00442257"/>
  </w:style>
  <w:style w:type="paragraph" w:styleId="BalloonText">
    <w:name w:val="Balloon Text"/>
    <w:basedOn w:val="Normal"/>
    <w:link w:val="BalloonTextChar"/>
    <w:uiPriority w:val="99"/>
    <w:rsid w:val="00442257"/>
    <w:rPr>
      <w:szCs w:val="16"/>
    </w:rPr>
  </w:style>
  <w:style w:type="paragraph" w:styleId="BodyText2">
    <w:name w:val="Body Text 2"/>
    <w:basedOn w:val="Normal"/>
    <w:link w:val="BodyText2Char"/>
    <w:uiPriority w:val="99"/>
    <w:rsid w:val="00442257"/>
    <w:pPr>
      <w:tabs>
        <w:tab w:val="left" w:pos="-1260"/>
        <w:tab w:val="left" w:pos="-1170"/>
      </w:tabs>
      <w:suppressAutoHyphens/>
      <w:ind w:right="421"/>
    </w:pPr>
    <w:rPr>
      <w:spacing w:val="-2"/>
    </w:rPr>
  </w:style>
  <w:style w:type="paragraph" w:styleId="BodyTextIndent2">
    <w:name w:val="Body Text Indent 2"/>
    <w:basedOn w:val="Normal"/>
    <w:link w:val="BodyTextIndent2Char"/>
    <w:rsid w:val="00442257"/>
    <w:pPr>
      <w:tabs>
        <w:tab w:val="right" w:pos="9360"/>
      </w:tabs>
      <w:suppressAutoHyphens/>
      <w:spacing w:before="40" w:after="40"/>
      <w:ind w:left="720" w:hanging="360"/>
    </w:pPr>
    <w:rPr>
      <w:spacing w:val="-3"/>
      <w:lang w:val="en-US"/>
    </w:rPr>
  </w:style>
  <w:style w:type="character" w:styleId="CommentReference">
    <w:name w:val="annotation reference"/>
    <w:basedOn w:val="DefaultParagraphFont"/>
    <w:uiPriority w:val="99"/>
    <w:rsid w:val="00442257"/>
    <w:rPr>
      <w:rFonts w:ascii="Arial" w:hAnsi="Arial" w:cs="Arial"/>
      <w:sz w:val="22"/>
      <w:szCs w:val="16"/>
    </w:rPr>
  </w:style>
  <w:style w:type="paragraph" w:styleId="CommentSubject">
    <w:name w:val="annotation subject"/>
    <w:basedOn w:val="CommentText"/>
    <w:next w:val="CommentText"/>
    <w:link w:val="CommentSubjectChar"/>
    <w:uiPriority w:val="99"/>
    <w:rsid w:val="00442257"/>
    <w:pPr>
      <w:tabs>
        <w:tab w:val="clear" w:pos="-360"/>
      </w:tabs>
      <w:autoSpaceDE/>
      <w:autoSpaceDN/>
    </w:pPr>
    <w:rPr>
      <w:bCs/>
      <w:noProof w:val="0"/>
    </w:rPr>
  </w:style>
  <w:style w:type="paragraph" w:styleId="ListBullet">
    <w:name w:val="List Bullet"/>
    <w:basedOn w:val="Normal"/>
    <w:link w:val="ListBulletChar"/>
    <w:uiPriority w:val="99"/>
    <w:rsid w:val="00442257"/>
    <w:pPr>
      <w:numPr>
        <w:numId w:val="18"/>
      </w:numPr>
      <w:tabs>
        <w:tab w:val="right" w:pos="9360"/>
      </w:tabs>
    </w:pPr>
    <w:rPr>
      <w:lang w:val="en-US"/>
    </w:rPr>
  </w:style>
  <w:style w:type="paragraph" w:styleId="ListBullet2">
    <w:name w:val="List Bullet 2"/>
    <w:basedOn w:val="Normal"/>
    <w:rsid w:val="00442257"/>
    <w:pPr>
      <w:numPr>
        <w:ilvl w:val="1"/>
        <w:numId w:val="14"/>
      </w:numPr>
      <w:tabs>
        <w:tab w:val="clear" w:pos="720"/>
        <w:tab w:val="num" w:pos="2520"/>
      </w:tabs>
      <w:ind w:left="2520" w:hanging="360"/>
    </w:pPr>
    <w:rPr>
      <w:lang w:val="en-US"/>
    </w:rPr>
  </w:style>
  <w:style w:type="paragraph" w:customStyle="1" w:styleId="HSCParticulars">
    <w:name w:val="HSC Particulars"/>
    <w:basedOn w:val="Normal"/>
    <w:rsid w:val="00442257"/>
    <w:pPr>
      <w:spacing w:before="60" w:after="60"/>
    </w:pPr>
  </w:style>
  <w:style w:type="paragraph" w:customStyle="1" w:styleId="Body">
    <w:name w:val="Body"/>
    <w:basedOn w:val="Normal"/>
    <w:link w:val="BodyChar1"/>
    <w:rsid w:val="00442257"/>
    <w:pPr>
      <w:spacing w:after="160"/>
    </w:pPr>
  </w:style>
  <w:style w:type="character" w:styleId="FollowedHyperlink">
    <w:name w:val="FollowedHyperlink"/>
    <w:basedOn w:val="DefaultParagraphFont"/>
    <w:uiPriority w:val="99"/>
    <w:rsid w:val="00442257"/>
    <w:rPr>
      <w:color w:val="800080"/>
      <w:u w:val="single"/>
    </w:rPr>
  </w:style>
  <w:style w:type="paragraph" w:styleId="TableofFigures">
    <w:name w:val="table of figures"/>
    <w:basedOn w:val="Normal"/>
    <w:next w:val="Normal"/>
    <w:semiHidden/>
    <w:rsid w:val="00442257"/>
    <w:pPr>
      <w:ind w:left="440" w:hanging="440"/>
    </w:pPr>
  </w:style>
  <w:style w:type="paragraph" w:customStyle="1" w:styleId="bullets">
    <w:name w:val="bullets"/>
    <w:basedOn w:val="Normal"/>
    <w:rsid w:val="00442257"/>
    <w:pPr>
      <w:numPr>
        <w:numId w:val="9"/>
      </w:numPr>
      <w:spacing w:after="60"/>
    </w:pPr>
  </w:style>
  <w:style w:type="paragraph" w:customStyle="1" w:styleId="Bullets2">
    <w:name w:val="Bullets2"/>
    <w:basedOn w:val="Normal"/>
    <w:rsid w:val="00442257"/>
    <w:pPr>
      <w:tabs>
        <w:tab w:val="num" w:pos="926"/>
      </w:tabs>
      <w:spacing w:after="60"/>
    </w:pPr>
  </w:style>
  <w:style w:type="paragraph" w:styleId="NormalWeb">
    <w:name w:val="Normal (Web)"/>
    <w:basedOn w:val="Normal"/>
    <w:link w:val="NormalWebChar"/>
    <w:uiPriority w:val="99"/>
    <w:rsid w:val="00442257"/>
    <w:pPr>
      <w:spacing w:before="120"/>
    </w:pPr>
    <w:rPr>
      <w:lang w:val="en-US"/>
    </w:rPr>
  </w:style>
  <w:style w:type="character" w:customStyle="1" w:styleId="BodyChar">
    <w:name w:val="Body Char"/>
    <w:basedOn w:val="DefaultParagraphFont"/>
    <w:rsid w:val="00442257"/>
    <w:rPr>
      <w:rFonts w:ascii="Arial" w:hAnsi="Arial" w:cs="Arial"/>
      <w:noProof w:val="0"/>
      <w:sz w:val="22"/>
      <w:lang w:val="en-US"/>
    </w:rPr>
  </w:style>
  <w:style w:type="paragraph" w:customStyle="1" w:styleId="normalwithcolonandlist">
    <w:name w:val="normal with colon and list"/>
    <w:basedOn w:val="Normal"/>
    <w:autoRedefine/>
    <w:rsid w:val="00442257"/>
    <w:pPr>
      <w:keepNext/>
      <w:spacing w:after="60"/>
    </w:pPr>
    <w:rPr>
      <w:color w:val="000000"/>
    </w:rPr>
  </w:style>
  <w:style w:type="paragraph" w:customStyle="1" w:styleId="SubtitleCover">
    <w:name w:val="Subtitle Cover"/>
    <w:basedOn w:val="TitleCover"/>
    <w:next w:val="BodyText"/>
    <w:rsid w:val="00442257"/>
    <w:pPr>
      <w:pBdr>
        <w:top w:val="single" w:sz="6" w:space="12" w:color="808080"/>
      </w:pBdr>
      <w:spacing w:after="0" w:line="440" w:lineRule="atLeast"/>
    </w:pPr>
    <w:rPr>
      <w:caps w:val="0"/>
      <w:smallCaps/>
      <w:spacing w:val="30"/>
    </w:rPr>
  </w:style>
  <w:style w:type="paragraph" w:customStyle="1" w:styleId="TitleCover">
    <w:name w:val="Title Cover"/>
    <w:basedOn w:val="Normal"/>
    <w:next w:val="SubtitleCover"/>
    <w:rsid w:val="00442257"/>
    <w:pPr>
      <w:keepNext/>
      <w:keepLines/>
      <w:spacing w:before="120" w:line="720" w:lineRule="atLeast"/>
      <w:ind w:left="720"/>
      <w:jc w:val="center"/>
    </w:pPr>
    <w:rPr>
      <w:caps/>
      <w:spacing w:val="65"/>
      <w:kern w:val="20"/>
      <w:lang w:val="en-GB"/>
    </w:rPr>
  </w:style>
  <w:style w:type="paragraph" w:customStyle="1" w:styleId="Level1">
    <w:name w:val="Level1"/>
    <w:basedOn w:val="Normal"/>
    <w:autoRedefine/>
    <w:rsid w:val="00442257"/>
    <w:pPr>
      <w:ind w:left="720"/>
    </w:pPr>
  </w:style>
  <w:style w:type="paragraph" w:styleId="NormalIndent">
    <w:name w:val="Normal Indent"/>
    <w:basedOn w:val="Normal"/>
    <w:rsid w:val="00442257"/>
    <w:pPr>
      <w:ind w:left="1440"/>
    </w:pPr>
  </w:style>
  <w:style w:type="paragraph" w:customStyle="1" w:styleId="ListBullet6">
    <w:name w:val="List Bullet 6"/>
    <w:basedOn w:val="Normal"/>
    <w:rsid w:val="00442257"/>
    <w:pPr>
      <w:numPr>
        <w:numId w:val="5"/>
      </w:numPr>
    </w:pPr>
  </w:style>
  <w:style w:type="paragraph" w:styleId="DocumentMap">
    <w:name w:val="Document Map"/>
    <w:basedOn w:val="Normal"/>
    <w:semiHidden/>
    <w:rsid w:val="00442257"/>
    <w:pPr>
      <w:shd w:val="clear" w:color="auto" w:fill="000080"/>
    </w:pPr>
    <w:rPr>
      <w:lang w:val="en-US"/>
    </w:rPr>
  </w:style>
  <w:style w:type="paragraph" w:customStyle="1" w:styleId="Bullet1">
    <w:name w:val="Bullet 1"/>
    <w:basedOn w:val="BodyText"/>
    <w:autoRedefine/>
    <w:rsid w:val="00442257"/>
    <w:pPr>
      <w:numPr>
        <w:numId w:val="6"/>
      </w:numPr>
      <w:tabs>
        <w:tab w:val="left" w:pos="-1440"/>
        <w:tab w:val="left" w:pos="-720"/>
        <w:tab w:val="left" w:pos="1"/>
        <w:tab w:val="left" w:pos="1080"/>
        <w:tab w:val="left" w:pos="1800"/>
        <w:tab w:val="left" w:pos="2160"/>
        <w:tab w:val="left" w:pos="2520"/>
        <w:tab w:val="left" w:pos="3240"/>
        <w:tab w:val="left" w:pos="3960"/>
        <w:tab w:val="left" w:pos="4680"/>
        <w:tab w:val="left" w:pos="5400"/>
        <w:tab w:val="left" w:pos="6120"/>
        <w:tab w:val="left" w:pos="6840"/>
        <w:tab w:val="left" w:pos="75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pPr>
    <w:rPr>
      <w:b/>
      <w:snapToGrid w:val="0"/>
      <w:lang w:val="en-US"/>
    </w:rPr>
  </w:style>
  <w:style w:type="paragraph" w:customStyle="1" w:styleId="IndentParagrah">
    <w:name w:val="Indent Paragrah"/>
    <w:basedOn w:val="ListBullet"/>
    <w:autoRedefine/>
    <w:rsid w:val="00442257"/>
    <w:pPr>
      <w:numPr>
        <w:numId w:val="0"/>
      </w:numPr>
      <w:spacing w:before="120"/>
      <w:ind w:left="38"/>
      <w:jc w:val="center"/>
    </w:pPr>
  </w:style>
  <w:style w:type="paragraph" w:styleId="PlainText">
    <w:name w:val="Plain Text"/>
    <w:basedOn w:val="Normal"/>
    <w:rsid w:val="00442257"/>
  </w:style>
  <w:style w:type="paragraph" w:styleId="List">
    <w:name w:val="List"/>
    <w:basedOn w:val="Normal"/>
    <w:rsid w:val="00442257"/>
    <w:pPr>
      <w:ind w:left="360" w:hanging="360"/>
    </w:pPr>
  </w:style>
  <w:style w:type="paragraph" w:styleId="ListContinue4">
    <w:name w:val="List Continue 4"/>
    <w:basedOn w:val="Normal"/>
    <w:uiPriority w:val="99"/>
    <w:rsid w:val="00442257"/>
    <w:pPr>
      <w:ind w:left="1440"/>
    </w:pPr>
  </w:style>
  <w:style w:type="paragraph" w:styleId="ListNumber5">
    <w:name w:val="List Number 5"/>
    <w:basedOn w:val="Normal"/>
    <w:link w:val="ListNumber5Char"/>
    <w:rsid w:val="00442257"/>
    <w:pPr>
      <w:numPr>
        <w:numId w:val="7"/>
      </w:numPr>
    </w:pPr>
  </w:style>
  <w:style w:type="paragraph" w:styleId="List2">
    <w:name w:val="List 2"/>
    <w:basedOn w:val="Normal"/>
    <w:uiPriority w:val="99"/>
    <w:rsid w:val="00442257"/>
    <w:pPr>
      <w:ind w:left="720" w:hanging="360"/>
    </w:pPr>
  </w:style>
  <w:style w:type="paragraph" w:styleId="List3">
    <w:name w:val="List 3"/>
    <w:basedOn w:val="Normal"/>
    <w:rsid w:val="00442257"/>
    <w:pPr>
      <w:ind w:left="1080" w:hanging="360"/>
    </w:pPr>
  </w:style>
  <w:style w:type="paragraph" w:styleId="List4">
    <w:name w:val="List 4"/>
    <w:basedOn w:val="Normal"/>
    <w:rsid w:val="00442257"/>
    <w:pPr>
      <w:ind w:left="1440" w:hanging="360"/>
    </w:pPr>
  </w:style>
  <w:style w:type="paragraph" w:styleId="List5">
    <w:name w:val="List 5"/>
    <w:basedOn w:val="Normal"/>
    <w:rsid w:val="00442257"/>
    <w:pPr>
      <w:ind w:left="1800" w:hanging="360"/>
    </w:pPr>
  </w:style>
  <w:style w:type="paragraph" w:styleId="ListBullet4">
    <w:name w:val="List Bullet 4"/>
    <w:basedOn w:val="Normal"/>
    <w:autoRedefine/>
    <w:rsid w:val="00442257"/>
    <w:pPr>
      <w:numPr>
        <w:numId w:val="1"/>
      </w:numPr>
    </w:pPr>
  </w:style>
  <w:style w:type="paragraph" w:styleId="ListBullet5">
    <w:name w:val="List Bullet 5"/>
    <w:basedOn w:val="Normal"/>
    <w:autoRedefine/>
    <w:rsid w:val="00442257"/>
    <w:pPr>
      <w:numPr>
        <w:numId w:val="2"/>
      </w:numPr>
    </w:pPr>
  </w:style>
  <w:style w:type="paragraph" w:styleId="ListContinue">
    <w:name w:val="List Continue"/>
    <w:basedOn w:val="Normal"/>
    <w:uiPriority w:val="99"/>
    <w:rsid w:val="00442257"/>
    <w:pPr>
      <w:ind w:left="360"/>
    </w:pPr>
  </w:style>
  <w:style w:type="paragraph" w:styleId="ListContinue2">
    <w:name w:val="List Continue 2"/>
    <w:basedOn w:val="Normal"/>
    <w:uiPriority w:val="99"/>
    <w:rsid w:val="00442257"/>
    <w:pPr>
      <w:ind w:left="720"/>
    </w:pPr>
  </w:style>
  <w:style w:type="paragraph" w:styleId="ListContinue3">
    <w:name w:val="List Continue 3"/>
    <w:basedOn w:val="Normal"/>
    <w:uiPriority w:val="99"/>
    <w:rsid w:val="00442257"/>
    <w:pPr>
      <w:ind w:left="1080"/>
    </w:pPr>
  </w:style>
  <w:style w:type="paragraph" w:customStyle="1" w:styleId="InsideAddress">
    <w:name w:val="Inside Address"/>
    <w:basedOn w:val="Normal"/>
    <w:rsid w:val="00442257"/>
  </w:style>
  <w:style w:type="paragraph" w:customStyle="1" w:styleId="ReferenceLine">
    <w:name w:val="Reference Line"/>
    <w:basedOn w:val="BodyText"/>
    <w:rsid w:val="00442257"/>
  </w:style>
  <w:style w:type="paragraph" w:customStyle="1" w:styleId="Bullet2">
    <w:name w:val="Bullet 2"/>
    <w:basedOn w:val="Normal"/>
    <w:autoRedefine/>
    <w:rsid w:val="00FC7FFD"/>
    <w:pPr>
      <w:numPr>
        <w:numId w:val="3"/>
      </w:numPr>
      <w:tabs>
        <w:tab w:val="left" w:pos="-14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60" w:after="60"/>
      <w:ind w:left="720"/>
    </w:pPr>
    <w:rPr>
      <w:snapToGrid w:val="0"/>
    </w:rPr>
  </w:style>
  <w:style w:type="paragraph" w:customStyle="1" w:styleId="Bullet">
    <w:name w:val="Bullet ."/>
    <w:basedOn w:val="Normal"/>
    <w:rsid w:val="00442257"/>
    <w:pPr>
      <w:keepLines/>
      <w:numPr>
        <w:numId w:val="13"/>
      </w:numPr>
      <w:suppressAutoHyphens/>
      <w:ind w:hanging="360"/>
      <w:outlineLvl w:val="0"/>
    </w:pPr>
    <w:rPr>
      <w:rFonts w:eastAsia="Arial Unicode MS"/>
      <w:snapToGrid w:val="0"/>
      <w:color w:val="000000"/>
      <w:spacing w:val="-3"/>
      <w:lang w:val="en-US"/>
    </w:rPr>
  </w:style>
  <w:style w:type="paragraph" w:customStyle="1" w:styleId="BodyTextList">
    <w:name w:val="Body Text List"/>
    <w:basedOn w:val="BodyText"/>
    <w:rsid w:val="00442257"/>
    <w:pPr>
      <w:widowControl w:val="0"/>
      <w:tabs>
        <w:tab w:val="left" w:pos="360"/>
      </w:tabs>
      <w:spacing w:before="0"/>
      <w:ind w:left="360" w:hanging="360"/>
    </w:pPr>
    <w:rPr>
      <w:b/>
    </w:rPr>
  </w:style>
  <w:style w:type="paragraph" w:customStyle="1" w:styleId="Bulleta">
    <w:name w:val="Bullet a"/>
    <w:basedOn w:val="Normal"/>
    <w:rsid w:val="00442257"/>
    <w:pPr>
      <w:numPr>
        <w:numId w:val="16"/>
      </w:numPr>
      <w:tabs>
        <w:tab w:val="clear" w:pos="720"/>
        <w:tab w:val="num" w:pos="1080"/>
      </w:tabs>
      <w:spacing w:before="60"/>
      <w:ind w:left="1080" w:hanging="360"/>
    </w:pPr>
    <w:rPr>
      <w:rFonts w:eastAsia="Arial Unicode MS"/>
      <w:snapToGrid w:val="0"/>
      <w:lang w:val="en-US"/>
    </w:rPr>
  </w:style>
  <w:style w:type="paragraph" w:customStyle="1" w:styleId="tabletitle">
    <w:name w:val="table title"/>
    <w:basedOn w:val="Normal"/>
    <w:rsid w:val="00442257"/>
    <w:pPr>
      <w:jc w:val="center"/>
    </w:pPr>
    <w:rPr>
      <w:b/>
      <w:color w:val="FFFFFF"/>
      <w:lang w:val="en-US"/>
    </w:rPr>
  </w:style>
  <w:style w:type="paragraph" w:customStyle="1" w:styleId="Tablecellcentred">
    <w:name w:val="Table cell centred"/>
    <w:basedOn w:val="Normal"/>
    <w:rsid w:val="00442257"/>
    <w:pPr>
      <w:spacing w:before="100" w:after="100"/>
      <w:jc w:val="center"/>
    </w:pPr>
    <w:rPr>
      <w:lang w:val="en-US"/>
    </w:rPr>
  </w:style>
  <w:style w:type="paragraph" w:customStyle="1" w:styleId="font5">
    <w:name w:val="font5"/>
    <w:basedOn w:val="Normal"/>
    <w:rsid w:val="00442257"/>
    <w:pPr>
      <w:spacing w:before="100" w:after="100"/>
    </w:pPr>
    <w:rPr>
      <w:rFonts w:eastAsia="Arial Unicode MS"/>
      <w:i/>
      <w:snapToGrid w:val="0"/>
      <w:lang w:val="en-US"/>
    </w:rPr>
  </w:style>
  <w:style w:type="paragraph" w:customStyle="1" w:styleId="LineNumber1">
    <w:name w:val="Line Number1"/>
    <w:rsid w:val="00442257"/>
    <w:pPr>
      <w:tabs>
        <w:tab w:val="left" w:pos="720"/>
        <w:tab w:val="left" w:pos="1440"/>
        <w:tab w:val="left" w:pos="2160"/>
        <w:tab w:val="left" w:pos="2250"/>
        <w:tab w:val="left" w:pos="2880"/>
      </w:tabs>
      <w:suppressAutoHyphens/>
    </w:pPr>
    <w:rPr>
      <w:rFonts w:ascii="Arial" w:hAnsi="Arial" w:cs="Arial"/>
      <w:sz w:val="22"/>
      <w:lang w:val="en-US" w:eastAsia="en-US"/>
    </w:rPr>
  </w:style>
  <w:style w:type="character" w:customStyle="1" w:styleId="sidepadding1">
    <w:name w:val="sidepadding1"/>
    <w:basedOn w:val="DefaultParagraphFont"/>
    <w:rsid w:val="00442257"/>
    <w:rPr>
      <w:spacing w:val="260"/>
      <w:sz w:val="240"/>
      <w:szCs w:val="0"/>
    </w:rPr>
  </w:style>
  <w:style w:type="paragraph" w:customStyle="1" w:styleId="ListNumbered1">
    <w:name w:val="List Numbered 1"/>
    <w:basedOn w:val="Normal"/>
    <w:link w:val="ListNumbered1Char"/>
    <w:rsid w:val="00051C5F"/>
    <w:pPr>
      <w:numPr>
        <w:numId w:val="17"/>
      </w:numPr>
      <w:tabs>
        <w:tab w:val="right" w:pos="9360"/>
      </w:tabs>
    </w:pPr>
    <w:rPr>
      <w:lang w:val="en-US"/>
    </w:rPr>
  </w:style>
  <w:style w:type="paragraph" w:customStyle="1" w:styleId="Numbered6">
    <w:name w:val="Numbered 6"/>
    <w:basedOn w:val="ListNumbered1"/>
    <w:rsid w:val="00442257"/>
    <w:pPr>
      <w:spacing w:before="40"/>
    </w:pPr>
  </w:style>
  <w:style w:type="paragraph" w:customStyle="1" w:styleId="TableBullets">
    <w:name w:val="Table Bullets"/>
    <w:basedOn w:val="Date"/>
    <w:autoRedefine/>
    <w:rsid w:val="00442257"/>
    <w:pPr>
      <w:spacing w:before="100" w:after="100"/>
    </w:pPr>
    <w:rPr>
      <w:lang w:val="en-US"/>
    </w:rPr>
  </w:style>
  <w:style w:type="paragraph" w:styleId="Date">
    <w:name w:val="Date"/>
    <w:basedOn w:val="Normal"/>
    <w:next w:val="Normal"/>
    <w:rsid w:val="00442257"/>
  </w:style>
  <w:style w:type="paragraph" w:customStyle="1" w:styleId="Tablecellleft">
    <w:name w:val="Table cell left"/>
    <w:basedOn w:val="Normal"/>
    <w:rsid w:val="00442257"/>
    <w:pPr>
      <w:keepNext/>
      <w:spacing w:before="100" w:after="100"/>
    </w:pPr>
  </w:style>
  <w:style w:type="paragraph" w:customStyle="1" w:styleId="listbullet11">
    <w:name w:val="list bullet 11"/>
    <w:basedOn w:val="ListBullet"/>
    <w:rsid w:val="00442257"/>
    <w:pPr>
      <w:numPr>
        <w:numId w:val="10"/>
      </w:numPr>
    </w:pPr>
  </w:style>
  <w:style w:type="paragraph" w:customStyle="1" w:styleId="ListNumbereda">
    <w:name w:val="List Numbered a)"/>
    <w:basedOn w:val="ListBullet3"/>
    <w:rsid w:val="00442257"/>
    <w:pPr>
      <w:numPr>
        <w:ilvl w:val="0"/>
      </w:numPr>
      <w:ind w:hanging="360"/>
    </w:pPr>
  </w:style>
  <w:style w:type="paragraph" w:customStyle="1" w:styleId="TableIndentedBullets">
    <w:name w:val="Table Indented Bullets"/>
    <w:basedOn w:val="TableBullets"/>
    <w:autoRedefine/>
    <w:rsid w:val="00442257"/>
    <w:pPr>
      <w:numPr>
        <w:numId w:val="12"/>
      </w:numPr>
      <w:spacing w:before="40" w:after="0"/>
    </w:pPr>
    <w:rPr>
      <w:lang w:val="en-GB"/>
    </w:rPr>
  </w:style>
  <w:style w:type="paragraph" w:customStyle="1" w:styleId="Head3">
    <w:name w:val="Head 3"/>
    <w:basedOn w:val="Heading3"/>
    <w:rsid w:val="00442257"/>
    <w:rPr>
      <w:lang w:val="en-GB"/>
    </w:rPr>
  </w:style>
  <w:style w:type="paragraph" w:customStyle="1" w:styleId="table">
    <w:name w:val="table"/>
    <w:basedOn w:val="Normal"/>
    <w:rsid w:val="00442257"/>
    <w:pPr>
      <w:keepNext/>
    </w:pPr>
  </w:style>
  <w:style w:type="paragraph" w:customStyle="1" w:styleId="Part">
    <w:name w:val="Part"/>
    <w:aliases w:val="RFP Part"/>
    <w:basedOn w:val="Normal"/>
    <w:next w:val="Heading1"/>
    <w:rsid w:val="00442257"/>
    <w:pPr>
      <w:numPr>
        <w:numId w:val="11"/>
      </w:numPr>
      <w:pBdr>
        <w:top w:val="single" w:sz="4" w:space="1" w:color="auto" w:shadow="1"/>
        <w:left w:val="single" w:sz="4" w:space="4" w:color="auto" w:shadow="1"/>
        <w:bottom w:val="single" w:sz="4" w:space="1" w:color="auto" w:shadow="1"/>
        <w:right w:val="single" w:sz="4" w:space="4" w:color="auto" w:shadow="1"/>
      </w:pBdr>
      <w:outlineLvl w:val="0"/>
    </w:pPr>
    <w:rPr>
      <w:b/>
      <w:caps/>
    </w:rPr>
  </w:style>
  <w:style w:type="paragraph" w:customStyle="1" w:styleId="Style6">
    <w:name w:val="Style6"/>
    <w:basedOn w:val="Heading4"/>
    <w:next w:val="Normal"/>
    <w:link w:val="Style6Char"/>
    <w:qFormat/>
    <w:rsid w:val="00442257"/>
    <w:pPr>
      <w:numPr>
        <w:ilvl w:val="4"/>
        <w:numId w:val="19"/>
      </w:numPr>
    </w:pPr>
  </w:style>
  <w:style w:type="paragraph" w:customStyle="1" w:styleId="Appendix">
    <w:name w:val="Appendix"/>
    <w:basedOn w:val="Heading1"/>
    <w:link w:val="AppendixChar"/>
    <w:qFormat/>
    <w:rsid w:val="00935DB7"/>
    <w:pPr>
      <w:pageBreakBefore/>
      <w:numPr>
        <w:numId w:val="0"/>
      </w:numPr>
      <w:tabs>
        <w:tab w:val="left" w:pos="-1440"/>
        <w:tab w:val="left" w:pos="2880"/>
        <w:tab w:val="left" w:pos="3600"/>
        <w:tab w:val="left" w:pos="4320"/>
        <w:tab w:val="left" w:pos="5040"/>
        <w:tab w:val="right" w:pos="8640"/>
      </w:tabs>
      <w:jc w:val="center"/>
    </w:pPr>
    <w:rPr>
      <w:smallCaps/>
      <w:spacing w:val="40"/>
      <w:kern w:val="0"/>
    </w:rPr>
  </w:style>
  <w:style w:type="paragraph" w:customStyle="1" w:styleId="Points">
    <w:name w:val="Points"/>
    <w:basedOn w:val="Heading2"/>
    <w:next w:val="BodyText"/>
    <w:rsid w:val="00442257"/>
    <w:pPr>
      <w:numPr>
        <w:ilvl w:val="0"/>
        <w:numId w:val="0"/>
      </w:numPr>
      <w:outlineLvl w:val="9"/>
    </w:pPr>
    <w:rPr>
      <w:lang w:val="en-AU"/>
    </w:rPr>
  </w:style>
  <w:style w:type="paragraph" w:customStyle="1" w:styleId="Indentromans">
    <w:name w:val="Indentromans"/>
    <w:basedOn w:val="Body2"/>
    <w:rsid w:val="00442257"/>
    <w:pPr>
      <w:tabs>
        <w:tab w:val="left" w:pos="1080"/>
      </w:tabs>
      <w:ind w:left="1080" w:hanging="360"/>
    </w:pPr>
  </w:style>
  <w:style w:type="paragraph" w:customStyle="1" w:styleId="Body2">
    <w:name w:val="Body2"/>
    <w:basedOn w:val="Body"/>
    <w:rsid w:val="00442257"/>
    <w:pPr>
      <w:ind w:left="360" w:right="504"/>
    </w:pPr>
    <w:rPr>
      <w:lang w:val="en-US"/>
    </w:rPr>
  </w:style>
  <w:style w:type="character" w:customStyle="1" w:styleId="BodyTextChar">
    <w:name w:val="Body Text Char"/>
    <w:basedOn w:val="DefaultParagraphFont"/>
    <w:uiPriority w:val="99"/>
    <w:rsid w:val="00442257"/>
    <w:rPr>
      <w:rFonts w:ascii="Arial" w:hAnsi="Arial" w:cs="Arial"/>
      <w:noProof w:val="0"/>
      <w:sz w:val="22"/>
      <w:lang w:val="en-CA" w:eastAsia="en-US" w:bidi="ar-SA"/>
    </w:rPr>
  </w:style>
  <w:style w:type="paragraph" w:customStyle="1" w:styleId="StyleHeading3RFPH3Arial">
    <w:name w:val="Style Heading 3RFP H3 + Arial"/>
    <w:basedOn w:val="Heading3"/>
    <w:rsid w:val="00442257"/>
    <w:rPr>
      <w:bCs/>
    </w:rPr>
  </w:style>
  <w:style w:type="paragraph" w:customStyle="1" w:styleId="StyleHeading2RFPH2ArialLeft0Firstline0">
    <w:name w:val="Style Heading 2RFP H2 + Arial Left:  0&quot; First line:  0&quot;"/>
    <w:basedOn w:val="Heading2"/>
    <w:rsid w:val="00442257"/>
    <w:rPr>
      <w:bCs/>
    </w:rPr>
  </w:style>
  <w:style w:type="paragraph" w:customStyle="1" w:styleId="StyleHeading4RFPH4Left0Firstline0">
    <w:name w:val="Style Heading 4RFP H4 + Left:  0&quot; First line:  0&quot;"/>
    <w:basedOn w:val="Heading4"/>
    <w:rsid w:val="00442257"/>
    <w:pPr>
      <w:ind w:left="0" w:firstLine="0"/>
    </w:pPr>
    <w:rPr>
      <w:bCs/>
    </w:rPr>
  </w:style>
  <w:style w:type="paragraph" w:customStyle="1" w:styleId="Table0">
    <w:name w:val="Table"/>
    <w:basedOn w:val="Normal"/>
    <w:rsid w:val="0044225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kern w:val="16"/>
      <w:lang w:val="en-US"/>
    </w:rPr>
  </w:style>
  <w:style w:type="paragraph" w:styleId="Index8">
    <w:name w:val="index 8"/>
    <w:basedOn w:val="Normal"/>
    <w:next w:val="Normal"/>
    <w:autoRedefine/>
    <w:semiHidden/>
    <w:rsid w:val="00442257"/>
    <w:pPr>
      <w:tabs>
        <w:tab w:val="right" w:pos="4320"/>
      </w:tabs>
      <w:ind w:left="1600" w:hanging="200"/>
      <w:jc w:val="center"/>
    </w:pPr>
    <w:rPr>
      <w:kern w:val="20"/>
      <w:lang w:val="en-US"/>
    </w:rPr>
  </w:style>
  <w:style w:type="character" w:customStyle="1" w:styleId="Level4">
    <w:name w:val="Level 4+"/>
    <w:basedOn w:val="DefaultParagraphFont"/>
    <w:rsid w:val="00442257"/>
    <w:rPr>
      <w:noProof w:val="0"/>
      <w:lang w:val="en-US"/>
    </w:rPr>
  </w:style>
  <w:style w:type="paragraph" w:customStyle="1" w:styleId="UserTable">
    <w:name w:val="User Table"/>
    <w:basedOn w:val="Normal"/>
    <w:rsid w:val="00442257"/>
    <w:pPr>
      <w:spacing w:before="60" w:after="60"/>
    </w:pPr>
    <w:rPr>
      <w:kern w:val="20"/>
      <w:lang w:val="en-US"/>
    </w:rPr>
  </w:style>
  <w:style w:type="paragraph" w:customStyle="1" w:styleId="Style1">
    <w:name w:val="Style1"/>
    <w:basedOn w:val="TOC9"/>
    <w:link w:val="Style1Char"/>
    <w:autoRedefine/>
    <w:qFormat/>
    <w:rsid w:val="00442257"/>
    <w:rPr>
      <w:lang w:val="en-US"/>
    </w:rPr>
  </w:style>
  <w:style w:type="paragraph" w:customStyle="1" w:styleId="UnnumberedHeading">
    <w:name w:val="Unnumbered Heading"/>
    <w:basedOn w:val="Heading4"/>
    <w:autoRedefine/>
    <w:rsid w:val="00442257"/>
    <w:pPr>
      <w:numPr>
        <w:numId w:val="4"/>
      </w:numPr>
      <w:tabs>
        <w:tab w:val="clear" w:pos="1440"/>
      </w:tabs>
      <w:overflowPunct w:val="0"/>
      <w:autoSpaceDE w:val="0"/>
      <w:autoSpaceDN w:val="0"/>
      <w:adjustRightInd w:val="0"/>
      <w:spacing w:before="240"/>
      <w:textAlignment w:val="baseline"/>
    </w:pPr>
    <w:rPr>
      <w:i/>
      <w:lang w:val="en-GB"/>
    </w:rPr>
  </w:style>
  <w:style w:type="character" w:customStyle="1" w:styleId="Heading3Char">
    <w:name w:val="Heading 3 Char"/>
    <w:aliases w:val="RFP H3 Char"/>
    <w:basedOn w:val="DefaultParagraphFont"/>
    <w:uiPriority w:val="99"/>
    <w:rsid w:val="00442257"/>
    <w:rPr>
      <w:b/>
      <w:noProof w:val="0"/>
      <w:lang w:val="en-CA" w:eastAsia="en-US" w:bidi="ar-SA"/>
    </w:rPr>
  </w:style>
  <w:style w:type="paragraph" w:customStyle="1" w:styleId="zzbasebodytext">
    <w:name w:val="zz!base body text"/>
    <w:basedOn w:val="Normal"/>
    <w:link w:val="zzbasebodytextChar"/>
    <w:rsid w:val="006E38AB"/>
    <w:pPr>
      <w:jc w:val="both"/>
    </w:pPr>
    <w:rPr>
      <w:lang w:eastAsia="en-CA"/>
    </w:rPr>
  </w:style>
  <w:style w:type="paragraph" w:customStyle="1" w:styleId="zzbaseheading">
    <w:name w:val="zz!base heading"/>
    <w:basedOn w:val="Normal"/>
    <w:next w:val="BodyText0"/>
    <w:link w:val="zzbaseheadingChar"/>
    <w:rsid w:val="006E38AB"/>
    <w:pPr>
      <w:keepNext/>
      <w:keepLines/>
    </w:pPr>
    <w:rPr>
      <w:lang w:eastAsia="en-CA"/>
    </w:rPr>
  </w:style>
  <w:style w:type="paragraph" w:customStyle="1" w:styleId="zzbasetables">
    <w:name w:val="zz!base tables"/>
    <w:basedOn w:val="Normal"/>
    <w:rsid w:val="006E38AB"/>
    <w:rPr>
      <w:lang w:eastAsia="en-CA"/>
    </w:rPr>
  </w:style>
  <w:style w:type="paragraph" w:customStyle="1" w:styleId="zzbaseaddress">
    <w:name w:val="zz!base address"/>
    <w:basedOn w:val="Normal"/>
    <w:rsid w:val="006E38AB"/>
    <w:rPr>
      <w:lang w:eastAsia="en-CA"/>
    </w:rPr>
  </w:style>
  <w:style w:type="paragraph" w:customStyle="1" w:styleId="zzbaseparties">
    <w:name w:val="zz!base parties"/>
    <w:basedOn w:val="Normal"/>
    <w:rsid w:val="006E38AB"/>
    <w:rPr>
      <w:lang w:eastAsia="en-CA"/>
    </w:rPr>
  </w:style>
  <w:style w:type="paragraph" w:customStyle="1" w:styleId="zzbasequotes">
    <w:name w:val="zz!base quotes"/>
    <w:basedOn w:val="Normal"/>
    <w:rsid w:val="006E38AB"/>
    <w:pPr>
      <w:jc w:val="both"/>
    </w:pPr>
    <w:rPr>
      <w:lang w:eastAsia="en-CA"/>
    </w:rPr>
  </w:style>
  <w:style w:type="paragraph" w:customStyle="1" w:styleId="BodyText0">
    <w:name w:val="#BodyText"/>
    <w:basedOn w:val="zzbasebodytext"/>
    <w:link w:val="BodyTextChar0"/>
    <w:rsid w:val="006E38AB"/>
  </w:style>
  <w:style w:type="paragraph" w:customStyle="1" w:styleId="BodyText5Indent">
    <w:name w:val="#BodyText= .5&quot; Indent"/>
    <w:basedOn w:val="zzbasebodytext"/>
    <w:rsid w:val="006E38AB"/>
    <w:pPr>
      <w:ind w:left="720"/>
    </w:pPr>
  </w:style>
  <w:style w:type="paragraph" w:customStyle="1" w:styleId="BodyText1Indent">
    <w:name w:val="#BodyText= 1&quot; Indent"/>
    <w:basedOn w:val="zzbasebodytext"/>
    <w:rsid w:val="006E38AB"/>
    <w:pPr>
      <w:ind w:left="1440"/>
    </w:pPr>
  </w:style>
  <w:style w:type="paragraph" w:customStyle="1" w:styleId="BodyText15Indent">
    <w:name w:val="#BodyText= 1.5&quot; Indent"/>
    <w:basedOn w:val="zzbasebodytext"/>
    <w:rsid w:val="006E38AB"/>
    <w:pPr>
      <w:ind w:left="2160"/>
    </w:pPr>
  </w:style>
  <w:style w:type="paragraph" w:customStyle="1" w:styleId="BodyText2Indent">
    <w:name w:val="#BodyText= 2&quot; Indent"/>
    <w:basedOn w:val="zzbasebodytext"/>
    <w:rsid w:val="006E38AB"/>
    <w:pPr>
      <w:ind w:left="2880"/>
    </w:pPr>
  </w:style>
  <w:style w:type="paragraph" w:customStyle="1" w:styleId="BodyTextFirstLineIndent5">
    <w:name w:val="#BodyText= First Line Indent .5&quot;"/>
    <w:basedOn w:val="zzbasebodytext"/>
    <w:rsid w:val="006E38AB"/>
    <w:pPr>
      <w:ind w:firstLine="720"/>
    </w:pPr>
  </w:style>
  <w:style w:type="paragraph" w:customStyle="1" w:styleId="BodyTextFirstLineIndent1">
    <w:name w:val="#BodyText= First Line Indent 1&quot;"/>
    <w:basedOn w:val="zzbasebodytext"/>
    <w:rsid w:val="006E38AB"/>
    <w:pPr>
      <w:ind w:firstLine="1440"/>
    </w:pPr>
  </w:style>
  <w:style w:type="paragraph" w:customStyle="1" w:styleId="BodyTextBold">
    <w:name w:val="#BodyText=Bold"/>
    <w:basedOn w:val="zzbasebodytext"/>
    <w:rsid w:val="009A56CD"/>
    <w:pPr>
      <w:spacing w:before="120" w:after="120"/>
      <w:jc w:val="center"/>
    </w:pPr>
    <w:rPr>
      <w:rFonts w:ascii="Arial Bold" w:hAnsi="Arial Bold"/>
      <w:b/>
      <w:caps/>
      <w:sz w:val="28"/>
    </w:rPr>
  </w:style>
  <w:style w:type="paragraph" w:customStyle="1" w:styleId="BodyTextBoldItalics">
    <w:name w:val="#BodyText=Bold+Italics"/>
    <w:basedOn w:val="zzbasebodytext"/>
    <w:rsid w:val="006E38AB"/>
    <w:rPr>
      <w:b/>
      <w:i/>
    </w:rPr>
  </w:style>
  <w:style w:type="paragraph" w:customStyle="1" w:styleId="BodyTextItalics">
    <w:name w:val="#BodyText=Italics"/>
    <w:basedOn w:val="zzbasebodytext"/>
    <w:rsid w:val="006E38AB"/>
    <w:rPr>
      <w:i/>
    </w:rPr>
  </w:style>
  <w:style w:type="paragraph" w:customStyle="1" w:styleId="Address">
    <w:name w:val="$Address"/>
    <w:basedOn w:val="zzbaseaddress"/>
    <w:rsid w:val="006E38AB"/>
  </w:style>
  <w:style w:type="paragraph" w:customStyle="1" w:styleId="AddressIndent5">
    <w:name w:val="$Address=Indent .5&quot;"/>
    <w:basedOn w:val="zzbaseaddress"/>
    <w:rsid w:val="006E38AB"/>
    <w:pPr>
      <w:ind w:left="720"/>
    </w:pPr>
  </w:style>
  <w:style w:type="paragraph" w:customStyle="1" w:styleId="AddressIndent1">
    <w:name w:val="$Address=Indent 1&quot;"/>
    <w:basedOn w:val="zzbaseaddress"/>
    <w:rsid w:val="006E38AB"/>
    <w:pPr>
      <w:ind w:left="1440"/>
    </w:pPr>
  </w:style>
  <w:style w:type="paragraph" w:customStyle="1" w:styleId="AddressIndent15">
    <w:name w:val="$Address=Indent 1.5&quot;"/>
    <w:basedOn w:val="zzbaseaddress"/>
    <w:rsid w:val="006E38AB"/>
    <w:pPr>
      <w:ind w:left="2160"/>
    </w:pPr>
  </w:style>
  <w:style w:type="paragraph" w:customStyle="1" w:styleId="MiscRedHerring">
    <w:name w:val="$Misc=Red Herring"/>
    <w:basedOn w:val="Normal"/>
    <w:rsid w:val="006E38AB"/>
    <w:rPr>
      <w:rFonts w:ascii="Times New Roman" w:hAnsi="Times New Roman"/>
      <w:b/>
      <w:color w:val="FF0000"/>
      <w:sz w:val="16"/>
      <w:lang w:eastAsia="en-CA"/>
    </w:rPr>
  </w:style>
  <w:style w:type="paragraph" w:customStyle="1" w:styleId="HeadingCentre">
    <w:name w:val="%Heading=Centre"/>
    <w:basedOn w:val="zzbaseheading"/>
    <w:next w:val="BodyText0"/>
    <w:rsid w:val="006E38AB"/>
    <w:pPr>
      <w:jc w:val="center"/>
    </w:pPr>
  </w:style>
  <w:style w:type="paragraph" w:customStyle="1" w:styleId="HeadingCentreBold">
    <w:name w:val="%Heading=Centre+Bold"/>
    <w:basedOn w:val="zzbaseheading"/>
    <w:next w:val="BodyText0"/>
    <w:rsid w:val="006E38AB"/>
    <w:pPr>
      <w:jc w:val="center"/>
    </w:pPr>
    <w:rPr>
      <w:b/>
    </w:rPr>
  </w:style>
  <w:style w:type="paragraph" w:customStyle="1" w:styleId="HeadingCentreBoldItalics">
    <w:name w:val="%Heading=Centre+Bold+Italics"/>
    <w:basedOn w:val="zzbaseheading"/>
    <w:next w:val="BodyText0"/>
    <w:rsid w:val="006E38AB"/>
    <w:pPr>
      <w:jc w:val="center"/>
    </w:pPr>
    <w:rPr>
      <w:b/>
      <w:i/>
    </w:rPr>
  </w:style>
  <w:style w:type="paragraph" w:customStyle="1" w:styleId="HeadingCentreBoldUnd">
    <w:name w:val="%Heading=Centre+Bold+Und"/>
    <w:basedOn w:val="zzbaseheading"/>
    <w:next w:val="BodyText0"/>
    <w:rsid w:val="006E38AB"/>
    <w:pPr>
      <w:jc w:val="center"/>
    </w:pPr>
    <w:rPr>
      <w:b/>
      <w:u w:val="single"/>
    </w:rPr>
  </w:style>
  <w:style w:type="paragraph" w:customStyle="1" w:styleId="HeadingCentreItalics">
    <w:name w:val="%Heading=Centre+Italics"/>
    <w:basedOn w:val="zzbaseheading"/>
    <w:next w:val="BodyText0"/>
    <w:rsid w:val="006E38AB"/>
    <w:pPr>
      <w:jc w:val="center"/>
    </w:pPr>
    <w:rPr>
      <w:i/>
    </w:rPr>
  </w:style>
  <w:style w:type="paragraph" w:customStyle="1" w:styleId="HeadingCentreUnd">
    <w:name w:val="%Heading=Centre+Und"/>
    <w:basedOn w:val="zzbaseheading"/>
    <w:next w:val="BodyText0"/>
    <w:rsid w:val="006E38AB"/>
    <w:pPr>
      <w:jc w:val="center"/>
    </w:pPr>
    <w:rPr>
      <w:u w:val="single"/>
    </w:rPr>
  </w:style>
  <w:style w:type="paragraph" w:customStyle="1" w:styleId="HeadingDocTitle">
    <w:name w:val="%Heading=Doc Title"/>
    <w:basedOn w:val="zzbaseheading"/>
    <w:next w:val="BodyText0"/>
    <w:rsid w:val="006E38AB"/>
    <w:pPr>
      <w:jc w:val="center"/>
    </w:pPr>
    <w:rPr>
      <w:b/>
      <w:caps/>
    </w:rPr>
  </w:style>
  <w:style w:type="paragraph" w:customStyle="1" w:styleId="HeadingLeftBold">
    <w:name w:val="%Heading=Left+Bold"/>
    <w:basedOn w:val="zzbaseheading"/>
    <w:next w:val="BodyText0"/>
    <w:link w:val="HeadingLeftBoldChar"/>
    <w:rsid w:val="006E38AB"/>
    <w:rPr>
      <w:b/>
    </w:rPr>
  </w:style>
  <w:style w:type="paragraph" w:customStyle="1" w:styleId="HeadingLeftBoldItalics">
    <w:name w:val="%Heading=Left+Bold+Italics"/>
    <w:basedOn w:val="zzbaseheading"/>
    <w:next w:val="BodyText0"/>
    <w:rsid w:val="006E38AB"/>
    <w:rPr>
      <w:b/>
      <w:i/>
    </w:rPr>
  </w:style>
  <w:style w:type="paragraph" w:customStyle="1" w:styleId="HeadingLeftBoldUnd">
    <w:name w:val="%Heading=Left+Bold+Und"/>
    <w:basedOn w:val="zzbaseheading"/>
    <w:next w:val="BodyText0"/>
    <w:rsid w:val="006E38AB"/>
    <w:rPr>
      <w:b/>
      <w:u w:val="single"/>
    </w:rPr>
  </w:style>
  <w:style w:type="paragraph" w:customStyle="1" w:styleId="HeadingLeftItalics">
    <w:name w:val="%Heading=Left+Italics"/>
    <w:basedOn w:val="zzbaseheading"/>
    <w:next w:val="BodyText0"/>
    <w:rsid w:val="006E38AB"/>
    <w:rPr>
      <w:i/>
    </w:rPr>
  </w:style>
  <w:style w:type="paragraph" w:customStyle="1" w:styleId="HeadingLeftUnderline">
    <w:name w:val="%Heading=Left+Underline"/>
    <w:basedOn w:val="zzbaseheading"/>
    <w:next w:val="BodyText0"/>
    <w:rsid w:val="006E38AB"/>
    <w:rPr>
      <w:u w:val="single"/>
    </w:rPr>
  </w:style>
  <w:style w:type="paragraph" w:customStyle="1" w:styleId="PartiesCentreBoldNoPSpace">
    <w:name w:val="*Parties=Centre + Bold + No PSpace"/>
    <w:basedOn w:val="zzbaseparties"/>
    <w:rsid w:val="006E38AB"/>
    <w:pPr>
      <w:jc w:val="center"/>
    </w:pPr>
    <w:rPr>
      <w:b/>
    </w:rPr>
  </w:style>
  <w:style w:type="paragraph" w:customStyle="1" w:styleId="PartiesCentreNoPSpace">
    <w:name w:val="*Parties=Centre + No PSpace"/>
    <w:basedOn w:val="zzbaseparties"/>
    <w:rsid w:val="006E38AB"/>
    <w:pPr>
      <w:jc w:val="center"/>
    </w:pPr>
  </w:style>
  <w:style w:type="paragraph" w:customStyle="1" w:styleId="PartiesCentreAlign">
    <w:name w:val="*Parties=Centre Align"/>
    <w:basedOn w:val="zzbaseparties"/>
    <w:rsid w:val="006E38AB"/>
    <w:pPr>
      <w:jc w:val="center"/>
    </w:pPr>
  </w:style>
  <w:style w:type="paragraph" w:customStyle="1" w:styleId="PartiesLRIndent10">
    <w:name w:val="*Parties=L/R Indent 1.0"/>
    <w:basedOn w:val="zzbaseparties"/>
    <w:rsid w:val="006E38AB"/>
    <w:pPr>
      <w:ind w:left="1440" w:right="1440"/>
    </w:pPr>
  </w:style>
  <w:style w:type="paragraph" w:customStyle="1" w:styleId="PartiesLeftAligned">
    <w:name w:val="*Parties=Left Aligned"/>
    <w:basedOn w:val="zzbaseparties"/>
    <w:rsid w:val="006E38AB"/>
  </w:style>
  <w:style w:type="paragraph" w:customStyle="1" w:styleId="PartiesRightAlign">
    <w:name w:val="*Parties=Right Align"/>
    <w:basedOn w:val="zzbaseparties"/>
    <w:rsid w:val="006E38AB"/>
    <w:pPr>
      <w:jc w:val="right"/>
    </w:pPr>
  </w:style>
  <w:style w:type="paragraph" w:customStyle="1" w:styleId="QuotesLeft5Right5">
    <w:name w:val="@Quotes=Left .5&quot; / Right .5&quot;"/>
    <w:basedOn w:val="zzbasequotes"/>
    <w:rsid w:val="006E38AB"/>
    <w:pPr>
      <w:ind w:left="720" w:right="720"/>
    </w:pPr>
  </w:style>
  <w:style w:type="paragraph" w:customStyle="1" w:styleId="QuotesLeft1Right5-10Pts">
    <w:name w:val="@Quotes=Left 1&quot; / Right .5&quot; - 10 Pts"/>
    <w:basedOn w:val="zzbasequotes"/>
    <w:rsid w:val="006E38AB"/>
    <w:pPr>
      <w:ind w:left="1440" w:right="720"/>
    </w:pPr>
    <w:rPr>
      <w:sz w:val="20"/>
      <w:szCs w:val="20"/>
    </w:rPr>
  </w:style>
  <w:style w:type="paragraph" w:customStyle="1" w:styleId="QuotesLeft1Right1">
    <w:name w:val="@Quotes=Left 1&quot; / Right 1&quot;"/>
    <w:basedOn w:val="zzbasequotes"/>
    <w:rsid w:val="006E38AB"/>
    <w:pPr>
      <w:ind w:left="1440" w:right="1440"/>
    </w:pPr>
  </w:style>
  <w:style w:type="paragraph" w:customStyle="1" w:styleId="QuotesLeft15Right5">
    <w:name w:val="@Quotes=Left 1.5&quot; / Right .5&quot;"/>
    <w:basedOn w:val="zzbasequotes"/>
    <w:rsid w:val="006E38AB"/>
    <w:pPr>
      <w:ind w:left="2160" w:right="720"/>
    </w:pPr>
  </w:style>
  <w:style w:type="paragraph" w:customStyle="1" w:styleId="TableCentrem">
    <w:name w:val="^Table=Centre+m"/>
    <w:basedOn w:val="zzbasetables"/>
    <w:rsid w:val="006E38AB"/>
    <w:pPr>
      <w:jc w:val="center"/>
    </w:pPr>
  </w:style>
  <w:style w:type="paragraph" w:customStyle="1" w:styleId="TableDecimalm">
    <w:name w:val="^Table=Decimal+m"/>
    <w:basedOn w:val="zzbasetables"/>
    <w:rsid w:val="006E38AB"/>
    <w:pPr>
      <w:tabs>
        <w:tab w:val="decimal" w:pos="1008"/>
      </w:tabs>
    </w:pPr>
  </w:style>
  <w:style w:type="paragraph" w:customStyle="1" w:styleId="TableHeadingm">
    <w:name w:val="^Table=Heading+m"/>
    <w:basedOn w:val="zzbasetables"/>
    <w:rsid w:val="006E38AB"/>
    <w:pPr>
      <w:keepNext/>
      <w:spacing w:before="40" w:after="40"/>
      <w:jc w:val="center"/>
    </w:pPr>
    <w:rPr>
      <w:b/>
    </w:rPr>
  </w:style>
  <w:style w:type="paragraph" w:customStyle="1" w:styleId="TableJustifiedm">
    <w:name w:val="^Table=Justified+m"/>
    <w:basedOn w:val="zzbasetables"/>
    <w:rsid w:val="006E38AB"/>
    <w:pPr>
      <w:jc w:val="both"/>
    </w:pPr>
  </w:style>
  <w:style w:type="paragraph" w:customStyle="1" w:styleId="TableLeftm">
    <w:name w:val="^Table=Left+m"/>
    <w:basedOn w:val="zzbasetables"/>
    <w:rsid w:val="006E38AB"/>
  </w:style>
  <w:style w:type="paragraph" w:customStyle="1" w:styleId="TableRightm">
    <w:name w:val="^Table=Right+m"/>
    <w:basedOn w:val="zzbasetables"/>
    <w:rsid w:val="006E38AB"/>
    <w:pPr>
      <w:jc w:val="right"/>
    </w:pPr>
  </w:style>
  <w:style w:type="paragraph" w:customStyle="1" w:styleId="TableTitlem">
    <w:name w:val="^Table=Title+m"/>
    <w:basedOn w:val="zzbasetables"/>
    <w:rsid w:val="006E38AB"/>
    <w:pPr>
      <w:keepNext/>
      <w:spacing w:before="240"/>
      <w:jc w:val="center"/>
    </w:pPr>
    <w:rPr>
      <w:b/>
    </w:rPr>
  </w:style>
  <w:style w:type="paragraph" w:customStyle="1" w:styleId="BodyTextUserDefined1">
    <w:name w:val="#BodyText= User Defined 1"/>
    <w:basedOn w:val="zzbasebodytext"/>
    <w:rsid w:val="003D46DB"/>
  </w:style>
  <w:style w:type="paragraph" w:customStyle="1" w:styleId="BodyTextUserDefined2">
    <w:name w:val="#BodyText= User Defined 2"/>
    <w:basedOn w:val="zzbasebodytext"/>
    <w:rsid w:val="003D46DB"/>
  </w:style>
  <w:style w:type="paragraph" w:customStyle="1" w:styleId="BodyTextUserDefined3">
    <w:name w:val="#BodyText= User Defined 3"/>
    <w:basedOn w:val="zzbasebodytext"/>
    <w:rsid w:val="003D46DB"/>
  </w:style>
  <w:style w:type="paragraph" w:customStyle="1" w:styleId="AddressUserDefined1">
    <w:name w:val="$Address=User Defined 1"/>
    <w:basedOn w:val="zzbaseaddress"/>
    <w:rsid w:val="003D46DB"/>
  </w:style>
  <w:style w:type="paragraph" w:customStyle="1" w:styleId="AddressUserDefined2">
    <w:name w:val="$Address=User Defined 2"/>
    <w:basedOn w:val="zzbaseaddress"/>
    <w:rsid w:val="003D46DB"/>
  </w:style>
  <w:style w:type="paragraph" w:customStyle="1" w:styleId="AddressUserDefined3">
    <w:name w:val="$Address=User Defined 3"/>
    <w:basedOn w:val="zzbaseaddress"/>
    <w:rsid w:val="003D46DB"/>
  </w:style>
  <w:style w:type="paragraph" w:customStyle="1" w:styleId="HeadingUserDefined1">
    <w:name w:val="%Heading=User Defined 1"/>
    <w:basedOn w:val="zzbaseheading"/>
    <w:next w:val="BodyText0"/>
    <w:rsid w:val="003D46DB"/>
  </w:style>
  <w:style w:type="paragraph" w:customStyle="1" w:styleId="HeadingUserDefined2">
    <w:name w:val="%Heading=User Defined 2"/>
    <w:basedOn w:val="zzbaseheading"/>
    <w:next w:val="BodyText0"/>
    <w:rsid w:val="003D46DB"/>
  </w:style>
  <w:style w:type="paragraph" w:customStyle="1" w:styleId="HeadingUserDefined3">
    <w:name w:val="%Heading=User Defined 3"/>
    <w:basedOn w:val="zzbaseheading"/>
    <w:next w:val="BodyText0"/>
    <w:rsid w:val="003D46DB"/>
  </w:style>
  <w:style w:type="paragraph" w:customStyle="1" w:styleId="QuotesUserDefined1">
    <w:name w:val="@Quotes=User Defined 1"/>
    <w:basedOn w:val="zzbasequotes"/>
    <w:rsid w:val="003D46DB"/>
  </w:style>
  <w:style w:type="paragraph" w:customStyle="1" w:styleId="QuotesUserDefined2">
    <w:name w:val="@Quotes=User Defined 2"/>
    <w:basedOn w:val="zzbasequotes"/>
    <w:rsid w:val="003D46DB"/>
  </w:style>
  <w:style w:type="paragraph" w:customStyle="1" w:styleId="QuotesUserDefined3">
    <w:name w:val="@Quotes=User Defined 3"/>
    <w:basedOn w:val="zzbasequotes"/>
    <w:rsid w:val="003D46DB"/>
  </w:style>
  <w:style w:type="paragraph" w:customStyle="1" w:styleId="TableUserDefined1">
    <w:name w:val="^Table=User Defined 1"/>
    <w:basedOn w:val="zzbasetables"/>
    <w:rsid w:val="003D46DB"/>
  </w:style>
  <w:style w:type="paragraph" w:customStyle="1" w:styleId="TableUserDefined2">
    <w:name w:val="^Table=User Defined 2"/>
    <w:basedOn w:val="zzbasetables"/>
    <w:rsid w:val="003D46DB"/>
  </w:style>
  <w:style w:type="paragraph" w:customStyle="1" w:styleId="TableUserDefined3">
    <w:name w:val="^Table=User Defined 3"/>
    <w:basedOn w:val="zzbasetables"/>
    <w:rsid w:val="003D46DB"/>
  </w:style>
  <w:style w:type="paragraph" w:customStyle="1" w:styleId="DocID">
    <w:name w:val="DocID"/>
    <w:basedOn w:val="Normal"/>
    <w:next w:val="Normal"/>
    <w:rsid w:val="00D52200"/>
    <w:rPr>
      <w:sz w:val="16"/>
      <w:szCs w:val="16"/>
    </w:rPr>
  </w:style>
  <w:style w:type="paragraph" w:customStyle="1" w:styleId="ABL1">
    <w:name w:val="AB L1"/>
    <w:basedOn w:val="Normal"/>
    <w:rsid w:val="00D136E8"/>
    <w:pPr>
      <w:keepNext/>
      <w:numPr>
        <w:numId w:val="20"/>
      </w:numPr>
      <w:jc w:val="both"/>
      <w:outlineLvl w:val="0"/>
    </w:pPr>
    <w:rPr>
      <w:rFonts w:eastAsia="MS Mincho"/>
      <w:b/>
      <w:kern w:val="28"/>
      <w:lang w:eastAsia="en-CA"/>
    </w:rPr>
  </w:style>
  <w:style w:type="paragraph" w:customStyle="1" w:styleId="ABL2">
    <w:name w:val="AB L2"/>
    <w:basedOn w:val="Normal"/>
    <w:rsid w:val="00D136E8"/>
    <w:pPr>
      <w:keepNext/>
      <w:numPr>
        <w:ilvl w:val="1"/>
        <w:numId w:val="20"/>
      </w:numPr>
      <w:jc w:val="both"/>
      <w:outlineLvl w:val="1"/>
    </w:pPr>
    <w:rPr>
      <w:rFonts w:eastAsia="MS Mincho"/>
      <w:b/>
      <w:kern w:val="28"/>
      <w:lang w:eastAsia="en-CA"/>
    </w:rPr>
  </w:style>
  <w:style w:type="paragraph" w:customStyle="1" w:styleId="ABL3">
    <w:name w:val="AB L3"/>
    <w:basedOn w:val="Normal"/>
    <w:rsid w:val="00D136E8"/>
    <w:pPr>
      <w:numPr>
        <w:ilvl w:val="2"/>
        <w:numId w:val="20"/>
      </w:numPr>
      <w:outlineLvl w:val="2"/>
    </w:pPr>
    <w:rPr>
      <w:rFonts w:eastAsia="MS Mincho"/>
      <w:kern w:val="28"/>
      <w:lang w:eastAsia="en-CA"/>
    </w:rPr>
  </w:style>
  <w:style w:type="paragraph" w:customStyle="1" w:styleId="ABL4">
    <w:name w:val="AB L4"/>
    <w:basedOn w:val="Normal"/>
    <w:rsid w:val="00D136E8"/>
    <w:pPr>
      <w:numPr>
        <w:ilvl w:val="3"/>
        <w:numId w:val="20"/>
      </w:numPr>
      <w:jc w:val="both"/>
      <w:outlineLvl w:val="3"/>
    </w:pPr>
    <w:rPr>
      <w:rFonts w:eastAsia="MS Mincho"/>
      <w:i/>
      <w:kern w:val="28"/>
      <w:lang w:eastAsia="en-CA"/>
    </w:rPr>
  </w:style>
  <w:style w:type="paragraph" w:customStyle="1" w:styleId="ABL5">
    <w:name w:val="AB L5"/>
    <w:basedOn w:val="Normal"/>
    <w:qFormat/>
    <w:rsid w:val="0067779A"/>
    <w:pPr>
      <w:numPr>
        <w:numId w:val="32"/>
      </w:numPr>
      <w:ind w:left="567" w:hanging="567"/>
      <w:jc w:val="both"/>
      <w:outlineLvl w:val="4"/>
    </w:pPr>
    <w:rPr>
      <w:rFonts w:eastAsia="MS Mincho"/>
      <w:kern w:val="28"/>
      <w:lang w:eastAsia="en-CA"/>
    </w:rPr>
  </w:style>
  <w:style w:type="paragraph" w:customStyle="1" w:styleId="ABL6">
    <w:name w:val="AB L6"/>
    <w:basedOn w:val="Normal"/>
    <w:rsid w:val="00D136E8"/>
    <w:pPr>
      <w:numPr>
        <w:ilvl w:val="5"/>
        <w:numId w:val="20"/>
      </w:numPr>
      <w:jc w:val="both"/>
      <w:outlineLvl w:val="5"/>
    </w:pPr>
    <w:rPr>
      <w:rFonts w:eastAsia="MS Mincho"/>
      <w:kern w:val="28"/>
      <w:lang w:eastAsia="en-CA"/>
    </w:rPr>
  </w:style>
  <w:style w:type="paragraph" w:customStyle="1" w:styleId="ABL7">
    <w:name w:val="AB L7"/>
    <w:basedOn w:val="Normal"/>
    <w:rsid w:val="00D136E8"/>
    <w:pPr>
      <w:numPr>
        <w:ilvl w:val="6"/>
        <w:numId w:val="20"/>
      </w:numPr>
      <w:jc w:val="both"/>
      <w:outlineLvl w:val="6"/>
    </w:pPr>
    <w:rPr>
      <w:rFonts w:eastAsia="MS Mincho"/>
      <w:kern w:val="28"/>
      <w:lang w:eastAsia="en-CA"/>
    </w:rPr>
  </w:style>
  <w:style w:type="paragraph" w:customStyle="1" w:styleId="ABL8">
    <w:name w:val="AB L8"/>
    <w:basedOn w:val="Normal"/>
    <w:rsid w:val="00D136E8"/>
    <w:pPr>
      <w:numPr>
        <w:ilvl w:val="7"/>
        <w:numId w:val="20"/>
      </w:numPr>
      <w:jc w:val="both"/>
      <w:outlineLvl w:val="7"/>
    </w:pPr>
    <w:rPr>
      <w:rFonts w:eastAsia="MS Mincho"/>
      <w:kern w:val="28"/>
      <w:lang w:eastAsia="en-CA"/>
    </w:rPr>
  </w:style>
  <w:style w:type="paragraph" w:customStyle="1" w:styleId="ABL9">
    <w:name w:val="AB L9"/>
    <w:basedOn w:val="Normal"/>
    <w:rsid w:val="00D136E8"/>
    <w:pPr>
      <w:numPr>
        <w:ilvl w:val="8"/>
        <w:numId w:val="20"/>
      </w:numPr>
      <w:jc w:val="both"/>
      <w:outlineLvl w:val="8"/>
    </w:pPr>
    <w:rPr>
      <w:rFonts w:eastAsia="MS Mincho"/>
      <w:kern w:val="28"/>
      <w:lang w:eastAsia="en-CA"/>
    </w:rPr>
  </w:style>
  <w:style w:type="paragraph" w:customStyle="1" w:styleId="Schedule1Cont1">
    <w:name w:val="Schedule1 Cont 1"/>
    <w:basedOn w:val="Normal"/>
    <w:rsid w:val="006E38AB"/>
    <w:pPr>
      <w:jc w:val="both"/>
    </w:pPr>
    <w:rPr>
      <w:lang w:eastAsia="en-CA"/>
    </w:rPr>
  </w:style>
  <w:style w:type="paragraph" w:customStyle="1" w:styleId="Schedule1Cont2">
    <w:name w:val="Schedule1 Cont 2"/>
    <w:basedOn w:val="Schedule1Cont1"/>
    <w:rsid w:val="006E38AB"/>
    <w:pPr>
      <w:ind w:left="720"/>
    </w:pPr>
  </w:style>
  <w:style w:type="paragraph" w:customStyle="1" w:styleId="Schedule1Cont3">
    <w:name w:val="Schedule1 Cont 3"/>
    <w:basedOn w:val="Schedule1Cont2"/>
    <w:rsid w:val="006E38AB"/>
    <w:pPr>
      <w:ind w:left="1440"/>
    </w:pPr>
  </w:style>
  <w:style w:type="paragraph" w:customStyle="1" w:styleId="Schedule1Cont4">
    <w:name w:val="Schedule1 Cont 4"/>
    <w:basedOn w:val="Schedule1Cont3"/>
    <w:rsid w:val="006E38AB"/>
    <w:pPr>
      <w:ind w:left="2160"/>
      <w:jc w:val="left"/>
    </w:pPr>
  </w:style>
  <w:style w:type="paragraph" w:customStyle="1" w:styleId="Schedule1Cont5">
    <w:name w:val="Schedule1 Cont 5"/>
    <w:basedOn w:val="Schedule1Cont4"/>
    <w:rsid w:val="006E38AB"/>
    <w:pPr>
      <w:ind w:left="2880"/>
      <w:jc w:val="both"/>
    </w:pPr>
  </w:style>
  <w:style w:type="paragraph" w:customStyle="1" w:styleId="Schedule1Cont6">
    <w:name w:val="Schedule1 Cont 6"/>
    <w:basedOn w:val="Schedule1Cont5"/>
    <w:rsid w:val="006E38AB"/>
    <w:pPr>
      <w:ind w:left="3600"/>
    </w:pPr>
  </w:style>
  <w:style w:type="paragraph" w:customStyle="1" w:styleId="Schedule1Cont7">
    <w:name w:val="Schedule1 Cont 7"/>
    <w:basedOn w:val="Schedule1Cont6"/>
    <w:rsid w:val="006E38AB"/>
    <w:pPr>
      <w:ind w:left="4320"/>
    </w:pPr>
  </w:style>
  <w:style w:type="paragraph" w:customStyle="1" w:styleId="Schedule1Cont8">
    <w:name w:val="Schedule1 Cont 8"/>
    <w:basedOn w:val="Schedule1Cont7"/>
    <w:rsid w:val="006E38AB"/>
    <w:pPr>
      <w:ind w:left="5040"/>
    </w:pPr>
  </w:style>
  <w:style w:type="paragraph" w:customStyle="1" w:styleId="Schedule1Cont9">
    <w:name w:val="Schedule1 Cont 9"/>
    <w:basedOn w:val="Schedule1Cont8"/>
    <w:rsid w:val="006E38AB"/>
    <w:pPr>
      <w:ind w:left="5760"/>
    </w:pPr>
  </w:style>
  <w:style w:type="paragraph" w:customStyle="1" w:styleId="Schedule1L1">
    <w:name w:val="Schedule1_L1"/>
    <w:basedOn w:val="Normal"/>
    <w:next w:val="Schedule1L2"/>
    <w:rsid w:val="006E38AB"/>
    <w:pPr>
      <w:keepNext/>
      <w:numPr>
        <w:numId w:val="21"/>
      </w:numPr>
      <w:jc w:val="center"/>
      <w:outlineLvl w:val="0"/>
    </w:pPr>
    <w:rPr>
      <w:b/>
      <w:caps/>
      <w:lang w:eastAsia="en-CA"/>
    </w:rPr>
  </w:style>
  <w:style w:type="paragraph" w:customStyle="1" w:styleId="Schedule1L2">
    <w:name w:val="Schedule1_L2"/>
    <w:basedOn w:val="Schedule1L1"/>
    <w:rsid w:val="006E38AB"/>
    <w:pPr>
      <w:keepNext w:val="0"/>
      <w:numPr>
        <w:ilvl w:val="1"/>
      </w:numPr>
      <w:jc w:val="both"/>
      <w:outlineLvl w:val="1"/>
    </w:pPr>
    <w:rPr>
      <w:b w:val="0"/>
      <w:caps w:val="0"/>
    </w:rPr>
  </w:style>
  <w:style w:type="paragraph" w:customStyle="1" w:styleId="Schedule1L3">
    <w:name w:val="Schedule1_L3"/>
    <w:basedOn w:val="Schedule1L2"/>
    <w:rsid w:val="00A374DD"/>
    <w:pPr>
      <w:numPr>
        <w:ilvl w:val="0"/>
        <w:numId w:val="0"/>
      </w:numPr>
      <w:outlineLvl w:val="2"/>
    </w:pPr>
    <w:rPr>
      <w:b/>
    </w:rPr>
  </w:style>
  <w:style w:type="paragraph" w:customStyle="1" w:styleId="Schedule1L4">
    <w:name w:val="Schedule1_L4"/>
    <w:basedOn w:val="Schedule1L3"/>
    <w:rsid w:val="00A374DD"/>
    <w:pPr>
      <w:numPr>
        <w:ilvl w:val="3"/>
        <w:numId w:val="21"/>
      </w:numPr>
      <w:outlineLvl w:val="3"/>
    </w:pPr>
  </w:style>
  <w:style w:type="paragraph" w:customStyle="1" w:styleId="Schedule1L5">
    <w:name w:val="Schedule1_L5"/>
    <w:basedOn w:val="Schedule1L4"/>
    <w:rsid w:val="00AE3A29"/>
    <w:pPr>
      <w:numPr>
        <w:ilvl w:val="4"/>
      </w:numPr>
      <w:outlineLvl w:val="4"/>
    </w:pPr>
  </w:style>
  <w:style w:type="paragraph" w:customStyle="1" w:styleId="Schedule1L6">
    <w:name w:val="Schedule1_L6"/>
    <w:basedOn w:val="Schedule1L5"/>
    <w:rsid w:val="006E38AB"/>
    <w:pPr>
      <w:numPr>
        <w:ilvl w:val="5"/>
      </w:numPr>
      <w:outlineLvl w:val="5"/>
    </w:pPr>
  </w:style>
  <w:style w:type="paragraph" w:customStyle="1" w:styleId="Schedule1L7">
    <w:name w:val="Schedule1_L7"/>
    <w:basedOn w:val="Schedule1L6"/>
    <w:rsid w:val="006E38AB"/>
    <w:pPr>
      <w:numPr>
        <w:ilvl w:val="6"/>
      </w:numPr>
      <w:outlineLvl w:val="6"/>
    </w:pPr>
  </w:style>
  <w:style w:type="paragraph" w:customStyle="1" w:styleId="Schedule1L8">
    <w:name w:val="Schedule1_L8"/>
    <w:basedOn w:val="Schedule1L7"/>
    <w:rsid w:val="006E38AB"/>
    <w:pPr>
      <w:numPr>
        <w:ilvl w:val="7"/>
      </w:numPr>
      <w:outlineLvl w:val="7"/>
    </w:pPr>
  </w:style>
  <w:style w:type="paragraph" w:customStyle="1" w:styleId="Schedule1L9">
    <w:name w:val="Schedule1_L9"/>
    <w:basedOn w:val="Schedule1L8"/>
    <w:rsid w:val="006E38AB"/>
    <w:pPr>
      <w:numPr>
        <w:ilvl w:val="8"/>
      </w:numPr>
      <w:outlineLvl w:val="8"/>
    </w:pPr>
  </w:style>
  <w:style w:type="table" w:styleId="TableGrid">
    <w:name w:val="Table Grid"/>
    <w:basedOn w:val="TableNormal"/>
    <w:rsid w:val="00DE2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basebodytextChar">
    <w:name w:val="zz!base body text Char"/>
    <w:basedOn w:val="DefaultParagraphFont"/>
    <w:link w:val="zzbasebodytext"/>
    <w:rsid w:val="00F325E1"/>
    <w:rPr>
      <w:szCs w:val="24"/>
      <w:lang w:val="en-CA" w:eastAsia="en-CA" w:bidi="ar-SA"/>
    </w:rPr>
  </w:style>
  <w:style w:type="character" w:customStyle="1" w:styleId="BodyTextChar0">
    <w:name w:val="#BodyText Char"/>
    <w:basedOn w:val="zzbasebodytextChar"/>
    <w:link w:val="BodyText0"/>
    <w:rsid w:val="00F325E1"/>
    <w:rPr>
      <w:szCs w:val="24"/>
      <w:lang w:val="en-CA" w:eastAsia="en-CA" w:bidi="ar-SA"/>
    </w:rPr>
  </w:style>
  <w:style w:type="character" w:customStyle="1" w:styleId="zzbaseheadingChar">
    <w:name w:val="zz!base heading Char"/>
    <w:basedOn w:val="DefaultParagraphFont"/>
    <w:link w:val="zzbaseheading"/>
    <w:rsid w:val="00865E05"/>
    <w:rPr>
      <w:szCs w:val="24"/>
      <w:lang w:val="en-CA" w:eastAsia="en-CA" w:bidi="ar-SA"/>
    </w:rPr>
  </w:style>
  <w:style w:type="character" w:customStyle="1" w:styleId="HeadingLeftBoldChar">
    <w:name w:val="%Heading=Left+Bold Char"/>
    <w:basedOn w:val="zzbaseheadingChar"/>
    <w:link w:val="HeadingLeftBold"/>
    <w:rsid w:val="00865E05"/>
    <w:rPr>
      <w:b/>
      <w:szCs w:val="24"/>
      <w:lang w:val="en-CA" w:eastAsia="en-CA" w:bidi="ar-SA"/>
    </w:rPr>
  </w:style>
  <w:style w:type="numbering" w:styleId="1ai">
    <w:name w:val="Outline List 1"/>
    <w:basedOn w:val="NoList"/>
    <w:rsid w:val="007A463F"/>
    <w:pPr>
      <w:numPr>
        <w:numId w:val="23"/>
      </w:numPr>
    </w:pPr>
  </w:style>
  <w:style w:type="character" w:customStyle="1" w:styleId="HeaderChar">
    <w:name w:val="Header Char"/>
    <w:aliases w:val="Odd Header Char,Cover Page Char,Header1 Char,Header11 Char,Header12 Char,Header13 Char,Header111 Char,Header121 Char,foote Char,Main Headings Char,Main Headings1 Char,Main Headings2 Char,Main Headings3 Char,Main Headings4 Char"/>
    <w:basedOn w:val="DefaultParagraphFont"/>
    <w:link w:val="Header"/>
    <w:uiPriority w:val="99"/>
    <w:rsid w:val="007A463F"/>
    <w:rPr>
      <w:lang w:val="en-US" w:eastAsia="en-US" w:bidi="ar-SA"/>
    </w:rPr>
  </w:style>
  <w:style w:type="paragraph" w:customStyle="1" w:styleId="BulletIndent">
    <w:name w:val="Bullet Indent"/>
    <w:basedOn w:val="Normal"/>
    <w:link w:val="BulletIndentChar"/>
    <w:rsid w:val="007A463F"/>
    <w:pPr>
      <w:numPr>
        <w:numId w:val="24"/>
      </w:numPr>
    </w:pPr>
  </w:style>
  <w:style w:type="paragraph" w:customStyle="1" w:styleId="n">
    <w:name w:val="n"/>
    <w:basedOn w:val="Heading2"/>
    <w:rsid w:val="007A463F"/>
    <w:pPr>
      <w:numPr>
        <w:ilvl w:val="0"/>
        <w:numId w:val="0"/>
      </w:numPr>
      <w:tabs>
        <w:tab w:val="num" w:pos="864"/>
      </w:tabs>
      <w:ind w:left="864" w:hanging="864"/>
    </w:pPr>
    <w:rPr>
      <w:kern w:val="0"/>
      <w:szCs w:val="20"/>
    </w:rPr>
  </w:style>
  <w:style w:type="character" w:customStyle="1" w:styleId="ListNumbered1Char">
    <w:name w:val="List Numbered 1 Char"/>
    <w:basedOn w:val="DefaultParagraphFont"/>
    <w:link w:val="ListNumbered1"/>
    <w:rsid w:val="00051C5F"/>
    <w:rPr>
      <w:rFonts w:ascii="Arial" w:hAnsi="Arial"/>
      <w:sz w:val="24"/>
      <w:szCs w:val="24"/>
      <w:lang w:val="en-US" w:eastAsia="en-US"/>
    </w:rPr>
  </w:style>
  <w:style w:type="character" w:customStyle="1" w:styleId="ListNumber5Char">
    <w:name w:val="List Number 5 Char"/>
    <w:basedOn w:val="DefaultParagraphFont"/>
    <w:link w:val="ListNumber5"/>
    <w:rsid w:val="007A463F"/>
    <w:rPr>
      <w:rFonts w:ascii="Arial" w:hAnsi="Arial"/>
      <w:sz w:val="24"/>
      <w:szCs w:val="24"/>
      <w:lang w:eastAsia="en-US"/>
    </w:rPr>
  </w:style>
  <w:style w:type="character" w:customStyle="1" w:styleId="ListNumber2Char">
    <w:name w:val="List Number 2 Char"/>
    <w:basedOn w:val="DefaultParagraphFont"/>
    <w:link w:val="ListNumber2"/>
    <w:rsid w:val="007A463F"/>
    <w:rPr>
      <w:rFonts w:ascii="Arial" w:hAnsi="Arial" w:cs="Arial"/>
      <w:b/>
      <w:noProof/>
      <w:sz w:val="22"/>
      <w:lang w:eastAsia="en-US"/>
    </w:rPr>
  </w:style>
  <w:style w:type="character" w:customStyle="1" w:styleId="BodyChar1">
    <w:name w:val="Body Char1"/>
    <w:basedOn w:val="DefaultParagraphFont"/>
    <w:link w:val="Body"/>
    <w:rsid w:val="007A463F"/>
    <w:rPr>
      <w:rFonts w:ascii="Arial" w:hAnsi="Arial" w:cs="Arial"/>
      <w:sz w:val="22"/>
      <w:szCs w:val="24"/>
      <w:lang w:val="en-CA" w:eastAsia="en-US" w:bidi="ar-SA"/>
    </w:rPr>
  </w:style>
  <w:style w:type="character" w:customStyle="1" w:styleId="ListNumbered1CharChar">
    <w:name w:val="List Numbered 1 Char Char"/>
    <w:basedOn w:val="DefaultParagraphFont"/>
    <w:rsid w:val="009E732C"/>
    <w:rPr>
      <w:lang w:val="en-US" w:eastAsia="en-US" w:bidi="ar-SA"/>
    </w:rPr>
  </w:style>
  <w:style w:type="table" w:styleId="TableGrid5">
    <w:name w:val="Table Grid 5"/>
    <w:basedOn w:val="TableNormal"/>
    <w:rsid w:val="009A668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rPr>
      <w:tblPr/>
      <w:tcPr>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nwCell">
      <w:tblPr/>
      <w:tcPr>
        <w:shd w:val="clear" w:color="auto" w:fill="D9D9D9"/>
      </w:tcPr>
    </w:tblStylePr>
  </w:style>
  <w:style w:type="paragraph" w:customStyle="1" w:styleId="StyleListNumbered1Before6ptAfter6pt">
    <w:name w:val="Style List Numbered 1 + Before:  6 pt After:  6 pt"/>
    <w:basedOn w:val="ListNumbered1"/>
    <w:autoRedefine/>
    <w:rsid w:val="00CF4596"/>
    <w:pPr>
      <w:spacing w:before="120"/>
    </w:pPr>
    <w:rPr>
      <w:bCs/>
    </w:rPr>
  </w:style>
  <w:style w:type="character" w:customStyle="1" w:styleId="BodyTextChar1">
    <w:name w:val="Body Text Char1"/>
    <w:basedOn w:val="DefaultParagraphFont"/>
    <w:link w:val="BodyText"/>
    <w:rsid w:val="009B1DE4"/>
    <w:rPr>
      <w:lang w:val="en-CA" w:eastAsia="en-US" w:bidi="ar-SA"/>
    </w:rPr>
  </w:style>
  <w:style w:type="numbering" w:styleId="111111">
    <w:name w:val="Outline List 2"/>
    <w:basedOn w:val="NoList"/>
    <w:rsid w:val="003B0755"/>
    <w:pPr>
      <w:numPr>
        <w:numId w:val="25"/>
      </w:numPr>
    </w:pPr>
  </w:style>
  <w:style w:type="numbering" w:styleId="ArticleSection">
    <w:name w:val="Outline List 3"/>
    <w:basedOn w:val="NoList"/>
    <w:rsid w:val="003B0755"/>
    <w:pPr>
      <w:numPr>
        <w:numId w:val="26"/>
      </w:numPr>
    </w:pPr>
  </w:style>
  <w:style w:type="paragraph" w:styleId="BodyTextFirstIndent">
    <w:name w:val="Body Text First Indent"/>
    <w:basedOn w:val="BodyText"/>
    <w:rsid w:val="003B0755"/>
    <w:pPr>
      <w:spacing w:before="0"/>
      <w:ind w:firstLine="210"/>
    </w:pPr>
  </w:style>
  <w:style w:type="paragraph" w:styleId="BodyTextFirstIndent2">
    <w:name w:val="Body Text First Indent 2"/>
    <w:basedOn w:val="BodyTextIndent"/>
    <w:rsid w:val="003B0755"/>
    <w:pPr>
      <w:tabs>
        <w:tab w:val="clear" w:pos="9360"/>
      </w:tabs>
      <w:spacing w:before="0"/>
      <w:ind w:left="283" w:firstLine="210"/>
    </w:pPr>
    <w:rPr>
      <w:lang w:val="en-CA"/>
    </w:rPr>
  </w:style>
  <w:style w:type="paragraph" w:styleId="Closing">
    <w:name w:val="Closing"/>
    <w:basedOn w:val="Normal"/>
    <w:rsid w:val="003B0755"/>
    <w:pPr>
      <w:ind w:left="4252"/>
    </w:pPr>
  </w:style>
  <w:style w:type="paragraph" w:styleId="E-mailSignature">
    <w:name w:val="E-mail Signature"/>
    <w:basedOn w:val="Normal"/>
    <w:rsid w:val="003B0755"/>
  </w:style>
  <w:style w:type="character" w:styleId="Emphasis">
    <w:name w:val="Emphasis"/>
    <w:basedOn w:val="DefaultParagraphFont"/>
    <w:uiPriority w:val="99"/>
    <w:qFormat/>
    <w:rsid w:val="003B0755"/>
    <w:rPr>
      <w:i/>
      <w:iCs/>
    </w:rPr>
  </w:style>
  <w:style w:type="character" w:styleId="EndnoteReference">
    <w:name w:val="endnote reference"/>
    <w:basedOn w:val="DefaultParagraphFont"/>
    <w:semiHidden/>
    <w:rsid w:val="003B0755"/>
    <w:rPr>
      <w:vertAlign w:val="superscript"/>
    </w:rPr>
  </w:style>
  <w:style w:type="paragraph" w:styleId="EndnoteText">
    <w:name w:val="endnote text"/>
    <w:basedOn w:val="Normal"/>
    <w:semiHidden/>
    <w:rsid w:val="003B0755"/>
  </w:style>
  <w:style w:type="paragraph" w:styleId="EnvelopeAddress">
    <w:name w:val="envelope address"/>
    <w:basedOn w:val="Normal"/>
    <w:rsid w:val="003B0755"/>
    <w:pPr>
      <w:framePr w:w="7920" w:h="1980" w:hRule="exact" w:hSpace="180" w:wrap="auto" w:hAnchor="page" w:xAlign="center" w:yAlign="bottom"/>
      <w:ind w:left="2880"/>
    </w:pPr>
  </w:style>
  <w:style w:type="paragraph" w:styleId="EnvelopeReturn">
    <w:name w:val="envelope return"/>
    <w:basedOn w:val="Normal"/>
    <w:rsid w:val="003B0755"/>
  </w:style>
  <w:style w:type="character" w:styleId="HTMLAcronym">
    <w:name w:val="HTML Acronym"/>
    <w:basedOn w:val="DefaultParagraphFont"/>
    <w:rsid w:val="003B0755"/>
  </w:style>
  <w:style w:type="paragraph" w:styleId="HTMLAddress">
    <w:name w:val="HTML Address"/>
    <w:basedOn w:val="Normal"/>
    <w:rsid w:val="003B0755"/>
    <w:rPr>
      <w:i/>
      <w:iCs/>
    </w:rPr>
  </w:style>
  <w:style w:type="character" w:styleId="HTMLCite">
    <w:name w:val="HTML Cite"/>
    <w:basedOn w:val="DefaultParagraphFont"/>
    <w:rsid w:val="003B0755"/>
    <w:rPr>
      <w:i/>
      <w:iCs/>
    </w:rPr>
  </w:style>
  <w:style w:type="character" w:styleId="HTMLCode">
    <w:name w:val="HTML Code"/>
    <w:basedOn w:val="DefaultParagraphFont"/>
    <w:rsid w:val="003B0755"/>
    <w:rPr>
      <w:rFonts w:ascii="Courier New" w:hAnsi="Courier New" w:cs="Courier New"/>
      <w:szCs w:val="20"/>
    </w:rPr>
  </w:style>
  <w:style w:type="character" w:styleId="HTMLDefinition">
    <w:name w:val="HTML Definition"/>
    <w:basedOn w:val="DefaultParagraphFont"/>
    <w:rsid w:val="003B0755"/>
    <w:rPr>
      <w:i/>
      <w:iCs/>
    </w:rPr>
  </w:style>
  <w:style w:type="character" w:styleId="HTMLKeyboard">
    <w:name w:val="HTML Keyboard"/>
    <w:basedOn w:val="DefaultParagraphFont"/>
    <w:rsid w:val="003B0755"/>
    <w:rPr>
      <w:rFonts w:ascii="Courier New" w:hAnsi="Courier New" w:cs="Courier New"/>
      <w:szCs w:val="20"/>
    </w:rPr>
  </w:style>
  <w:style w:type="paragraph" w:styleId="HTMLPreformatted">
    <w:name w:val="HTML Preformatted"/>
    <w:basedOn w:val="Normal"/>
    <w:rsid w:val="003B0755"/>
  </w:style>
  <w:style w:type="character" w:styleId="HTMLSample">
    <w:name w:val="HTML Sample"/>
    <w:basedOn w:val="DefaultParagraphFont"/>
    <w:rsid w:val="003B0755"/>
    <w:rPr>
      <w:rFonts w:ascii="Courier New" w:hAnsi="Courier New" w:cs="Courier New"/>
    </w:rPr>
  </w:style>
  <w:style w:type="character" w:styleId="HTMLTypewriter">
    <w:name w:val="HTML Typewriter"/>
    <w:basedOn w:val="DefaultParagraphFont"/>
    <w:rsid w:val="003B0755"/>
    <w:rPr>
      <w:rFonts w:ascii="Courier New" w:hAnsi="Courier New" w:cs="Courier New"/>
      <w:szCs w:val="20"/>
    </w:rPr>
  </w:style>
  <w:style w:type="character" w:styleId="HTMLVariable">
    <w:name w:val="HTML Variable"/>
    <w:basedOn w:val="DefaultParagraphFont"/>
    <w:rsid w:val="003B0755"/>
    <w:rPr>
      <w:i/>
      <w:iCs/>
    </w:rPr>
  </w:style>
  <w:style w:type="paragraph" w:styleId="Index1">
    <w:name w:val="index 1"/>
    <w:basedOn w:val="Normal"/>
    <w:next w:val="Normal"/>
    <w:autoRedefine/>
    <w:semiHidden/>
    <w:rsid w:val="003B0755"/>
    <w:pPr>
      <w:ind w:left="220" w:hanging="220"/>
    </w:pPr>
  </w:style>
  <w:style w:type="paragraph" w:styleId="Index2">
    <w:name w:val="index 2"/>
    <w:basedOn w:val="Normal"/>
    <w:next w:val="Normal"/>
    <w:autoRedefine/>
    <w:semiHidden/>
    <w:rsid w:val="003B0755"/>
    <w:pPr>
      <w:ind w:left="440" w:hanging="220"/>
    </w:pPr>
  </w:style>
  <w:style w:type="paragraph" w:styleId="Index3">
    <w:name w:val="index 3"/>
    <w:basedOn w:val="Normal"/>
    <w:next w:val="Normal"/>
    <w:autoRedefine/>
    <w:semiHidden/>
    <w:rsid w:val="003B0755"/>
    <w:pPr>
      <w:ind w:left="660" w:hanging="220"/>
    </w:pPr>
  </w:style>
  <w:style w:type="paragraph" w:styleId="Index4">
    <w:name w:val="index 4"/>
    <w:basedOn w:val="Normal"/>
    <w:next w:val="Normal"/>
    <w:autoRedefine/>
    <w:semiHidden/>
    <w:rsid w:val="003B0755"/>
    <w:pPr>
      <w:ind w:left="880" w:hanging="220"/>
    </w:pPr>
  </w:style>
  <w:style w:type="paragraph" w:styleId="Index5">
    <w:name w:val="index 5"/>
    <w:basedOn w:val="Normal"/>
    <w:next w:val="Normal"/>
    <w:autoRedefine/>
    <w:semiHidden/>
    <w:rsid w:val="003B0755"/>
    <w:pPr>
      <w:ind w:left="1100" w:hanging="220"/>
    </w:pPr>
  </w:style>
  <w:style w:type="paragraph" w:styleId="Index6">
    <w:name w:val="index 6"/>
    <w:basedOn w:val="Normal"/>
    <w:next w:val="Normal"/>
    <w:autoRedefine/>
    <w:semiHidden/>
    <w:rsid w:val="003B0755"/>
    <w:pPr>
      <w:ind w:left="1320" w:hanging="220"/>
    </w:pPr>
  </w:style>
  <w:style w:type="paragraph" w:styleId="Index7">
    <w:name w:val="index 7"/>
    <w:basedOn w:val="Normal"/>
    <w:next w:val="Normal"/>
    <w:autoRedefine/>
    <w:semiHidden/>
    <w:rsid w:val="003B0755"/>
    <w:pPr>
      <w:ind w:left="1540" w:hanging="220"/>
    </w:pPr>
  </w:style>
  <w:style w:type="paragraph" w:styleId="Index9">
    <w:name w:val="index 9"/>
    <w:basedOn w:val="Normal"/>
    <w:next w:val="Normal"/>
    <w:autoRedefine/>
    <w:semiHidden/>
    <w:rsid w:val="003B0755"/>
    <w:pPr>
      <w:ind w:left="1980" w:hanging="220"/>
    </w:pPr>
  </w:style>
  <w:style w:type="paragraph" w:styleId="IndexHeading">
    <w:name w:val="index heading"/>
    <w:basedOn w:val="Normal"/>
    <w:next w:val="Index1"/>
    <w:semiHidden/>
    <w:rsid w:val="003B0755"/>
    <w:rPr>
      <w:b/>
      <w:bCs/>
    </w:rPr>
  </w:style>
  <w:style w:type="character" w:styleId="LineNumber">
    <w:name w:val="line number"/>
    <w:basedOn w:val="DefaultParagraphFont"/>
    <w:rsid w:val="003B0755"/>
  </w:style>
  <w:style w:type="paragraph" w:styleId="ListContinue5">
    <w:name w:val="List Continue 5"/>
    <w:basedOn w:val="Normal"/>
    <w:rsid w:val="003B0755"/>
    <w:pPr>
      <w:ind w:left="1415"/>
    </w:pPr>
  </w:style>
  <w:style w:type="paragraph" w:styleId="ListNumber3">
    <w:name w:val="List Number 3"/>
    <w:basedOn w:val="Normal"/>
    <w:uiPriority w:val="99"/>
    <w:qFormat/>
    <w:rsid w:val="00FC7FFD"/>
    <w:pPr>
      <w:numPr>
        <w:numId w:val="27"/>
      </w:numPr>
      <w:ind w:left="360"/>
    </w:pPr>
    <w:rPr>
      <w:b/>
    </w:rPr>
  </w:style>
  <w:style w:type="paragraph" w:styleId="ListNumber4">
    <w:name w:val="List Number 4"/>
    <w:basedOn w:val="Normal"/>
    <w:link w:val="ListNumber4Char"/>
    <w:uiPriority w:val="99"/>
    <w:rsid w:val="003B0755"/>
    <w:pPr>
      <w:numPr>
        <w:numId w:val="28"/>
      </w:numPr>
    </w:pPr>
  </w:style>
  <w:style w:type="paragraph" w:styleId="MacroText">
    <w:name w:val="macro"/>
    <w:semiHidden/>
    <w:rsid w:val="003B0755"/>
    <w:pPr>
      <w:tabs>
        <w:tab w:val="left" w:pos="480"/>
        <w:tab w:val="left" w:pos="960"/>
        <w:tab w:val="left" w:pos="1440"/>
        <w:tab w:val="left" w:pos="1920"/>
        <w:tab w:val="left" w:pos="2400"/>
        <w:tab w:val="left" w:pos="2880"/>
        <w:tab w:val="left" w:pos="3360"/>
        <w:tab w:val="left" w:pos="3840"/>
        <w:tab w:val="left" w:pos="4320"/>
      </w:tabs>
    </w:pPr>
    <w:rPr>
      <w:rFonts w:ascii="Arial" w:hAnsi="Arial" w:cs="Arial"/>
      <w:sz w:val="22"/>
      <w:lang w:eastAsia="en-US"/>
    </w:rPr>
  </w:style>
  <w:style w:type="paragraph" w:styleId="MessageHeader">
    <w:name w:val="Message Header"/>
    <w:basedOn w:val="Normal"/>
    <w:rsid w:val="003B0755"/>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oteHeading">
    <w:name w:val="Note Heading"/>
    <w:basedOn w:val="Normal"/>
    <w:next w:val="Normal"/>
    <w:rsid w:val="003B0755"/>
  </w:style>
  <w:style w:type="paragraph" w:styleId="Salutation">
    <w:name w:val="Salutation"/>
    <w:basedOn w:val="Normal"/>
    <w:next w:val="Normal"/>
    <w:rsid w:val="003B0755"/>
  </w:style>
  <w:style w:type="paragraph" w:styleId="Signature">
    <w:name w:val="Signature"/>
    <w:basedOn w:val="Normal"/>
    <w:rsid w:val="003B0755"/>
    <w:pPr>
      <w:ind w:left="4252"/>
    </w:pPr>
  </w:style>
  <w:style w:type="character" w:styleId="Strong">
    <w:name w:val="Strong"/>
    <w:basedOn w:val="DefaultParagraphFont"/>
    <w:uiPriority w:val="22"/>
    <w:qFormat/>
    <w:rsid w:val="003B0755"/>
    <w:rPr>
      <w:b/>
      <w:bCs/>
    </w:rPr>
  </w:style>
  <w:style w:type="table" w:styleId="Table3Deffects1">
    <w:name w:val="Table 3D effects 1"/>
    <w:basedOn w:val="TableNormal"/>
    <w:rsid w:val="003B075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B07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B07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B07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07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B07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B07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B07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B07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B07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B07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B07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B07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B07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B07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B07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B07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B07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B07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B07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B07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B07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B07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B07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B07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B07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B07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B07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B07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B07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0755"/>
    <w:pPr>
      <w:ind w:left="220" w:hanging="220"/>
    </w:pPr>
  </w:style>
  <w:style w:type="table" w:styleId="TableProfessional">
    <w:name w:val="Table Professional"/>
    <w:basedOn w:val="TableNormal"/>
    <w:rsid w:val="003B07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B07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B07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B07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B07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B07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B0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B07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B07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B07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3B0755"/>
    <w:pPr>
      <w:spacing w:before="120"/>
    </w:pPr>
    <w:rPr>
      <w:b/>
      <w:bCs/>
    </w:rPr>
  </w:style>
  <w:style w:type="character" w:customStyle="1" w:styleId="BulletIndentChar">
    <w:name w:val="Bullet Indent Char"/>
    <w:basedOn w:val="DefaultParagraphFont"/>
    <w:link w:val="BulletIndent"/>
    <w:rsid w:val="000C4201"/>
    <w:rPr>
      <w:rFonts w:ascii="Arial" w:hAnsi="Arial"/>
      <w:sz w:val="24"/>
      <w:szCs w:val="24"/>
      <w:lang w:eastAsia="en-US"/>
    </w:rPr>
  </w:style>
  <w:style w:type="character" w:customStyle="1" w:styleId="Heading1Char">
    <w:name w:val="Heading 1 Char"/>
    <w:aliases w:val="RFP H1 Char"/>
    <w:basedOn w:val="DefaultParagraphFont"/>
    <w:link w:val="Heading1"/>
    <w:uiPriority w:val="9"/>
    <w:rsid w:val="005220E7"/>
    <w:rPr>
      <w:rFonts w:ascii="Arial" w:hAnsi="Arial"/>
      <w:b/>
      <w:caps/>
      <w:kern w:val="28"/>
      <w:sz w:val="28"/>
      <w:szCs w:val="24"/>
      <w:lang w:eastAsia="en-US"/>
    </w:rPr>
  </w:style>
  <w:style w:type="character" w:customStyle="1" w:styleId="Heading2Char">
    <w:name w:val="Heading 2 Char"/>
    <w:aliases w:val="RFP H2 Char,H2 Char,h2 Char,2m Char,Subhead1 Char,Reset numbering Char,Subsection Char,He Char,Subsection1 Char,Subsection2 Char,Subsection3 Char,Subsection4 Char"/>
    <w:basedOn w:val="Heading1Char"/>
    <w:link w:val="Heading2"/>
    <w:rsid w:val="00C85DA5"/>
    <w:rPr>
      <w:rFonts w:ascii="Arial Bold" w:hAnsi="Arial Bold"/>
      <w:b/>
      <w:caps w:val="0"/>
      <w:kern w:val="28"/>
      <w:sz w:val="24"/>
      <w:szCs w:val="26"/>
      <w:lang w:eastAsia="en-US"/>
    </w:rPr>
  </w:style>
  <w:style w:type="character" w:customStyle="1" w:styleId="Heading4Char">
    <w:name w:val="Heading 4 Char"/>
    <w:aliases w:val="RFP H4 Char"/>
    <w:basedOn w:val="DefaultParagraphFont"/>
    <w:link w:val="Heading4"/>
    <w:rsid w:val="005220E7"/>
    <w:rPr>
      <w:rFonts w:ascii="Arial" w:hAnsi="Arial" w:cs="Arial"/>
      <w:b/>
      <w:kern w:val="28"/>
      <w:sz w:val="24"/>
      <w:szCs w:val="26"/>
      <w:lang w:val="en-US" w:eastAsia="en-US"/>
    </w:rPr>
  </w:style>
  <w:style w:type="character" w:customStyle="1" w:styleId="Heading5Char">
    <w:name w:val="Heading 5 Char"/>
    <w:aliases w:val="h5 Char"/>
    <w:basedOn w:val="DefaultParagraphFont"/>
    <w:link w:val="Heading5"/>
    <w:rsid w:val="00F81C75"/>
    <w:rPr>
      <w:rFonts w:ascii="Arial" w:hAnsi="Arial"/>
      <w:sz w:val="24"/>
      <w:szCs w:val="24"/>
      <w:lang w:eastAsia="en-US"/>
    </w:rPr>
  </w:style>
  <w:style w:type="character" w:customStyle="1" w:styleId="Heading6Char">
    <w:name w:val="Heading 6 Char"/>
    <w:aliases w:val="h6 Char"/>
    <w:basedOn w:val="DefaultParagraphFont"/>
    <w:link w:val="Heading6"/>
    <w:rsid w:val="00F81C75"/>
    <w:rPr>
      <w:rFonts w:ascii="Arial" w:hAnsi="Arial"/>
      <w:b/>
      <w:sz w:val="24"/>
      <w:szCs w:val="24"/>
      <w:lang w:val="en-US" w:eastAsia="en-US"/>
    </w:rPr>
  </w:style>
  <w:style w:type="character" w:customStyle="1" w:styleId="Heading7Char">
    <w:name w:val="Heading 7 Char"/>
    <w:basedOn w:val="DefaultParagraphFont"/>
    <w:link w:val="Heading7"/>
    <w:rsid w:val="00F81C75"/>
    <w:rPr>
      <w:rFonts w:ascii="Arial" w:hAnsi="Arial"/>
      <w:i/>
      <w:sz w:val="24"/>
      <w:szCs w:val="24"/>
      <w:lang w:val="en-GB" w:eastAsia="en-US"/>
    </w:rPr>
  </w:style>
  <w:style w:type="character" w:customStyle="1" w:styleId="Heading8Char">
    <w:name w:val="Heading 8 Char"/>
    <w:basedOn w:val="DefaultParagraphFont"/>
    <w:link w:val="Heading8"/>
    <w:rsid w:val="00F81C75"/>
    <w:rPr>
      <w:rFonts w:ascii="Arial" w:hAnsi="Arial"/>
      <w:i/>
      <w:sz w:val="24"/>
      <w:szCs w:val="24"/>
      <w:lang w:val="en-GB" w:eastAsia="en-US"/>
    </w:rPr>
  </w:style>
  <w:style w:type="character" w:customStyle="1" w:styleId="Heading9Char">
    <w:name w:val="Heading 9 Char"/>
    <w:basedOn w:val="DefaultParagraphFont"/>
    <w:link w:val="Heading9"/>
    <w:rsid w:val="00F81C75"/>
    <w:rPr>
      <w:rFonts w:ascii="Arial" w:hAnsi="Arial"/>
      <w:i/>
      <w:sz w:val="24"/>
      <w:szCs w:val="24"/>
      <w:lang w:val="en-US" w:eastAsia="en-US"/>
    </w:rPr>
  </w:style>
  <w:style w:type="paragraph" w:customStyle="1" w:styleId="MBSLSBSection">
    <w:name w:val="MBSLSB Section"/>
    <w:basedOn w:val="Normal"/>
    <w:uiPriority w:val="99"/>
    <w:rsid w:val="00F81C75"/>
    <w:pPr>
      <w:widowControl w:val="0"/>
      <w:ind w:left="720" w:hanging="720"/>
      <w:jc w:val="both"/>
    </w:pPr>
    <w:rPr>
      <w:szCs w:val="20"/>
    </w:rPr>
  </w:style>
  <w:style w:type="paragraph" w:customStyle="1" w:styleId="a">
    <w:name w:val="a"/>
    <w:aliases w:val="b,c"/>
    <w:uiPriority w:val="99"/>
    <w:rsid w:val="00F81C75"/>
    <w:pPr>
      <w:ind w:left="1440"/>
    </w:pPr>
    <w:rPr>
      <w:sz w:val="24"/>
      <w:lang w:val="en-US" w:eastAsia="en-US"/>
    </w:rPr>
  </w:style>
  <w:style w:type="paragraph" w:customStyle="1" w:styleId="OPSSection">
    <w:name w:val="OPS Section"/>
    <w:basedOn w:val="Normal"/>
    <w:uiPriority w:val="99"/>
    <w:rsid w:val="00F81C75"/>
    <w:pPr>
      <w:widowControl w:val="0"/>
      <w:ind w:left="720" w:hanging="720"/>
      <w:jc w:val="both"/>
    </w:pPr>
    <w:rPr>
      <w:szCs w:val="20"/>
    </w:rPr>
  </w:style>
  <w:style w:type="paragraph" w:customStyle="1" w:styleId="Default">
    <w:name w:val="Default"/>
    <w:uiPriority w:val="99"/>
    <w:rsid w:val="00F81C75"/>
    <w:pPr>
      <w:autoSpaceDE w:val="0"/>
      <w:autoSpaceDN w:val="0"/>
      <w:adjustRightInd w:val="0"/>
    </w:pPr>
    <w:rPr>
      <w:rFonts w:ascii="Arial" w:hAnsi="Arial" w:cs="Arial"/>
      <w:color w:val="000000"/>
      <w:sz w:val="24"/>
      <w:szCs w:val="24"/>
    </w:rPr>
  </w:style>
  <w:style w:type="paragraph" w:customStyle="1" w:styleId="numbered">
    <w:name w:val="numbered"/>
    <w:basedOn w:val="Normal"/>
    <w:uiPriority w:val="99"/>
    <w:rsid w:val="00F81C75"/>
    <w:pPr>
      <w:widowControl w:val="0"/>
      <w:tabs>
        <w:tab w:val="left" w:pos="720"/>
      </w:tabs>
      <w:ind w:left="720" w:hanging="720"/>
    </w:pPr>
    <w:rPr>
      <w:sz w:val="20"/>
      <w:szCs w:val="20"/>
      <w:lang w:val="en-US"/>
    </w:rPr>
  </w:style>
  <w:style w:type="paragraph" w:customStyle="1" w:styleId="bodytextindent0">
    <w:name w:val="#body text=indent 0"/>
    <w:basedOn w:val="Normal"/>
    <w:uiPriority w:val="99"/>
    <w:rsid w:val="00F81C75"/>
    <w:pPr>
      <w:spacing w:before="240"/>
      <w:jc w:val="both"/>
    </w:pPr>
    <w:rPr>
      <w:szCs w:val="20"/>
    </w:rPr>
  </w:style>
  <w:style w:type="paragraph" w:customStyle="1" w:styleId="headingcentrebold0">
    <w:name w:val="%heading=centre bold"/>
    <w:basedOn w:val="Normal"/>
    <w:next w:val="bodytextindent0"/>
    <w:uiPriority w:val="99"/>
    <w:rsid w:val="00F81C75"/>
    <w:pPr>
      <w:keepNext/>
      <w:keepLines/>
      <w:spacing w:before="240"/>
      <w:jc w:val="center"/>
    </w:pPr>
    <w:rPr>
      <w:b/>
      <w:szCs w:val="20"/>
    </w:rPr>
  </w:style>
  <w:style w:type="character" w:customStyle="1" w:styleId="DeltaViewInsertion">
    <w:name w:val="DeltaView Insertion"/>
    <w:uiPriority w:val="99"/>
    <w:rsid w:val="00F81C75"/>
    <w:rPr>
      <w:b/>
      <w:color w:val="000000"/>
      <w:spacing w:val="0"/>
      <w:u w:val="double"/>
    </w:rPr>
  </w:style>
  <w:style w:type="character" w:customStyle="1" w:styleId="DeltaViewMoveSource">
    <w:name w:val="DeltaView Move Source"/>
    <w:uiPriority w:val="99"/>
    <w:rsid w:val="00F81C75"/>
    <w:rPr>
      <w:strike/>
      <w:color w:val="000000"/>
      <w:spacing w:val="0"/>
    </w:rPr>
  </w:style>
  <w:style w:type="character" w:customStyle="1" w:styleId="DeltaViewChangeNumber">
    <w:name w:val="DeltaView Change Number"/>
    <w:uiPriority w:val="99"/>
    <w:rsid w:val="00F81C75"/>
    <w:rPr>
      <w:color w:val="000000"/>
      <w:spacing w:val="0"/>
      <w:vertAlign w:val="superscript"/>
    </w:rPr>
  </w:style>
  <w:style w:type="character" w:customStyle="1" w:styleId="emailstyle19">
    <w:name w:val="emailstyle19"/>
    <w:uiPriority w:val="99"/>
    <w:rsid w:val="00F81C75"/>
    <w:rPr>
      <w:rFonts w:ascii="Calibri" w:hAnsi="Calibri"/>
      <w:color w:val="000080"/>
      <w:sz w:val="22"/>
      <w:u w:val="none"/>
      <w:effect w:val="none"/>
    </w:rPr>
  </w:style>
  <w:style w:type="paragraph" w:customStyle="1" w:styleId="section-e">
    <w:name w:val="section-e"/>
    <w:basedOn w:val="Normal"/>
    <w:uiPriority w:val="99"/>
    <w:rsid w:val="00F81C75"/>
    <w:pPr>
      <w:snapToGrid w:val="0"/>
      <w:jc w:val="center"/>
    </w:pPr>
    <w:rPr>
      <w:rFonts w:eastAsia="MS Mincho"/>
      <w:b/>
      <w:color w:val="000000"/>
      <w:lang w:eastAsia="ja-JP"/>
    </w:rPr>
  </w:style>
  <w:style w:type="paragraph" w:customStyle="1" w:styleId="subsection-e">
    <w:name w:val="subsection-e"/>
    <w:basedOn w:val="Normal"/>
    <w:uiPriority w:val="99"/>
    <w:rsid w:val="00F81C75"/>
    <w:pPr>
      <w:snapToGrid w:val="0"/>
      <w:ind w:firstLine="600"/>
    </w:pPr>
    <w:rPr>
      <w:rFonts w:eastAsia="MS Mincho"/>
      <w:color w:val="000000"/>
      <w:sz w:val="26"/>
      <w:szCs w:val="26"/>
      <w:lang w:eastAsia="ja-JP"/>
    </w:rPr>
  </w:style>
  <w:style w:type="character" w:customStyle="1" w:styleId="CommentTextChar">
    <w:name w:val="Comment Text Char"/>
    <w:basedOn w:val="DefaultParagraphFont"/>
    <w:link w:val="CommentText"/>
    <w:uiPriority w:val="99"/>
    <w:rsid w:val="00F81C75"/>
    <w:rPr>
      <w:rFonts w:ascii="Arial" w:hAnsi="Arial" w:cs="Arial"/>
      <w:b/>
      <w:noProof/>
      <w:sz w:val="22"/>
      <w:lang w:eastAsia="en-US"/>
    </w:rPr>
  </w:style>
  <w:style w:type="character" w:customStyle="1" w:styleId="FooterChar">
    <w:name w:val="Footer Char"/>
    <w:basedOn w:val="DefaultParagraphFont"/>
    <w:link w:val="Footer"/>
    <w:uiPriority w:val="99"/>
    <w:rsid w:val="00F81C75"/>
    <w:rPr>
      <w:rFonts w:ascii="Arial" w:eastAsia="Arial Unicode MS" w:hAnsi="Arial" w:cs="Arial"/>
      <w:snapToGrid w:val="0"/>
      <w:sz w:val="22"/>
      <w:lang w:val="en-US" w:eastAsia="en-US"/>
    </w:rPr>
  </w:style>
  <w:style w:type="character" w:customStyle="1" w:styleId="BodyTextIndentChar">
    <w:name w:val="Body Text Indent Char"/>
    <w:basedOn w:val="DefaultParagraphFont"/>
    <w:link w:val="BodyTextIndent"/>
    <w:uiPriority w:val="99"/>
    <w:rsid w:val="00F81C75"/>
    <w:rPr>
      <w:rFonts w:ascii="Arial" w:hAnsi="Arial" w:cs="Arial"/>
      <w:sz w:val="22"/>
      <w:lang w:val="en-US" w:eastAsia="en-US"/>
    </w:rPr>
  </w:style>
  <w:style w:type="character" w:customStyle="1" w:styleId="BodyText2Char">
    <w:name w:val="Body Text 2 Char"/>
    <w:basedOn w:val="DefaultParagraphFont"/>
    <w:link w:val="BodyText2"/>
    <w:uiPriority w:val="99"/>
    <w:rsid w:val="00F81C75"/>
    <w:rPr>
      <w:rFonts w:ascii="Arial" w:hAnsi="Arial" w:cs="Arial"/>
      <w:spacing w:val="-2"/>
      <w:sz w:val="22"/>
      <w:lang w:eastAsia="en-US"/>
    </w:rPr>
  </w:style>
  <w:style w:type="character" w:customStyle="1" w:styleId="BodyText3Char">
    <w:name w:val="Body Text 3 Char"/>
    <w:basedOn w:val="DefaultParagraphFont"/>
    <w:link w:val="BodyText3"/>
    <w:uiPriority w:val="99"/>
    <w:rsid w:val="00F81C75"/>
    <w:rPr>
      <w:rFonts w:ascii="Arial" w:hAnsi="Arial" w:cs="Arial"/>
      <w:color w:val="000000"/>
      <w:spacing w:val="-2"/>
      <w:sz w:val="22"/>
      <w:lang w:eastAsia="en-US"/>
    </w:rPr>
  </w:style>
  <w:style w:type="character" w:customStyle="1" w:styleId="BodyTextIndent3Char">
    <w:name w:val="Body Text Indent 3 Char"/>
    <w:basedOn w:val="DefaultParagraphFont"/>
    <w:link w:val="BodyTextIndent3"/>
    <w:uiPriority w:val="99"/>
    <w:rsid w:val="00F81C75"/>
    <w:rPr>
      <w:rFonts w:ascii="Arial" w:hAnsi="Arial" w:cs="Arial"/>
      <w:spacing w:val="-3"/>
      <w:sz w:val="22"/>
      <w:lang w:eastAsia="en-US"/>
    </w:rPr>
  </w:style>
  <w:style w:type="character" w:customStyle="1" w:styleId="NormalWebChar">
    <w:name w:val="Normal (Web) Char"/>
    <w:link w:val="NormalWeb"/>
    <w:uiPriority w:val="99"/>
    <w:locked/>
    <w:rsid w:val="00F81C75"/>
    <w:rPr>
      <w:rFonts w:ascii="Arial" w:hAnsi="Arial" w:cs="Arial"/>
      <w:sz w:val="22"/>
      <w:lang w:val="en-US" w:eastAsia="en-US"/>
    </w:rPr>
  </w:style>
  <w:style w:type="character" w:customStyle="1" w:styleId="CommentSubjectChar">
    <w:name w:val="Comment Subject Char"/>
    <w:basedOn w:val="CommentTextChar"/>
    <w:link w:val="CommentSubject"/>
    <w:uiPriority w:val="99"/>
    <w:rsid w:val="00F81C75"/>
    <w:rPr>
      <w:rFonts w:ascii="Arial" w:hAnsi="Arial" w:cs="Arial"/>
      <w:b/>
      <w:bCs/>
      <w:noProof/>
      <w:sz w:val="22"/>
      <w:lang w:eastAsia="en-US"/>
    </w:rPr>
  </w:style>
  <w:style w:type="character" w:customStyle="1" w:styleId="BalloonTextChar">
    <w:name w:val="Balloon Text Char"/>
    <w:basedOn w:val="DefaultParagraphFont"/>
    <w:link w:val="BalloonText"/>
    <w:uiPriority w:val="99"/>
    <w:rsid w:val="00F81C75"/>
    <w:rPr>
      <w:rFonts w:ascii="Arial" w:hAnsi="Arial" w:cs="Arial"/>
      <w:sz w:val="22"/>
      <w:szCs w:val="16"/>
      <w:lang w:eastAsia="en-US"/>
    </w:rPr>
  </w:style>
  <w:style w:type="paragraph" w:styleId="ListParagraph">
    <w:name w:val="List Paragraph"/>
    <w:basedOn w:val="Normal"/>
    <w:link w:val="ListParagraphChar"/>
    <w:uiPriority w:val="34"/>
    <w:qFormat/>
    <w:rsid w:val="00F81C75"/>
    <w:pPr>
      <w:ind w:left="720"/>
    </w:pPr>
  </w:style>
  <w:style w:type="character" w:customStyle="1" w:styleId="st1">
    <w:name w:val="st1"/>
    <w:basedOn w:val="DefaultParagraphFont"/>
    <w:uiPriority w:val="99"/>
    <w:rsid w:val="00F81C75"/>
    <w:rPr>
      <w:rFonts w:cs="Times New Roman"/>
    </w:rPr>
  </w:style>
  <w:style w:type="character" w:customStyle="1" w:styleId="BodyTextIndent2Char">
    <w:name w:val="Body Text Indent 2 Char"/>
    <w:basedOn w:val="DefaultParagraphFont"/>
    <w:link w:val="BodyTextIndent2"/>
    <w:rsid w:val="00F81C75"/>
    <w:rPr>
      <w:rFonts w:ascii="Arial" w:hAnsi="Arial" w:cs="Arial"/>
      <w:spacing w:val="-3"/>
      <w:sz w:val="22"/>
      <w:lang w:val="en-US" w:eastAsia="en-US"/>
    </w:rPr>
  </w:style>
  <w:style w:type="paragraph" w:styleId="Revision">
    <w:name w:val="Revision"/>
    <w:uiPriority w:val="99"/>
    <w:semiHidden/>
    <w:rsid w:val="00F81C75"/>
    <w:rPr>
      <w:rFonts w:ascii="Arial" w:hAnsi="Arial"/>
      <w:sz w:val="22"/>
      <w:szCs w:val="24"/>
      <w:lang w:eastAsia="en-US"/>
    </w:rPr>
  </w:style>
  <w:style w:type="paragraph" w:customStyle="1" w:styleId="Level10">
    <w:name w:val="Level 1"/>
    <w:basedOn w:val="Normal"/>
    <w:rsid w:val="00F81C75"/>
    <w:pPr>
      <w:widowControl w:val="0"/>
      <w:snapToGrid w:val="0"/>
      <w:ind w:left="720" w:hanging="720"/>
      <w:outlineLvl w:val="0"/>
    </w:pPr>
    <w:rPr>
      <w:rFonts w:ascii="Times New Roman" w:hAnsi="Times New Roman"/>
      <w:szCs w:val="20"/>
      <w:lang w:val="en-US"/>
    </w:rPr>
  </w:style>
  <w:style w:type="paragraph" w:customStyle="1" w:styleId="Level3">
    <w:name w:val="Level 3"/>
    <w:basedOn w:val="Normal"/>
    <w:rsid w:val="00F81C75"/>
    <w:pPr>
      <w:widowControl w:val="0"/>
      <w:tabs>
        <w:tab w:val="num" w:pos="1800"/>
      </w:tabs>
      <w:snapToGrid w:val="0"/>
      <w:outlineLvl w:val="2"/>
    </w:pPr>
    <w:rPr>
      <w:rFonts w:ascii="Times New Roman" w:hAnsi="Times New Roman"/>
      <w:szCs w:val="20"/>
      <w:lang w:val="en-US"/>
    </w:rPr>
  </w:style>
  <w:style w:type="paragraph" w:customStyle="1" w:styleId="a0">
    <w:name w:val="_"/>
    <w:basedOn w:val="Normal"/>
    <w:rsid w:val="00F81C75"/>
    <w:pPr>
      <w:widowControl w:val="0"/>
      <w:snapToGrid w:val="0"/>
      <w:ind w:left="720" w:hanging="720"/>
    </w:pPr>
    <w:rPr>
      <w:rFonts w:ascii="Times New Roman" w:hAnsi="Times New Roman"/>
      <w:szCs w:val="20"/>
      <w:lang w:val="en-US"/>
    </w:rPr>
  </w:style>
  <w:style w:type="paragraph" w:customStyle="1" w:styleId="1AutoList3">
    <w:name w:val="1AutoList3"/>
    <w:rsid w:val="00F81C75"/>
    <w:pPr>
      <w:snapToGrid w:val="0"/>
      <w:ind w:left="-1440"/>
    </w:pPr>
    <w:rPr>
      <w:sz w:val="24"/>
      <w:lang w:val="en-US" w:eastAsia="en-US"/>
    </w:rPr>
  </w:style>
  <w:style w:type="paragraph" w:customStyle="1" w:styleId="1AutoList1">
    <w:name w:val="1AutoList1"/>
    <w:rsid w:val="00F81C75"/>
    <w:pPr>
      <w:widowControl w:val="0"/>
      <w:tabs>
        <w:tab w:val="left" w:pos="720"/>
      </w:tabs>
      <w:ind w:left="720" w:hanging="720"/>
      <w:jc w:val="both"/>
    </w:pPr>
    <w:rPr>
      <w:sz w:val="24"/>
      <w:lang w:val="en-US" w:eastAsia="en-US"/>
    </w:rPr>
  </w:style>
  <w:style w:type="paragraph" w:customStyle="1" w:styleId="MBSLSBNormal">
    <w:name w:val="MBSLSB Normal"/>
    <w:rsid w:val="00F81C75"/>
    <w:pPr>
      <w:widowControl w:val="0"/>
      <w:jc w:val="both"/>
    </w:pPr>
    <w:rPr>
      <w:rFonts w:ascii="Arial" w:hAnsi="Arial"/>
      <w:sz w:val="24"/>
      <w:lang w:eastAsia="en-US"/>
    </w:rPr>
  </w:style>
  <w:style w:type="paragraph" w:customStyle="1" w:styleId="xl47">
    <w:name w:val="xl47"/>
    <w:basedOn w:val="Normal"/>
    <w:rsid w:val="00F81C75"/>
    <w:pPr>
      <w:spacing w:before="100" w:beforeAutospacing="1" w:after="100" w:afterAutospacing="1"/>
      <w:jc w:val="center"/>
    </w:pPr>
    <w:rPr>
      <w:rFonts w:eastAsia="Arial Unicode MS" w:cs="Arial"/>
      <w:b/>
      <w:bCs/>
      <w:szCs w:val="22"/>
    </w:rPr>
  </w:style>
  <w:style w:type="character" w:customStyle="1" w:styleId="listbulletindentedChar">
    <w:name w:val="list bullet indented Char"/>
    <w:basedOn w:val="DefaultParagraphFont"/>
    <w:link w:val="listbulletindented"/>
    <w:locked/>
    <w:rsid w:val="00F81C75"/>
    <w:rPr>
      <w:rFonts w:ascii="Arial" w:hAnsi="Arial"/>
      <w:sz w:val="24"/>
      <w:szCs w:val="24"/>
    </w:rPr>
  </w:style>
  <w:style w:type="paragraph" w:customStyle="1" w:styleId="listbulletindented">
    <w:name w:val="list bullet indented"/>
    <w:basedOn w:val="Normal"/>
    <w:link w:val="listbulletindentedChar"/>
    <w:qFormat/>
    <w:rsid w:val="00F81C75"/>
    <w:pPr>
      <w:numPr>
        <w:numId w:val="30"/>
      </w:numPr>
      <w:spacing w:after="0"/>
      <w:ind w:left="1457" w:hanging="737"/>
    </w:pPr>
    <w:rPr>
      <w:lang w:eastAsia="en-CA"/>
    </w:rPr>
  </w:style>
  <w:style w:type="paragraph" w:customStyle="1" w:styleId="Listbulletnoindent">
    <w:name w:val="List bullet no indent"/>
    <w:basedOn w:val="ListBullet"/>
    <w:link w:val="ListbulletnoindentChar"/>
    <w:qFormat/>
    <w:rsid w:val="00F81C75"/>
    <w:pPr>
      <w:numPr>
        <w:numId w:val="29"/>
      </w:numPr>
      <w:tabs>
        <w:tab w:val="clear" w:pos="9360"/>
      </w:tabs>
      <w:jc w:val="both"/>
    </w:pPr>
    <w:rPr>
      <w:b/>
      <w:snapToGrid w:val="0"/>
      <w:szCs w:val="22"/>
    </w:rPr>
  </w:style>
  <w:style w:type="character" w:customStyle="1" w:styleId="ListBulletChar">
    <w:name w:val="List Bullet Char"/>
    <w:basedOn w:val="DefaultParagraphFont"/>
    <w:link w:val="ListBullet"/>
    <w:uiPriority w:val="99"/>
    <w:rsid w:val="00F81C75"/>
    <w:rPr>
      <w:rFonts w:ascii="Arial" w:hAnsi="Arial"/>
      <w:sz w:val="24"/>
      <w:szCs w:val="24"/>
      <w:lang w:val="en-US" w:eastAsia="en-US"/>
    </w:rPr>
  </w:style>
  <w:style w:type="character" w:customStyle="1" w:styleId="ListbulletnoindentChar">
    <w:name w:val="List bullet no indent Char"/>
    <w:basedOn w:val="ListBulletChar"/>
    <w:link w:val="Listbulletnoindent"/>
    <w:rsid w:val="00F81C75"/>
    <w:rPr>
      <w:rFonts w:ascii="Arial" w:hAnsi="Arial"/>
      <w:b/>
      <w:snapToGrid w:val="0"/>
      <w:sz w:val="24"/>
      <w:szCs w:val="22"/>
      <w:lang w:val="en-US" w:eastAsia="en-US"/>
    </w:rPr>
  </w:style>
  <w:style w:type="paragraph" w:styleId="IntenseQuote">
    <w:name w:val="Intense Quote"/>
    <w:basedOn w:val="Normal"/>
    <w:next w:val="Normal"/>
    <w:link w:val="IntenseQuoteChar"/>
    <w:uiPriority w:val="30"/>
    <w:qFormat/>
    <w:rsid w:val="00F81C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1C75"/>
    <w:rPr>
      <w:rFonts w:ascii="Arial" w:hAnsi="Arial"/>
      <w:b/>
      <w:bCs/>
      <w:i/>
      <w:iCs/>
      <w:color w:val="4F81BD" w:themeColor="accent1"/>
      <w:sz w:val="24"/>
      <w:szCs w:val="24"/>
      <w:lang w:eastAsia="en-US"/>
    </w:rPr>
  </w:style>
  <w:style w:type="character" w:customStyle="1" w:styleId="AppendixChar">
    <w:name w:val="Appendix Char"/>
    <w:basedOn w:val="DefaultParagraphFont"/>
    <w:link w:val="Appendix"/>
    <w:rsid w:val="00935DB7"/>
    <w:rPr>
      <w:rFonts w:ascii="Arial" w:hAnsi="Arial"/>
      <w:b/>
      <w:caps/>
      <w:smallCaps/>
      <w:spacing w:val="40"/>
      <w:sz w:val="28"/>
      <w:szCs w:val="24"/>
      <w:lang w:eastAsia="en-US"/>
    </w:rPr>
  </w:style>
  <w:style w:type="paragraph" w:styleId="NoSpacing">
    <w:name w:val="No Spacing"/>
    <w:uiPriority w:val="1"/>
    <w:qFormat/>
    <w:rsid w:val="00F81C75"/>
    <w:rPr>
      <w:rFonts w:ascii="Arial" w:hAnsi="Arial"/>
      <w:sz w:val="22"/>
      <w:szCs w:val="24"/>
      <w:lang w:eastAsia="en-US"/>
    </w:rPr>
  </w:style>
  <w:style w:type="paragraph" w:customStyle="1" w:styleId="Heading1-Appendix">
    <w:name w:val="Heading 1 - Appendix"/>
    <w:basedOn w:val="Heading1"/>
    <w:link w:val="Heading1-AppendixChar"/>
    <w:qFormat/>
    <w:rsid w:val="00BD2A43"/>
    <w:pPr>
      <w:numPr>
        <w:numId w:val="0"/>
      </w:numPr>
      <w:spacing w:after="240"/>
      <w:ind w:left="431"/>
      <w:jc w:val="center"/>
    </w:pPr>
    <w:rPr>
      <w:rFonts w:cs="Arial"/>
      <w:bCs/>
      <w:kern w:val="32"/>
      <w:szCs w:val="28"/>
    </w:rPr>
  </w:style>
  <w:style w:type="character" w:customStyle="1" w:styleId="Heading1-AppendixChar">
    <w:name w:val="Heading 1 - Appendix Char"/>
    <w:basedOn w:val="Heading1Char"/>
    <w:link w:val="Heading1-Appendix"/>
    <w:rsid w:val="00BD2A43"/>
    <w:rPr>
      <w:rFonts w:ascii="Arial" w:hAnsi="Arial" w:cs="Arial"/>
      <w:b/>
      <w:bCs/>
      <w:caps/>
      <w:kern w:val="32"/>
      <w:sz w:val="28"/>
      <w:szCs w:val="28"/>
      <w:lang w:eastAsia="en-US"/>
    </w:rPr>
  </w:style>
  <w:style w:type="character" w:styleId="PlaceholderText">
    <w:name w:val="Placeholder Text"/>
    <w:basedOn w:val="DefaultParagraphFont"/>
    <w:uiPriority w:val="99"/>
    <w:semiHidden/>
    <w:rsid w:val="00F81C75"/>
    <w:rPr>
      <w:color w:val="808080"/>
    </w:rPr>
  </w:style>
  <w:style w:type="paragraph" w:customStyle="1" w:styleId="listbullet-letter">
    <w:name w:val="list bullet - letter"/>
    <w:basedOn w:val="Normal"/>
    <w:link w:val="listbullet-letterChar"/>
    <w:rsid w:val="00F81C75"/>
    <w:pPr>
      <w:numPr>
        <w:numId w:val="31"/>
      </w:numPr>
      <w:shd w:val="clear" w:color="auto" w:fill="FFFF00"/>
      <w:spacing w:after="0"/>
      <w:jc w:val="both"/>
    </w:pPr>
    <w:rPr>
      <w:rFonts w:cs="Arial"/>
      <w:szCs w:val="22"/>
    </w:rPr>
  </w:style>
  <w:style w:type="character" w:customStyle="1" w:styleId="listbullet-letterChar">
    <w:name w:val="list bullet - letter Char"/>
    <w:basedOn w:val="DefaultParagraphFont"/>
    <w:link w:val="listbullet-letter"/>
    <w:rsid w:val="00F81C75"/>
    <w:rPr>
      <w:rFonts w:ascii="Arial" w:hAnsi="Arial" w:cs="Arial"/>
      <w:sz w:val="24"/>
      <w:szCs w:val="22"/>
      <w:shd w:val="clear" w:color="auto" w:fill="FFFF00"/>
      <w:lang w:eastAsia="en-US"/>
    </w:rPr>
  </w:style>
  <w:style w:type="paragraph" w:customStyle="1" w:styleId="Heading2a">
    <w:name w:val="Heading 2a"/>
    <w:basedOn w:val="Heading2"/>
    <w:link w:val="Heading2aChar"/>
    <w:qFormat/>
    <w:rsid w:val="00F81C75"/>
    <w:pPr>
      <w:numPr>
        <w:ilvl w:val="0"/>
        <w:numId w:val="0"/>
      </w:numPr>
      <w:ind w:left="576" w:hanging="576"/>
      <w:jc w:val="center"/>
    </w:pPr>
    <w:rPr>
      <w:bCs/>
      <w:caps/>
      <w:smallCaps/>
      <w:kern w:val="0"/>
      <w:szCs w:val="24"/>
      <w:lang w:eastAsia="en-CA"/>
    </w:rPr>
  </w:style>
  <w:style w:type="character" w:customStyle="1" w:styleId="Heading2aChar">
    <w:name w:val="Heading 2a Char"/>
    <w:basedOn w:val="Heading2Char"/>
    <w:link w:val="Heading2a"/>
    <w:rsid w:val="00F81C75"/>
    <w:rPr>
      <w:rFonts w:ascii="Arial Bold" w:hAnsi="Arial Bold" w:cs="Arial"/>
      <w:b/>
      <w:bCs/>
      <w:caps w:val="0"/>
      <w:kern w:val="28"/>
      <w:sz w:val="24"/>
      <w:szCs w:val="24"/>
      <w:lang w:eastAsia="en-US"/>
    </w:rPr>
  </w:style>
  <w:style w:type="paragraph" w:customStyle="1" w:styleId="listnumbered">
    <w:name w:val="list numbered"/>
    <w:basedOn w:val="Normal"/>
    <w:qFormat/>
    <w:rsid w:val="00F81C75"/>
    <w:pPr>
      <w:tabs>
        <w:tab w:val="num" w:pos="1080"/>
      </w:tabs>
      <w:ind w:left="1080" w:hanging="720"/>
      <w:jc w:val="both"/>
    </w:pPr>
    <w:rPr>
      <w:rFonts w:cs="Arial"/>
      <w:szCs w:val="22"/>
    </w:rPr>
  </w:style>
  <w:style w:type="paragraph" w:customStyle="1" w:styleId="ListBullet1">
    <w:name w:val="List Bullet1"/>
    <w:basedOn w:val="ListNumber4"/>
    <w:link w:val="ListbulletChar0"/>
    <w:qFormat/>
    <w:rsid w:val="00F81C75"/>
    <w:pPr>
      <w:numPr>
        <w:numId w:val="0"/>
      </w:numPr>
      <w:contextualSpacing/>
    </w:pPr>
  </w:style>
  <w:style w:type="character" w:customStyle="1" w:styleId="ListNumber4Char">
    <w:name w:val="List Number 4 Char"/>
    <w:basedOn w:val="DefaultParagraphFont"/>
    <w:link w:val="ListNumber4"/>
    <w:uiPriority w:val="99"/>
    <w:rsid w:val="00F81C75"/>
    <w:rPr>
      <w:rFonts w:ascii="Arial" w:hAnsi="Arial"/>
      <w:sz w:val="24"/>
      <w:szCs w:val="24"/>
      <w:lang w:eastAsia="en-US"/>
    </w:rPr>
  </w:style>
  <w:style w:type="character" w:customStyle="1" w:styleId="ListbulletChar0">
    <w:name w:val="List bullet Char"/>
    <w:basedOn w:val="ListNumber4Char"/>
    <w:link w:val="ListBullet1"/>
    <w:rsid w:val="00F81C75"/>
    <w:rPr>
      <w:rFonts w:ascii="Arial" w:hAnsi="Arial"/>
      <w:sz w:val="24"/>
      <w:szCs w:val="24"/>
      <w:lang w:eastAsia="en-US"/>
    </w:rPr>
  </w:style>
  <w:style w:type="character" w:styleId="BookTitle">
    <w:name w:val="Book Title"/>
    <w:basedOn w:val="DefaultParagraphFont"/>
    <w:uiPriority w:val="33"/>
    <w:qFormat/>
    <w:rsid w:val="00F81C75"/>
    <w:rPr>
      <w:b/>
      <w:bCs/>
      <w:smallCaps/>
      <w:spacing w:val="5"/>
    </w:rPr>
  </w:style>
  <w:style w:type="character" w:customStyle="1" w:styleId="TitleChar">
    <w:name w:val="Title Char"/>
    <w:basedOn w:val="DefaultParagraphFont"/>
    <w:link w:val="Title"/>
    <w:rsid w:val="00F81C75"/>
    <w:rPr>
      <w:rFonts w:ascii="Arial" w:hAnsi="Arial" w:cs="Arial"/>
      <w:b/>
      <w:bCs/>
      <w:kern w:val="28"/>
      <w:sz w:val="22"/>
      <w:szCs w:val="32"/>
      <w:lang w:eastAsia="en-US"/>
    </w:rPr>
  </w:style>
  <w:style w:type="character" w:customStyle="1" w:styleId="SubtitleChar">
    <w:name w:val="Subtitle Char"/>
    <w:basedOn w:val="DefaultParagraphFont"/>
    <w:link w:val="Subtitle"/>
    <w:rsid w:val="00F81C75"/>
    <w:rPr>
      <w:rFonts w:ascii="Arial" w:hAnsi="Arial" w:cs="Arial"/>
      <w:noProof/>
      <w:sz w:val="22"/>
      <w:lang w:eastAsia="en-US"/>
    </w:rPr>
  </w:style>
  <w:style w:type="paragraph" w:styleId="TOCHeading">
    <w:name w:val="TOC Heading"/>
    <w:basedOn w:val="Heading1"/>
    <w:next w:val="Normal"/>
    <w:uiPriority w:val="39"/>
    <w:unhideWhenUsed/>
    <w:qFormat/>
    <w:rsid w:val="00F81C7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val="en-US"/>
    </w:rPr>
  </w:style>
  <w:style w:type="paragraph" w:customStyle="1" w:styleId="StyleBoldCentered">
    <w:name w:val="Style Bold Centered"/>
    <w:basedOn w:val="Normal"/>
    <w:rsid w:val="00A779E6"/>
    <w:pPr>
      <w:jc w:val="center"/>
    </w:pPr>
    <w:rPr>
      <w:b/>
      <w:bCs/>
      <w:szCs w:val="20"/>
    </w:rPr>
  </w:style>
  <w:style w:type="paragraph" w:customStyle="1" w:styleId="StyleBoldCenteredBefore12pt">
    <w:name w:val="Style Bold Centered Before:  12 pt"/>
    <w:basedOn w:val="Normal"/>
    <w:rsid w:val="00A779E6"/>
    <w:pPr>
      <w:jc w:val="center"/>
    </w:pPr>
    <w:rPr>
      <w:b/>
      <w:bCs/>
      <w:szCs w:val="20"/>
    </w:rPr>
  </w:style>
  <w:style w:type="paragraph" w:customStyle="1" w:styleId="StyleSubtitleArialBoldBold">
    <w:name w:val="Style Subtitle + Arial Bold Bold"/>
    <w:basedOn w:val="Subtitle"/>
    <w:rsid w:val="00A779E6"/>
    <w:rPr>
      <w:rFonts w:ascii="Arial Bold" w:hAnsi="Arial Bold"/>
      <w:b/>
      <w:bCs/>
    </w:rPr>
  </w:style>
  <w:style w:type="paragraph" w:customStyle="1" w:styleId="StyleBoldAllcapsAfter10ptLinespacingMultiple115li">
    <w:name w:val="Style Bold All caps After:  10 pt Line spacing:  Multiple 1.15 li"/>
    <w:basedOn w:val="Normal"/>
    <w:rsid w:val="002F34F5"/>
    <w:rPr>
      <w:b/>
      <w:bCs/>
      <w:caps/>
      <w:szCs w:val="20"/>
    </w:rPr>
  </w:style>
  <w:style w:type="paragraph" w:customStyle="1" w:styleId="StyleBoldAllcapsCenteredAfter10ptLinespacingMulti">
    <w:name w:val="Style Bold All caps Centered After:  10 pt Line spacing:  Multi..."/>
    <w:basedOn w:val="Normal"/>
    <w:rsid w:val="002F34F5"/>
    <w:pPr>
      <w:spacing w:after="0"/>
      <w:jc w:val="center"/>
    </w:pPr>
    <w:rPr>
      <w:b/>
      <w:bCs/>
      <w:caps/>
      <w:sz w:val="28"/>
      <w:szCs w:val="20"/>
    </w:rPr>
  </w:style>
  <w:style w:type="paragraph" w:customStyle="1" w:styleId="aListbullet">
    <w:name w:val="(a) List bullet"/>
    <w:basedOn w:val="ListNumbered1"/>
    <w:link w:val="aListbulletChar"/>
    <w:qFormat/>
    <w:rsid w:val="0067779A"/>
    <w:pPr>
      <w:numPr>
        <w:numId w:val="33"/>
      </w:numPr>
      <w:jc w:val="both"/>
    </w:pPr>
    <w:rPr>
      <w:lang w:val="en-GB" w:eastAsia="en-CA"/>
    </w:rPr>
  </w:style>
  <w:style w:type="character" w:customStyle="1" w:styleId="aListbulletChar">
    <w:name w:val="(a) List bullet Char"/>
    <w:basedOn w:val="ListNumbered1Char"/>
    <w:link w:val="aListbullet"/>
    <w:rsid w:val="0067779A"/>
    <w:rPr>
      <w:rFonts w:ascii="Arial" w:hAnsi="Arial"/>
      <w:sz w:val="24"/>
      <w:szCs w:val="24"/>
      <w:lang w:val="en-GB" w:eastAsia="en-US"/>
    </w:rPr>
  </w:style>
  <w:style w:type="paragraph" w:customStyle="1" w:styleId="alistbullet2">
    <w:name w:val="(a) list bullet 2"/>
    <w:basedOn w:val="ListParagraph"/>
    <w:link w:val="alistbullet2Char"/>
    <w:qFormat/>
    <w:rsid w:val="00CF4596"/>
    <w:pPr>
      <w:numPr>
        <w:numId w:val="34"/>
      </w:numPr>
      <w:ind w:left="567" w:hanging="567"/>
    </w:pPr>
  </w:style>
  <w:style w:type="character" w:customStyle="1" w:styleId="ListParagraphChar">
    <w:name w:val="List Paragraph Char"/>
    <w:basedOn w:val="DefaultParagraphFont"/>
    <w:link w:val="ListParagraph"/>
    <w:uiPriority w:val="34"/>
    <w:rsid w:val="00CF4596"/>
    <w:rPr>
      <w:rFonts w:ascii="Arial" w:hAnsi="Arial"/>
      <w:sz w:val="24"/>
      <w:szCs w:val="24"/>
      <w:lang w:eastAsia="en-US"/>
    </w:rPr>
  </w:style>
  <w:style w:type="character" w:customStyle="1" w:styleId="alistbullet2Char">
    <w:name w:val="(a) list bullet 2 Char"/>
    <w:basedOn w:val="ListParagraphChar"/>
    <w:link w:val="alistbullet2"/>
    <w:rsid w:val="00CF4596"/>
    <w:rPr>
      <w:rFonts w:ascii="Arial" w:hAnsi="Arial"/>
      <w:sz w:val="24"/>
      <w:szCs w:val="24"/>
      <w:lang w:eastAsia="en-US"/>
    </w:rPr>
  </w:style>
  <w:style w:type="character" w:customStyle="1" w:styleId="ministry-title3">
    <w:name w:val="ministry-title3"/>
    <w:basedOn w:val="DefaultParagraphFont"/>
    <w:rsid w:val="00D37370"/>
  </w:style>
  <w:style w:type="character" w:customStyle="1" w:styleId="normalchar1">
    <w:name w:val="normal__char1"/>
    <w:uiPriority w:val="99"/>
    <w:rsid w:val="00D5599D"/>
    <w:rPr>
      <w:rFonts w:ascii="Times New Roman" w:hAnsi="Times New Roman" w:cs="Times New Roman" w:hint="default"/>
      <w:sz w:val="24"/>
    </w:rPr>
  </w:style>
  <w:style w:type="paragraph" w:customStyle="1" w:styleId="Style2">
    <w:name w:val="Style2"/>
    <w:basedOn w:val="ListNumber"/>
    <w:link w:val="Style2Char"/>
    <w:qFormat/>
    <w:rsid w:val="005B18B2"/>
    <w:pPr>
      <w:numPr>
        <w:ilvl w:val="1"/>
        <w:numId w:val="37"/>
      </w:numPr>
      <w:spacing w:after="0"/>
    </w:pPr>
    <w:rPr>
      <w:rFonts w:cs="Arial"/>
      <w:b/>
    </w:rPr>
  </w:style>
  <w:style w:type="character" w:customStyle="1" w:styleId="ListNumberChar">
    <w:name w:val="List Number Char"/>
    <w:basedOn w:val="DefaultParagraphFont"/>
    <w:link w:val="ListNumber"/>
    <w:uiPriority w:val="99"/>
    <w:rsid w:val="005B18B2"/>
    <w:rPr>
      <w:rFonts w:ascii="Arial" w:hAnsi="Arial"/>
      <w:sz w:val="24"/>
      <w:szCs w:val="24"/>
      <w:lang w:val="en-US" w:eastAsia="en-US"/>
    </w:rPr>
  </w:style>
  <w:style w:type="character" w:customStyle="1" w:styleId="Style1Char">
    <w:name w:val="Style1 Char"/>
    <w:basedOn w:val="ListNumberChar"/>
    <w:link w:val="Style1"/>
    <w:rsid w:val="005B18B2"/>
    <w:rPr>
      <w:rFonts w:ascii="Arial" w:hAnsi="Arial"/>
      <w:sz w:val="24"/>
      <w:szCs w:val="18"/>
      <w:lang w:val="en-US" w:eastAsia="en-US"/>
    </w:rPr>
  </w:style>
  <w:style w:type="paragraph" w:customStyle="1" w:styleId="Style3">
    <w:name w:val="Style3"/>
    <w:basedOn w:val="ListNumber"/>
    <w:link w:val="Style3Char"/>
    <w:qFormat/>
    <w:rsid w:val="005B18B2"/>
    <w:pPr>
      <w:numPr>
        <w:ilvl w:val="1"/>
        <w:numId w:val="38"/>
      </w:numPr>
      <w:spacing w:after="0"/>
    </w:pPr>
    <w:rPr>
      <w:rFonts w:cs="Arial"/>
      <w:b/>
    </w:rPr>
  </w:style>
  <w:style w:type="character" w:customStyle="1" w:styleId="Style2Char">
    <w:name w:val="Style2 Char"/>
    <w:basedOn w:val="ListNumberChar"/>
    <w:link w:val="Style2"/>
    <w:rsid w:val="005B18B2"/>
    <w:rPr>
      <w:rFonts w:ascii="Arial" w:hAnsi="Arial" w:cs="Arial"/>
      <w:b/>
      <w:sz w:val="24"/>
      <w:szCs w:val="24"/>
      <w:lang w:val="en-US" w:eastAsia="en-US"/>
    </w:rPr>
  </w:style>
  <w:style w:type="paragraph" w:customStyle="1" w:styleId="Style4">
    <w:name w:val="Style4"/>
    <w:basedOn w:val="ListNumber"/>
    <w:link w:val="Style4Char"/>
    <w:qFormat/>
    <w:rsid w:val="005B18B2"/>
    <w:pPr>
      <w:numPr>
        <w:ilvl w:val="1"/>
        <w:numId w:val="55"/>
      </w:numPr>
      <w:spacing w:after="0"/>
    </w:pPr>
    <w:rPr>
      <w:rFonts w:cs="Arial"/>
      <w:b/>
    </w:rPr>
  </w:style>
  <w:style w:type="character" w:customStyle="1" w:styleId="Style3Char">
    <w:name w:val="Style3 Char"/>
    <w:basedOn w:val="ListNumberChar"/>
    <w:link w:val="Style3"/>
    <w:rsid w:val="005B18B2"/>
    <w:rPr>
      <w:rFonts w:ascii="Arial" w:hAnsi="Arial" w:cs="Arial"/>
      <w:b/>
      <w:sz w:val="24"/>
      <w:szCs w:val="24"/>
      <w:lang w:val="en-US" w:eastAsia="en-US"/>
    </w:rPr>
  </w:style>
  <w:style w:type="paragraph" w:customStyle="1" w:styleId="Style5">
    <w:name w:val="Style5"/>
    <w:basedOn w:val="ListNumber"/>
    <w:link w:val="Style5Char"/>
    <w:qFormat/>
    <w:rsid w:val="005B18B2"/>
    <w:pPr>
      <w:numPr>
        <w:ilvl w:val="1"/>
        <w:numId w:val="39"/>
      </w:numPr>
      <w:spacing w:after="0"/>
    </w:pPr>
    <w:rPr>
      <w:rFonts w:cs="Arial"/>
      <w:b/>
    </w:rPr>
  </w:style>
  <w:style w:type="character" w:customStyle="1" w:styleId="Style4Char">
    <w:name w:val="Style4 Char"/>
    <w:basedOn w:val="ListNumberChar"/>
    <w:link w:val="Style4"/>
    <w:rsid w:val="005B18B2"/>
    <w:rPr>
      <w:rFonts w:ascii="Arial" w:hAnsi="Arial" w:cs="Arial"/>
      <w:b/>
      <w:sz w:val="24"/>
      <w:szCs w:val="24"/>
      <w:lang w:val="en-US" w:eastAsia="en-US"/>
    </w:rPr>
  </w:style>
  <w:style w:type="character" w:customStyle="1" w:styleId="Style5Char">
    <w:name w:val="Style5 Char"/>
    <w:basedOn w:val="ListNumberChar"/>
    <w:link w:val="Style5"/>
    <w:rsid w:val="005B18B2"/>
    <w:rPr>
      <w:rFonts w:ascii="Arial" w:hAnsi="Arial" w:cs="Arial"/>
      <w:b/>
      <w:sz w:val="24"/>
      <w:szCs w:val="24"/>
      <w:lang w:val="en-US" w:eastAsia="en-US"/>
    </w:rPr>
  </w:style>
  <w:style w:type="paragraph" w:customStyle="1" w:styleId="Style7">
    <w:name w:val="Style7"/>
    <w:basedOn w:val="ListNumber"/>
    <w:link w:val="Style7Char"/>
    <w:qFormat/>
    <w:rsid w:val="005B18B2"/>
    <w:pPr>
      <w:numPr>
        <w:ilvl w:val="1"/>
        <w:numId w:val="56"/>
      </w:numPr>
      <w:spacing w:after="0"/>
    </w:pPr>
    <w:rPr>
      <w:rFonts w:cs="Arial"/>
      <w:b/>
    </w:rPr>
  </w:style>
  <w:style w:type="character" w:customStyle="1" w:styleId="Style6Char">
    <w:name w:val="Style6 Char"/>
    <w:basedOn w:val="ListNumberChar"/>
    <w:link w:val="Style6"/>
    <w:rsid w:val="005B18B2"/>
    <w:rPr>
      <w:rFonts w:ascii="Arial" w:hAnsi="Arial" w:cs="Arial"/>
      <w:b/>
      <w:kern w:val="28"/>
      <w:sz w:val="24"/>
      <w:szCs w:val="26"/>
      <w:lang w:val="en-US" w:eastAsia="en-US"/>
    </w:rPr>
  </w:style>
  <w:style w:type="paragraph" w:customStyle="1" w:styleId="Style8">
    <w:name w:val="Style8"/>
    <w:basedOn w:val="ListNumber"/>
    <w:link w:val="Style8Char"/>
    <w:qFormat/>
    <w:rsid w:val="005B18B2"/>
    <w:pPr>
      <w:numPr>
        <w:numId w:val="0"/>
      </w:numPr>
      <w:spacing w:after="0"/>
      <w:ind w:left="720" w:hanging="720"/>
    </w:pPr>
    <w:rPr>
      <w:b/>
      <w:lang w:val="en-CA"/>
    </w:rPr>
  </w:style>
  <w:style w:type="character" w:customStyle="1" w:styleId="Style7Char">
    <w:name w:val="Style7 Char"/>
    <w:basedOn w:val="ListNumberChar"/>
    <w:link w:val="Style7"/>
    <w:rsid w:val="005B18B2"/>
    <w:rPr>
      <w:rFonts w:ascii="Arial" w:hAnsi="Arial" w:cs="Arial"/>
      <w:b/>
      <w:sz w:val="24"/>
      <w:szCs w:val="24"/>
      <w:lang w:val="en-US" w:eastAsia="en-US"/>
    </w:rPr>
  </w:style>
  <w:style w:type="paragraph" w:customStyle="1" w:styleId="Style9">
    <w:name w:val="Style9"/>
    <w:basedOn w:val="ListNumber"/>
    <w:link w:val="Style9Char"/>
    <w:qFormat/>
    <w:rsid w:val="005B18B2"/>
    <w:pPr>
      <w:numPr>
        <w:numId w:val="0"/>
      </w:numPr>
      <w:spacing w:after="0"/>
      <w:ind w:left="720" w:hanging="720"/>
    </w:pPr>
    <w:rPr>
      <w:rFonts w:cs="Arial"/>
      <w:b/>
      <w:lang w:val="en-CA"/>
    </w:rPr>
  </w:style>
  <w:style w:type="character" w:customStyle="1" w:styleId="Style8Char">
    <w:name w:val="Style8 Char"/>
    <w:basedOn w:val="DefaultParagraphFont"/>
    <w:link w:val="Style8"/>
    <w:rsid w:val="005B18B2"/>
    <w:rPr>
      <w:rFonts w:ascii="Arial" w:hAnsi="Arial"/>
      <w:b/>
      <w:sz w:val="24"/>
      <w:szCs w:val="24"/>
      <w:lang w:eastAsia="en-US"/>
    </w:rPr>
  </w:style>
  <w:style w:type="character" w:customStyle="1" w:styleId="Style9Char">
    <w:name w:val="Style9 Char"/>
    <w:basedOn w:val="BodyTextChar"/>
    <w:link w:val="Style9"/>
    <w:rsid w:val="005B18B2"/>
    <w:rPr>
      <w:rFonts w:ascii="Arial" w:hAnsi="Arial" w:cs="Arial"/>
      <w:b/>
      <w:noProof w:val="0"/>
      <w:sz w:val="24"/>
      <w:szCs w:val="24"/>
      <w:lang w:val="en-CA" w:eastAsia="en-US" w:bidi="ar-SA"/>
    </w:rPr>
  </w:style>
  <w:style w:type="character" w:styleId="UnresolvedMention">
    <w:name w:val="Unresolved Mention"/>
    <w:basedOn w:val="DefaultParagraphFont"/>
    <w:uiPriority w:val="99"/>
    <w:semiHidden/>
    <w:unhideWhenUsed/>
    <w:rsid w:val="00D0699B"/>
    <w:rPr>
      <w:color w:val="605E5C"/>
      <w:shd w:val="clear" w:color="auto" w:fill="E1DFDD"/>
    </w:rPr>
  </w:style>
  <w:style w:type="character" w:customStyle="1" w:styleId="normaltextrun1">
    <w:name w:val="normaltextrun1"/>
    <w:basedOn w:val="DefaultParagraphFont"/>
    <w:rsid w:val="009A2F9A"/>
  </w:style>
  <w:style w:type="paragraph" w:customStyle="1" w:styleId="OPSNormal">
    <w:name w:val="OPS Normal"/>
    <w:link w:val="OPSNormalChar"/>
    <w:rsid w:val="00E814CB"/>
    <w:pPr>
      <w:widowControl w:val="0"/>
      <w:jc w:val="both"/>
    </w:pPr>
    <w:rPr>
      <w:rFonts w:ascii="Arial" w:hAnsi="Arial"/>
      <w:sz w:val="24"/>
    </w:rPr>
  </w:style>
  <w:style w:type="character" w:customStyle="1" w:styleId="OPSNormalChar">
    <w:name w:val="OPS Normal Char"/>
    <w:link w:val="OPSNormal"/>
    <w:rsid w:val="00E814CB"/>
    <w:rPr>
      <w:rFonts w:ascii="Arial" w:hAnsi="Arial"/>
      <w:sz w:val="24"/>
    </w:rPr>
  </w:style>
  <w:style w:type="character" w:customStyle="1" w:styleId="normaltextrun">
    <w:name w:val="normaltextrun"/>
    <w:basedOn w:val="DefaultParagraphFont"/>
    <w:rsid w:val="00851B97"/>
  </w:style>
  <w:style w:type="character" w:customStyle="1" w:styleId="eop">
    <w:name w:val="eop"/>
    <w:basedOn w:val="DefaultParagraphFont"/>
    <w:rsid w:val="00851B97"/>
  </w:style>
  <w:style w:type="paragraph" w:customStyle="1" w:styleId="paragraph">
    <w:name w:val="paragraph"/>
    <w:basedOn w:val="Normal"/>
    <w:rsid w:val="00851B97"/>
    <w:pPr>
      <w:spacing w:before="100" w:beforeAutospacing="1" w:after="100" w:afterAutospacing="1"/>
    </w:pPr>
    <w:rPr>
      <w:rFonts w:ascii="Times New Roman" w:hAnsi="Times New Roman"/>
      <w:lang w:eastAsia="en-CA"/>
    </w:rPr>
  </w:style>
  <w:style w:type="character" w:styleId="Mention">
    <w:name w:val="Mention"/>
    <w:basedOn w:val="DefaultParagraphFont"/>
    <w:uiPriority w:val="99"/>
    <w:unhideWhenUsed/>
    <w:rsid w:val="00A065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7275">
      <w:bodyDiv w:val="1"/>
      <w:marLeft w:val="0"/>
      <w:marRight w:val="0"/>
      <w:marTop w:val="0"/>
      <w:marBottom w:val="0"/>
      <w:divBdr>
        <w:top w:val="none" w:sz="0" w:space="0" w:color="auto"/>
        <w:left w:val="none" w:sz="0" w:space="0" w:color="auto"/>
        <w:bottom w:val="none" w:sz="0" w:space="0" w:color="auto"/>
        <w:right w:val="none" w:sz="0" w:space="0" w:color="auto"/>
      </w:divBdr>
      <w:divsChild>
        <w:div w:id="703529398">
          <w:marLeft w:val="0"/>
          <w:marRight w:val="0"/>
          <w:marTop w:val="0"/>
          <w:marBottom w:val="0"/>
          <w:divBdr>
            <w:top w:val="none" w:sz="0" w:space="0" w:color="auto"/>
            <w:left w:val="none" w:sz="0" w:space="0" w:color="auto"/>
            <w:bottom w:val="none" w:sz="0" w:space="0" w:color="auto"/>
            <w:right w:val="none" w:sz="0" w:space="0" w:color="auto"/>
          </w:divBdr>
        </w:div>
        <w:div w:id="571694003">
          <w:marLeft w:val="0"/>
          <w:marRight w:val="0"/>
          <w:marTop w:val="0"/>
          <w:marBottom w:val="0"/>
          <w:divBdr>
            <w:top w:val="none" w:sz="0" w:space="0" w:color="auto"/>
            <w:left w:val="none" w:sz="0" w:space="0" w:color="auto"/>
            <w:bottom w:val="none" w:sz="0" w:space="0" w:color="auto"/>
            <w:right w:val="none" w:sz="0" w:space="0" w:color="auto"/>
          </w:divBdr>
        </w:div>
      </w:divsChild>
    </w:div>
    <w:div w:id="424151997">
      <w:bodyDiv w:val="1"/>
      <w:marLeft w:val="0"/>
      <w:marRight w:val="0"/>
      <w:marTop w:val="0"/>
      <w:marBottom w:val="0"/>
      <w:divBdr>
        <w:top w:val="none" w:sz="0" w:space="0" w:color="auto"/>
        <w:left w:val="none" w:sz="0" w:space="0" w:color="auto"/>
        <w:bottom w:val="none" w:sz="0" w:space="0" w:color="auto"/>
        <w:right w:val="none" w:sz="0" w:space="0" w:color="auto"/>
      </w:divBdr>
    </w:div>
    <w:div w:id="470900507">
      <w:bodyDiv w:val="1"/>
      <w:marLeft w:val="0"/>
      <w:marRight w:val="0"/>
      <w:marTop w:val="0"/>
      <w:marBottom w:val="0"/>
      <w:divBdr>
        <w:top w:val="none" w:sz="0" w:space="0" w:color="auto"/>
        <w:left w:val="none" w:sz="0" w:space="0" w:color="auto"/>
        <w:bottom w:val="none" w:sz="0" w:space="0" w:color="auto"/>
        <w:right w:val="none" w:sz="0" w:space="0" w:color="auto"/>
      </w:divBdr>
    </w:div>
    <w:div w:id="532573348">
      <w:bodyDiv w:val="1"/>
      <w:marLeft w:val="0"/>
      <w:marRight w:val="0"/>
      <w:marTop w:val="0"/>
      <w:marBottom w:val="0"/>
      <w:divBdr>
        <w:top w:val="none" w:sz="0" w:space="0" w:color="auto"/>
        <w:left w:val="none" w:sz="0" w:space="0" w:color="auto"/>
        <w:bottom w:val="none" w:sz="0" w:space="0" w:color="auto"/>
        <w:right w:val="none" w:sz="0" w:space="0" w:color="auto"/>
      </w:divBdr>
    </w:div>
    <w:div w:id="657423474">
      <w:bodyDiv w:val="1"/>
      <w:marLeft w:val="0"/>
      <w:marRight w:val="0"/>
      <w:marTop w:val="0"/>
      <w:marBottom w:val="0"/>
      <w:divBdr>
        <w:top w:val="none" w:sz="0" w:space="0" w:color="auto"/>
        <w:left w:val="none" w:sz="0" w:space="0" w:color="auto"/>
        <w:bottom w:val="none" w:sz="0" w:space="0" w:color="auto"/>
        <w:right w:val="none" w:sz="0" w:space="0" w:color="auto"/>
      </w:divBdr>
    </w:div>
    <w:div w:id="704212219">
      <w:bodyDiv w:val="1"/>
      <w:marLeft w:val="0"/>
      <w:marRight w:val="0"/>
      <w:marTop w:val="0"/>
      <w:marBottom w:val="0"/>
      <w:divBdr>
        <w:top w:val="none" w:sz="0" w:space="0" w:color="auto"/>
        <w:left w:val="none" w:sz="0" w:space="0" w:color="auto"/>
        <w:bottom w:val="none" w:sz="0" w:space="0" w:color="auto"/>
        <w:right w:val="none" w:sz="0" w:space="0" w:color="auto"/>
      </w:divBdr>
    </w:div>
    <w:div w:id="772939436">
      <w:bodyDiv w:val="1"/>
      <w:marLeft w:val="0"/>
      <w:marRight w:val="0"/>
      <w:marTop w:val="0"/>
      <w:marBottom w:val="0"/>
      <w:divBdr>
        <w:top w:val="none" w:sz="0" w:space="0" w:color="auto"/>
        <w:left w:val="none" w:sz="0" w:space="0" w:color="auto"/>
        <w:bottom w:val="none" w:sz="0" w:space="0" w:color="auto"/>
        <w:right w:val="none" w:sz="0" w:space="0" w:color="auto"/>
      </w:divBdr>
    </w:div>
    <w:div w:id="815142277">
      <w:bodyDiv w:val="1"/>
      <w:marLeft w:val="0"/>
      <w:marRight w:val="0"/>
      <w:marTop w:val="0"/>
      <w:marBottom w:val="0"/>
      <w:divBdr>
        <w:top w:val="none" w:sz="0" w:space="0" w:color="auto"/>
        <w:left w:val="none" w:sz="0" w:space="0" w:color="auto"/>
        <w:bottom w:val="none" w:sz="0" w:space="0" w:color="auto"/>
        <w:right w:val="none" w:sz="0" w:space="0" w:color="auto"/>
      </w:divBdr>
    </w:div>
    <w:div w:id="879518121">
      <w:bodyDiv w:val="1"/>
      <w:marLeft w:val="0"/>
      <w:marRight w:val="0"/>
      <w:marTop w:val="0"/>
      <w:marBottom w:val="0"/>
      <w:divBdr>
        <w:top w:val="none" w:sz="0" w:space="0" w:color="auto"/>
        <w:left w:val="none" w:sz="0" w:space="0" w:color="auto"/>
        <w:bottom w:val="none" w:sz="0" w:space="0" w:color="auto"/>
        <w:right w:val="none" w:sz="0" w:space="0" w:color="auto"/>
      </w:divBdr>
    </w:div>
    <w:div w:id="1192381528">
      <w:bodyDiv w:val="1"/>
      <w:marLeft w:val="0"/>
      <w:marRight w:val="0"/>
      <w:marTop w:val="0"/>
      <w:marBottom w:val="0"/>
      <w:divBdr>
        <w:top w:val="none" w:sz="0" w:space="0" w:color="auto"/>
        <w:left w:val="none" w:sz="0" w:space="0" w:color="auto"/>
        <w:bottom w:val="none" w:sz="0" w:space="0" w:color="auto"/>
        <w:right w:val="none" w:sz="0" w:space="0" w:color="auto"/>
      </w:divBdr>
    </w:div>
    <w:div w:id="1302882329">
      <w:bodyDiv w:val="1"/>
      <w:marLeft w:val="0"/>
      <w:marRight w:val="0"/>
      <w:marTop w:val="0"/>
      <w:marBottom w:val="0"/>
      <w:divBdr>
        <w:top w:val="none" w:sz="0" w:space="0" w:color="auto"/>
        <w:left w:val="none" w:sz="0" w:space="0" w:color="auto"/>
        <w:bottom w:val="none" w:sz="0" w:space="0" w:color="auto"/>
        <w:right w:val="none" w:sz="0" w:space="0" w:color="auto"/>
      </w:divBdr>
    </w:div>
    <w:div w:id="1334841528">
      <w:bodyDiv w:val="1"/>
      <w:marLeft w:val="0"/>
      <w:marRight w:val="0"/>
      <w:marTop w:val="0"/>
      <w:marBottom w:val="0"/>
      <w:divBdr>
        <w:top w:val="none" w:sz="0" w:space="0" w:color="auto"/>
        <w:left w:val="none" w:sz="0" w:space="0" w:color="auto"/>
        <w:bottom w:val="none" w:sz="0" w:space="0" w:color="auto"/>
        <w:right w:val="none" w:sz="0" w:space="0" w:color="auto"/>
      </w:divBdr>
    </w:div>
    <w:div w:id="1598639601">
      <w:bodyDiv w:val="1"/>
      <w:marLeft w:val="0"/>
      <w:marRight w:val="0"/>
      <w:marTop w:val="0"/>
      <w:marBottom w:val="0"/>
      <w:divBdr>
        <w:top w:val="none" w:sz="0" w:space="0" w:color="auto"/>
        <w:left w:val="none" w:sz="0" w:space="0" w:color="auto"/>
        <w:bottom w:val="none" w:sz="0" w:space="0" w:color="auto"/>
        <w:right w:val="none" w:sz="0" w:space="0" w:color="auto"/>
      </w:divBdr>
    </w:div>
    <w:div w:id="172641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tariogov-my.sharepoint.com/personal/daniel_eugen_ontario_ca/Documents/Documents/O365%20Migrated/_EPB/Projects/ITSec%202019/Statistics%20Canad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tario.ca/page/information-technology-standard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n%20Rubinstein\AppData\Roaming\Microsoft\Templates\OMD%20RF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AC66FB-ACED-4D9A-8F57-438CC32D6682}">
  <ds:schemaRefs>
    <ds:schemaRef ds:uri="http://schemas.openxmlformats.org/officeDocument/2006/bibliography"/>
  </ds:schemaRefs>
</ds:datastoreItem>
</file>

<file path=customXml/itemProps2.xml><?xml version="1.0" encoding="utf-8"?>
<ds:datastoreItem xmlns:ds="http://schemas.openxmlformats.org/officeDocument/2006/customXml" ds:itemID="{586C72DA-5CEB-4604-913C-ED6575405EEB}"/>
</file>

<file path=customXml/itemProps3.xml><?xml version="1.0" encoding="utf-8"?>
<ds:datastoreItem xmlns:ds="http://schemas.openxmlformats.org/officeDocument/2006/customXml" ds:itemID="{EDB1E43D-2D7D-4F95-8908-390CDECF42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A30099-CCF6-4386-ACB7-D76D1F37BC57}">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OMD RFP.dotx</Template>
  <TotalTime>43</TotalTime>
  <Pages>11</Pages>
  <Words>3730</Words>
  <Characters>21264</Characters>
  <Application>Microsoft Office Word</Application>
  <DocSecurity>0</DocSecurity>
  <Lines>177</Lines>
  <Paragraphs>49</Paragraphs>
  <ScaleCrop>false</ScaleCrop>
  <Company>MGS</Company>
  <LinksUpToDate>false</LinksUpToDate>
  <CharactersWithSpaces>24945</CharactersWithSpaces>
  <SharedDoc>false</SharedDoc>
  <HLinks>
    <vt:vector size="12" baseType="variant">
      <vt:variant>
        <vt:i4>2687097</vt:i4>
      </vt:variant>
      <vt:variant>
        <vt:i4>3</vt:i4>
      </vt:variant>
      <vt:variant>
        <vt:i4>0</vt:i4>
      </vt:variant>
      <vt:variant>
        <vt:i4>5</vt:i4>
      </vt:variant>
      <vt:variant>
        <vt:lpwstr>https://ontariogov-my.sharepoint.com/personal/daniel_eugen_ontario_ca/Documents/Documents/O365 Migrated/_EPB/Projects/ITSec 2019/Statistics Canada</vt:lpwstr>
      </vt:variant>
      <vt:variant>
        <vt:lpwstr/>
      </vt:variant>
      <vt:variant>
        <vt:i4>85</vt:i4>
      </vt:variant>
      <vt:variant>
        <vt:i4>0</vt:i4>
      </vt:variant>
      <vt:variant>
        <vt:i4>0</vt:i4>
      </vt:variant>
      <vt:variant>
        <vt:i4>5</vt:i4>
      </vt:variant>
      <vt:variant>
        <vt:lpwstr>https://www.ontario.ca/page/information-technology-standards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 Definitions</dc:title>
  <dc:creator>SCO, OSS, MGCS</dc:creator>
  <cp:lastModifiedBy>Jeong, Moon (CSCO)</cp:lastModifiedBy>
  <cp:revision>50</cp:revision>
  <cp:lastPrinted>2023-05-04T14:07:00Z</cp:lastPrinted>
  <dcterms:created xsi:type="dcterms:W3CDTF">2024-09-13T19:18:00Z</dcterms:created>
  <dcterms:modified xsi:type="dcterms:W3CDTF">2024-11-14T01:28:00Z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Document">
    <vt:lpwstr>Yes</vt:lpwstr>
  </property>
  <property fmtid="{D5CDD505-2E9C-101B-9397-08002B2CF9AE}" pid="3" name="CUS_DOCIDSTRING">
    <vt:lpwstr> </vt:lpwstr>
  </property>
  <property fmtid="{D5CDD505-2E9C-101B-9397-08002B2CF9AE}" pid="4" name="CUS_DocIDOperation">
    <vt:lpwstr>END OF DOCUMENT</vt:lpwstr>
  </property>
  <property fmtid="{D5CDD505-2E9C-101B-9397-08002B2CF9AE}" pid="5" name="ContentTypeId">
    <vt:lpwstr>0x0101008E7AE39BDFA3AF45AE47D48D441DF702</vt:lpwstr>
  </property>
  <property fmtid="{D5CDD505-2E9C-101B-9397-08002B2CF9AE}" pid="6" name="MSIP_Label_034a106e-6316-442c-ad35-738afd673d2b_Enabled">
    <vt:lpwstr>true</vt:lpwstr>
  </property>
  <property fmtid="{D5CDD505-2E9C-101B-9397-08002B2CF9AE}" pid="7" name="MSIP_Label_034a106e-6316-442c-ad35-738afd673d2b_SetDate">
    <vt:lpwstr>2022-01-17T19:42:18Z</vt:lpwstr>
  </property>
  <property fmtid="{D5CDD505-2E9C-101B-9397-08002B2CF9AE}" pid="8" name="MSIP_Label_034a106e-6316-442c-ad35-738afd673d2b_Method">
    <vt:lpwstr>Standard</vt:lpwstr>
  </property>
  <property fmtid="{D5CDD505-2E9C-101B-9397-08002B2CF9AE}" pid="9" name="MSIP_Label_034a106e-6316-442c-ad35-738afd673d2b_Name">
    <vt:lpwstr>034a106e-6316-442c-ad35-738afd673d2b</vt:lpwstr>
  </property>
  <property fmtid="{D5CDD505-2E9C-101B-9397-08002B2CF9AE}" pid="10" name="MSIP_Label_034a106e-6316-442c-ad35-738afd673d2b_SiteId">
    <vt:lpwstr>cddc1229-ac2a-4b97-b78a-0e5cacb5865c</vt:lpwstr>
  </property>
  <property fmtid="{D5CDD505-2E9C-101B-9397-08002B2CF9AE}" pid="11" name="MSIP_Label_034a106e-6316-442c-ad35-738afd673d2b_ContentBits">
    <vt:lpwstr>0</vt:lpwstr>
  </property>
</Properties>
</file>