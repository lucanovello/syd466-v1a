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02E4" w14:textId="77777777" w:rsidR="00E06592" w:rsidRPr="00C27C8B" w:rsidRDefault="00E06592" w:rsidP="00C27C8B">
      <w:pPr>
        <w:spacing w:after="0"/>
        <w:rPr>
          <w:rFonts w:cs="Arial"/>
          <w:b/>
          <w:sz w:val="28"/>
          <w:szCs w:val="28"/>
        </w:rPr>
      </w:pPr>
    </w:p>
    <w:p w14:paraId="07CFF42A" w14:textId="547D335F" w:rsidR="00E522D8" w:rsidRPr="00DC755C" w:rsidRDefault="00E522D8" w:rsidP="00E522D8">
      <w:pPr>
        <w:spacing w:after="0"/>
        <w:jc w:val="center"/>
        <w:rPr>
          <w:rFonts w:cs="Arial"/>
          <w:b/>
          <w:sz w:val="28"/>
          <w:szCs w:val="28"/>
        </w:rPr>
      </w:pPr>
      <w:r w:rsidRPr="00DC755C">
        <w:rPr>
          <w:rFonts w:cs="Arial"/>
          <w:b/>
          <w:sz w:val="28"/>
          <w:szCs w:val="28"/>
        </w:rPr>
        <w:t xml:space="preserve">RFB for </w:t>
      </w:r>
      <w:r w:rsidR="00BD33CD">
        <w:rPr>
          <w:rFonts w:cs="Arial"/>
          <w:b/>
          <w:sz w:val="28"/>
          <w:szCs w:val="28"/>
        </w:rPr>
        <w:t>Artificial Intelligence (AI) Scribe Solution</w:t>
      </w:r>
      <w:r w:rsidRPr="00DC755C">
        <w:rPr>
          <w:rFonts w:cs="Arial"/>
          <w:b/>
          <w:sz w:val="28"/>
          <w:szCs w:val="28"/>
        </w:rPr>
        <w:t xml:space="preserve"> – Tender</w:t>
      </w:r>
      <w:r w:rsidR="00FB5EC8">
        <w:rPr>
          <w:rFonts w:cs="Arial"/>
          <w:b/>
          <w:sz w:val="28"/>
          <w:szCs w:val="28"/>
        </w:rPr>
        <w:t xml:space="preserve"># </w:t>
      </w:r>
      <w:r w:rsidR="00D5069D">
        <w:rPr>
          <w:rFonts w:cs="Arial"/>
          <w:b/>
          <w:sz w:val="28"/>
          <w:szCs w:val="28"/>
        </w:rPr>
        <w:t>20123</w:t>
      </w:r>
    </w:p>
    <w:p w14:paraId="4FD6ACC6" w14:textId="77777777" w:rsidR="00E522D8" w:rsidRDefault="00E522D8" w:rsidP="00E522D8">
      <w:pPr>
        <w:spacing w:after="0"/>
        <w:jc w:val="center"/>
        <w:rPr>
          <w:rFonts w:cs="Arial"/>
          <w:b/>
        </w:rPr>
      </w:pPr>
    </w:p>
    <w:p w14:paraId="72A4184A" w14:textId="4248E24B" w:rsidR="00B160C9" w:rsidRPr="000A5C3B" w:rsidRDefault="00697F33" w:rsidP="00E522D8">
      <w:pPr>
        <w:spacing w:after="0"/>
        <w:jc w:val="center"/>
        <w:rPr>
          <w:b/>
          <w:bCs/>
        </w:rPr>
      </w:pPr>
      <w:r>
        <w:rPr>
          <w:rFonts w:cs="Arial"/>
          <w:b/>
        </w:rPr>
        <w:t>SCHEDULE B</w:t>
      </w:r>
      <w:r w:rsidR="00E522D8" w:rsidRPr="00D653CD">
        <w:rPr>
          <w:rFonts w:cs="Arial"/>
          <w:b/>
        </w:rPr>
        <w:t xml:space="preserve"> </w:t>
      </w:r>
      <w:r w:rsidR="00E522D8">
        <w:rPr>
          <w:rFonts w:cs="Arial"/>
          <w:b/>
        </w:rPr>
        <w:t>–</w:t>
      </w:r>
      <w:r w:rsidR="00E522D8" w:rsidRPr="00D653CD">
        <w:rPr>
          <w:rFonts w:cs="Arial"/>
          <w:b/>
        </w:rPr>
        <w:t xml:space="preserve"> </w:t>
      </w:r>
      <w:r w:rsidR="00B91538">
        <w:rPr>
          <w:rFonts w:cs="Arial"/>
          <w:b/>
        </w:rPr>
        <w:t>THE DELIVERABLES</w:t>
      </w:r>
    </w:p>
    <w:bookmarkStart w:id="0" w:name="_Hlk131426222" w:displacedByCustomXml="next"/>
    <w:sdt>
      <w:sdtPr>
        <w:rPr>
          <w:b/>
          <w:bCs/>
        </w:rPr>
        <w:id w:val="553283426"/>
        <w:docPartObj>
          <w:docPartGallery w:val="Table of Contents"/>
          <w:docPartUnique/>
        </w:docPartObj>
      </w:sdtPr>
      <w:sdtEndPr>
        <w:rPr>
          <w:b w:val="0"/>
          <w:bCs w:val="0"/>
          <w:noProof/>
        </w:rPr>
      </w:sdtEndPr>
      <w:sdtContent>
        <w:p w14:paraId="146DABE6" w14:textId="77777777" w:rsidR="00B160C9" w:rsidRPr="00FE26F0" w:rsidRDefault="00B160C9" w:rsidP="00B160C9">
          <w:pPr>
            <w:jc w:val="center"/>
            <w:rPr>
              <w:b/>
            </w:rPr>
          </w:pPr>
          <w:r w:rsidRPr="00FE26F0">
            <w:rPr>
              <w:b/>
            </w:rPr>
            <w:t>TABLE OF CONTENTS</w:t>
          </w:r>
        </w:p>
        <w:p w14:paraId="7A0ABF81" w14:textId="0B4F2382" w:rsidR="00682413" w:rsidRDefault="00B160C9">
          <w:pPr>
            <w:pStyle w:val="TOC1"/>
            <w:tabs>
              <w:tab w:val="left" w:pos="440"/>
              <w:tab w:val="right" w:leader="dot" w:pos="9638"/>
            </w:tabs>
            <w:rPr>
              <w:rFonts w:asciiTheme="minorHAnsi" w:eastAsiaTheme="minorEastAsia" w:hAnsiTheme="minorHAnsi" w:cstheme="minorBidi"/>
              <w:b w:val="0"/>
              <w:bCs w:val="0"/>
              <w:caps w:val="0"/>
              <w:noProof/>
              <w:kern w:val="2"/>
              <w:sz w:val="22"/>
              <w:szCs w:val="22"/>
              <w:lang w:eastAsia="en-CA"/>
              <w14:ligatures w14:val="standardContextual"/>
            </w:rPr>
          </w:pPr>
          <w:r>
            <w:fldChar w:fldCharType="begin"/>
          </w:r>
          <w:r>
            <w:instrText xml:space="preserve"> TOC \o "1-3" \h \z \u </w:instrText>
          </w:r>
          <w:r>
            <w:fldChar w:fldCharType="separate"/>
          </w:r>
          <w:hyperlink w:anchor="_Toc182396141" w:history="1">
            <w:r w:rsidR="00682413" w:rsidRPr="00475CA3">
              <w:rPr>
                <w:rStyle w:val="Hyperlink"/>
                <w:rFonts w:eastAsiaTheme="minorHAnsi"/>
                <w:noProof/>
              </w:rPr>
              <w:t>1</w:t>
            </w:r>
            <w:r w:rsidR="00682413">
              <w:rPr>
                <w:rFonts w:asciiTheme="minorHAnsi" w:eastAsiaTheme="minorEastAsia" w:hAnsiTheme="minorHAnsi" w:cstheme="minorBidi"/>
                <w:b w:val="0"/>
                <w:bCs w:val="0"/>
                <w:caps w:val="0"/>
                <w:noProof/>
                <w:kern w:val="2"/>
                <w:sz w:val="22"/>
                <w:szCs w:val="22"/>
                <w:lang w:eastAsia="en-CA"/>
                <w14:ligatures w14:val="standardContextual"/>
              </w:rPr>
              <w:tab/>
            </w:r>
            <w:r w:rsidR="00682413" w:rsidRPr="00475CA3">
              <w:rPr>
                <w:rStyle w:val="Hyperlink"/>
                <w:rFonts w:eastAsiaTheme="minorHAnsi"/>
                <w:noProof/>
              </w:rPr>
              <w:t>THE deLIVERABLES</w:t>
            </w:r>
            <w:r w:rsidR="00682413">
              <w:rPr>
                <w:noProof/>
                <w:webHidden/>
              </w:rPr>
              <w:tab/>
            </w:r>
            <w:r w:rsidR="00682413">
              <w:rPr>
                <w:noProof/>
                <w:webHidden/>
              </w:rPr>
              <w:fldChar w:fldCharType="begin"/>
            </w:r>
            <w:r w:rsidR="00682413">
              <w:rPr>
                <w:noProof/>
                <w:webHidden/>
              </w:rPr>
              <w:instrText xml:space="preserve"> PAGEREF _Toc182396141 \h </w:instrText>
            </w:r>
            <w:r w:rsidR="00682413">
              <w:rPr>
                <w:noProof/>
                <w:webHidden/>
              </w:rPr>
            </w:r>
            <w:r w:rsidR="00682413">
              <w:rPr>
                <w:noProof/>
                <w:webHidden/>
              </w:rPr>
              <w:fldChar w:fldCharType="separate"/>
            </w:r>
            <w:r w:rsidR="00682413">
              <w:rPr>
                <w:noProof/>
                <w:webHidden/>
              </w:rPr>
              <w:t>2</w:t>
            </w:r>
            <w:r w:rsidR="00682413">
              <w:rPr>
                <w:noProof/>
                <w:webHidden/>
              </w:rPr>
              <w:fldChar w:fldCharType="end"/>
            </w:r>
          </w:hyperlink>
        </w:p>
        <w:p w14:paraId="0961B18D" w14:textId="2D9D95AC"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42" w:history="1">
            <w:r w:rsidR="00682413" w:rsidRPr="00475CA3">
              <w:rPr>
                <w:rStyle w:val="Hyperlink"/>
              </w:rPr>
              <w:t>1.1</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Objectives</w:t>
            </w:r>
            <w:r w:rsidR="00682413">
              <w:rPr>
                <w:webHidden/>
              </w:rPr>
              <w:tab/>
            </w:r>
            <w:r w:rsidR="00682413">
              <w:rPr>
                <w:webHidden/>
              </w:rPr>
              <w:fldChar w:fldCharType="begin"/>
            </w:r>
            <w:r w:rsidR="00682413">
              <w:rPr>
                <w:webHidden/>
              </w:rPr>
              <w:instrText xml:space="preserve"> PAGEREF _Toc182396142 \h </w:instrText>
            </w:r>
            <w:r w:rsidR="00682413">
              <w:rPr>
                <w:webHidden/>
              </w:rPr>
            </w:r>
            <w:r w:rsidR="00682413">
              <w:rPr>
                <w:webHidden/>
              </w:rPr>
              <w:fldChar w:fldCharType="separate"/>
            </w:r>
            <w:r w:rsidR="00682413">
              <w:rPr>
                <w:webHidden/>
              </w:rPr>
              <w:t>2</w:t>
            </w:r>
            <w:r w:rsidR="00682413">
              <w:rPr>
                <w:webHidden/>
              </w:rPr>
              <w:fldChar w:fldCharType="end"/>
            </w:r>
          </w:hyperlink>
        </w:p>
        <w:p w14:paraId="03E5211A" w14:textId="1A8D7557"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43" w:history="1">
            <w:r w:rsidR="00682413" w:rsidRPr="00475CA3">
              <w:rPr>
                <w:rStyle w:val="Hyperlink"/>
              </w:rPr>
              <w:t>1.2</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Background</w:t>
            </w:r>
            <w:r w:rsidR="00682413">
              <w:rPr>
                <w:webHidden/>
              </w:rPr>
              <w:tab/>
            </w:r>
            <w:r w:rsidR="00682413">
              <w:rPr>
                <w:webHidden/>
              </w:rPr>
              <w:fldChar w:fldCharType="begin"/>
            </w:r>
            <w:r w:rsidR="00682413">
              <w:rPr>
                <w:webHidden/>
              </w:rPr>
              <w:instrText xml:space="preserve"> PAGEREF _Toc182396143 \h </w:instrText>
            </w:r>
            <w:r w:rsidR="00682413">
              <w:rPr>
                <w:webHidden/>
              </w:rPr>
            </w:r>
            <w:r w:rsidR="00682413">
              <w:rPr>
                <w:webHidden/>
              </w:rPr>
              <w:fldChar w:fldCharType="separate"/>
            </w:r>
            <w:r w:rsidR="00682413">
              <w:rPr>
                <w:webHidden/>
              </w:rPr>
              <w:t>2</w:t>
            </w:r>
            <w:r w:rsidR="00682413">
              <w:rPr>
                <w:webHidden/>
              </w:rPr>
              <w:fldChar w:fldCharType="end"/>
            </w:r>
          </w:hyperlink>
        </w:p>
        <w:p w14:paraId="0833A2BD" w14:textId="45C4ABCC"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44" w:history="1">
            <w:r w:rsidR="00682413" w:rsidRPr="00475CA3">
              <w:rPr>
                <w:rStyle w:val="Hyperlink"/>
              </w:rPr>
              <w:t>1.3</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rPr>
              <w:t>AI Scribe Solution Requirements</w:t>
            </w:r>
            <w:r w:rsidR="00682413">
              <w:rPr>
                <w:webHidden/>
              </w:rPr>
              <w:tab/>
            </w:r>
            <w:r w:rsidR="00682413">
              <w:rPr>
                <w:webHidden/>
              </w:rPr>
              <w:fldChar w:fldCharType="begin"/>
            </w:r>
            <w:r w:rsidR="00682413">
              <w:rPr>
                <w:webHidden/>
              </w:rPr>
              <w:instrText xml:space="preserve"> PAGEREF _Toc182396144 \h </w:instrText>
            </w:r>
            <w:r w:rsidR="00682413">
              <w:rPr>
                <w:webHidden/>
              </w:rPr>
            </w:r>
            <w:r w:rsidR="00682413">
              <w:rPr>
                <w:webHidden/>
              </w:rPr>
              <w:fldChar w:fldCharType="separate"/>
            </w:r>
            <w:r w:rsidR="00682413">
              <w:rPr>
                <w:webHidden/>
              </w:rPr>
              <w:t>4</w:t>
            </w:r>
            <w:r w:rsidR="00682413">
              <w:rPr>
                <w:webHidden/>
              </w:rPr>
              <w:fldChar w:fldCharType="end"/>
            </w:r>
          </w:hyperlink>
        </w:p>
        <w:p w14:paraId="3FF6DA4B" w14:textId="490814CF" w:rsidR="00682413" w:rsidRDefault="00067605">
          <w:pPr>
            <w:pStyle w:val="TOC3"/>
            <w:rPr>
              <w:rFonts w:asciiTheme="minorHAnsi" w:eastAsiaTheme="minorEastAsia" w:hAnsiTheme="minorHAnsi" w:cstheme="minorBidi"/>
              <w:b w:val="0"/>
              <w:bCs w:val="0"/>
              <w:iCs w:val="0"/>
              <w:kern w:val="2"/>
              <w:sz w:val="22"/>
              <w:szCs w:val="22"/>
              <w:lang w:eastAsia="en-CA"/>
              <w14:ligatures w14:val="standardContextual"/>
            </w:rPr>
          </w:pPr>
          <w:hyperlink w:anchor="_Toc182396145" w:history="1">
            <w:r w:rsidR="00682413" w:rsidRPr="00475CA3">
              <w:rPr>
                <w:rStyle w:val="Hyperlink"/>
              </w:rPr>
              <w:t>1.3.1</w:t>
            </w:r>
            <w:r w:rsidR="00682413">
              <w:rPr>
                <w:rFonts w:asciiTheme="minorHAnsi" w:eastAsiaTheme="minorEastAsia" w:hAnsiTheme="minorHAnsi" w:cstheme="minorBidi"/>
                <w:b w:val="0"/>
                <w:bCs w:val="0"/>
                <w:iCs w:val="0"/>
                <w:kern w:val="2"/>
                <w:sz w:val="22"/>
                <w:szCs w:val="22"/>
                <w:lang w:eastAsia="en-CA"/>
                <w14:ligatures w14:val="standardContextual"/>
              </w:rPr>
              <w:tab/>
            </w:r>
            <w:r w:rsidR="00682413" w:rsidRPr="00475CA3">
              <w:rPr>
                <w:rStyle w:val="Hyperlink"/>
              </w:rPr>
              <w:t>Clinical Requirements</w:t>
            </w:r>
            <w:r w:rsidR="00682413">
              <w:rPr>
                <w:webHidden/>
              </w:rPr>
              <w:tab/>
            </w:r>
            <w:r w:rsidR="00682413">
              <w:rPr>
                <w:webHidden/>
              </w:rPr>
              <w:fldChar w:fldCharType="begin"/>
            </w:r>
            <w:r w:rsidR="00682413">
              <w:rPr>
                <w:webHidden/>
              </w:rPr>
              <w:instrText xml:space="preserve"> PAGEREF _Toc182396145 \h </w:instrText>
            </w:r>
            <w:r w:rsidR="00682413">
              <w:rPr>
                <w:webHidden/>
              </w:rPr>
            </w:r>
            <w:r w:rsidR="00682413">
              <w:rPr>
                <w:webHidden/>
              </w:rPr>
              <w:fldChar w:fldCharType="separate"/>
            </w:r>
            <w:r w:rsidR="00682413">
              <w:rPr>
                <w:webHidden/>
              </w:rPr>
              <w:t>4</w:t>
            </w:r>
            <w:r w:rsidR="00682413">
              <w:rPr>
                <w:webHidden/>
              </w:rPr>
              <w:fldChar w:fldCharType="end"/>
            </w:r>
          </w:hyperlink>
        </w:p>
        <w:p w14:paraId="7C213A79" w14:textId="177B512A" w:rsidR="00682413" w:rsidRDefault="00067605">
          <w:pPr>
            <w:pStyle w:val="TOC3"/>
            <w:rPr>
              <w:rFonts w:asciiTheme="minorHAnsi" w:eastAsiaTheme="minorEastAsia" w:hAnsiTheme="minorHAnsi" w:cstheme="minorBidi"/>
              <w:b w:val="0"/>
              <w:bCs w:val="0"/>
              <w:iCs w:val="0"/>
              <w:kern w:val="2"/>
              <w:sz w:val="22"/>
              <w:szCs w:val="22"/>
              <w:lang w:eastAsia="en-CA"/>
              <w14:ligatures w14:val="standardContextual"/>
            </w:rPr>
          </w:pPr>
          <w:hyperlink w:anchor="_Toc182396146" w:history="1">
            <w:r w:rsidR="00682413" w:rsidRPr="00475CA3">
              <w:rPr>
                <w:rStyle w:val="Hyperlink"/>
              </w:rPr>
              <w:t>1.3.2</w:t>
            </w:r>
            <w:r w:rsidR="00682413">
              <w:rPr>
                <w:rFonts w:asciiTheme="minorHAnsi" w:eastAsiaTheme="minorEastAsia" w:hAnsiTheme="minorHAnsi" w:cstheme="minorBidi"/>
                <w:b w:val="0"/>
                <w:bCs w:val="0"/>
                <w:iCs w:val="0"/>
                <w:kern w:val="2"/>
                <w:sz w:val="22"/>
                <w:szCs w:val="22"/>
                <w:lang w:eastAsia="en-CA"/>
                <w14:ligatures w14:val="standardContextual"/>
              </w:rPr>
              <w:tab/>
            </w:r>
            <w:r w:rsidR="00682413" w:rsidRPr="00475CA3">
              <w:rPr>
                <w:rStyle w:val="Hyperlink"/>
              </w:rPr>
              <w:t>Business Requirements</w:t>
            </w:r>
            <w:r w:rsidR="00682413">
              <w:rPr>
                <w:webHidden/>
              </w:rPr>
              <w:tab/>
            </w:r>
            <w:r w:rsidR="00682413">
              <w:rPr>
                <w:webHidden/>
              </w:rPr>
              <w:fldChar w:fldCharType="begin"/>
            </w:r>
            <w:r w:rsidR="00682413">
              <w:rPr>
                <w:webHidden/>
              </w:rPr>
              <w:instrText xml:space="preserve"> PAGEREF _Toc182396146 \h </w:instrText>
            </w:r>
            <w:r w:rsidR="00682413">
              <w:rPr>
                <w:webHidden/>
              </w:rPr>
            </w:r>
            <w:r w:rsidR="00682413">
              <w:rPr>
                <w:webHidden/>
              </w:rPr>
              <w:fldChar w:fldCharType="separate"/>
            </w:r>
            <w:r w:rsidR="00682413">
              <w:rPr>
                <w:webHidden/>
              </w:rPr>
              <w:t>6</w:t>
            </w:r>
            <w:r w:rsidR="00682413">
              <w:rPr>
                <w:webHidden/>
              </w:rPr>
              <w:fldChar w:fldCharType="end"/>
            </w:r>
          </w:hyperlink>
        </w:p>
        <w:p w14:paraId="21CD1BE2" w14:textId="3A70F7B3"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47" w:history="1">
            <w:r w:rsidR="00682413" w:rsidRPr="00475CA3">
              <w:rPr>
                <w:rStyle w:val="Hyperlink"/>
              </w:rPr>
              <w:t>1.4</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VOR Refresh Process</w:t>
            </w:r>
            <w:r w:rsidR="00682413">
              <w:rPr>
                <w:webHidden/>
              </w:rPr>
              <w:tab/>
            </w:r>
            <w:r w:rsidR="00682413">
              <w:rPr>
                <w:webHidden/>
              </w:rPr>
              <w:fldChar w:fldCharType="begin"/>
            </w:r>
            <w:r w:rsidR="00682413">
              <w:rPr>
                <w:webHidden/>
              </w:rPr>
              <w:instrText xml:space="preserve"> PAGEREF _Toc182396147 \h </w:instrText>
            </w:r>
            <w:r w:rsidR="00682413">
              <w:rPr>
                <w:webHidden/>
              </w:rPr>
            </w:r>
            <w:r w:rsidR="00682413">
              <w:rPr>
                <w:webHidden/>
              </w:rPr>
              <w:fldChar w:fldCharType="separate"/>
            </w:r>
            <w:r w:rsidR="00682413">
              <w:rPr>
                <w:webHidden/>
              </w:rPr>
              <w:t>7</w:t>
            </w:r>
            <w:r w:rsidR="00682413">
              <w:rPr>
                <w:webHidden/>
              </w:rPr>
              <w:fldChar w:fldCharType="end"/>
            </w:r>
          </w:hyperlink>
        </w:p>
        <w:p w14:paraId="54B3848B" w14:textId="24BD83AA"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48" w:history="1">
            <w:r w:rsidR="00682413" w:rsidRPr="00475CA3">
              <w:rPr>
                <w:rStyle w:val="Hyperlink"/>
              </w:rPr>
              <w:t>1.5</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Business Continuity Plan</w:t>
            </w:r>
            <w:r w:rsidR="00682413">
              <w:rPr>
                <w:webHidden/>
              </w:rPr>
              <w:tab/>
            </w:r>
            <w:r w:rsidR="00682413">
              <w:rPr>
                <w:webHidden/>
              </w:rPr>
              <w:fldChar w:fldCharType="begin"/>
            </w:r>
            <w:r w:rsidR="00682413">
              <w:rPr>
                <w:webHidden/>
              </w:rPr>
              <w:instrText xml:space="preserve"> PAGEREF _Toc182396148 \h </w:instrText>
            </w:r>
            <w:r w:rsidR="00682413">
              <w:rPr>
                <w:webHidden/>
              </w:rPr>
            </w:r>
            <w:r w:rsidR="00682413">
              <w:rPr>
                <w:webHidden/>
              </w:rPr>
              <w:fldChar w:fldCharType="separate"/>
            </w:r>
            <w:r w:rsidR="00682413">
              <w:rPr>
                <w:webHidden/>
              </w:rPr>
              <w:t>7</w:t>
            </w:r>
            <w:r w:rsidR="00682413">
              <w:rPr>
                <w:webHidden/>
              </w:rPr>
              <w:fldChar w:fldCharType="end"/>
            </w:r>
          </w:hyperlink>
        </w:p>
        <w:p w14:paraId="05F0A15D" w14:textId="52D62860" w:rsidR="00682413" w:rsidRDefault="00067605">
          <w:pPr>
            <w:pStyle w:val="TOC3"/>
            <w:rPr>
              <w:rFonts w:asciiTheme="minorHAnsi" w:eastAsiaTheme="minorEastAsia" w:hAnsiTheme="minorHAnsi" w:cstheme="minorBidi"/>
              <w:b w:val="0"/>
              <w:bCs w:val="0"/>
              <w:iCs w:val="0"/>
              <w:kern w:val="2"/>
              <w:sz w:val="22"/>
              <w:szCs w:val="22"/>
              <w:lang w:eastAsia="en-CA"/>
              <w14:ligatures w14:val="standardContextual"/>
            </w:rPr>
          </w:pPr>
          <w:hyperlink w:anchor="_Toc182396149" w:history="1">
            <w:r w:rsidR="00682413" w:rsidRPr="00475CA3">
              <w:rPr>
                <w:rStyle w:val="Hyperlink"/>
              </w:rPr>
              <w:t>1.5.1</w:t>
            </w:r>
            <w:r w:rsidR="00682413">
              <w:rPr>
                <w:rFonts w:asciiTheme="minorHAnsi" w:eastAsiaTheme="minorEastAsia" w:hAnsiTheme="minorHAnsi" w:cstheme="minorBidi"/>
                <w:b w:val="0"/>
                <w:bCs w:val="0"/>
                <w:iCs w:val="0"/>
                <w:kern w:val="2"/>
                <w:sz w:val="22"/>
                <w:szCs w:val="22"/>
                <w:lang w:eastAsia="en-CA"/>
                <w14:ligatures w14:val="standardContextual"/>
              </w:rPr>
              <w:tab/>
            </w:r>
            <w:r w:rsidR="00682413" w:rsidRPr="00475CA3">
              <w:rPr>
                <w:rStyle w:val="Hyperlink"/>
                <w:shd w:val="clear" w:color="auto" w:fill="FFFFFF"/>
                <w:lang w:val="en-US"/>
              </w:rPr>
              <w:t>Business Continuity Management and Disaster Recovery Framework</w:t>
            </w:r>
            <w:r w:rsidR="00682413">
              <w:rPr>
                <w:webHidden/>
              </w:rPr>
              <w:tab/>
            </w:r>
            <w:r w:rsidR="00682413">
              <w:rPr>
                <w:webHidden/>
              </w:rPr>
              <w:fldChar w:fldCharType="begin"/>
            </w:r>
            <w:r w:rsidR="00682413">
              <w:rPr>
                <w:webHidden/>
              </w:rPr>
              <w:instrText xml:space="preserve"> PAGEREF _Toc182396149 \h </w:instrText>
            </w:r>
            <w:r w:rsidR="00682413">
              <w:rPr>
                <w:webHidden/>
              </w:rPr>
            </w:r>
            <w:r w:rsidR="00682413">
              <w:rPr>
                <w:webHidden/>
              </w:rPr>
              <w:fldChar w:fldCharType="separate"/>
            </w:r>
            <w:r w:rsidR="00682413">
              <w:rPr>
                <w:webHidden/>
              </w:rPr>
              <w:t>7</w:t>
            </w:r>
            <w:r w:rsidR="00682413">
              <w:rPr>
                <w:webHidden/>
              </w:rPr>
              <w:fldChar w:fldCharType="end"/>
            </w:r>
          </w:hyperlink>
        </w:p>
        <w:p w14:paraId="7B6B3098" w14:textId="20310C78" w:rsidR="00682413" w:rsidRDefault="00067605">
          <w:pPr>
            <w:pStyle w:val="TOC3"/>
            <w:rPr>
              <w:rFonts w:asciiTheme="minorHAnsi" w:eastAsiaTheme="minorEastAsia" w:hAnsiTheme="minorHAnsi" w:cstheme="minorBidi"/>
              <w:b w:val="0"/>
              <w:bCs w:val="0"/>
              <w:iCs w:val="0"/>
              <w:kern w:val="2"/>
              <w:sz w:val="22"/>
              <w:szCs w:val="22"/>
              <w:lang w:eastAsia="en-CA"/>
              <w14:ligatures w14:val="standardContextual"/>
            </w:rPr>
          </w:pPr>
          <w:hyperlink w:anchor="_Toc182396150" w:history="1">
            <w:r w:rsidR="00682413" w:rsidRPr="00475CA3">
              <w:rPr>
                <w:rStyle w:val="Hyperlink"/>
              </w:rPr>
              <w:t>1.5.2</w:t>
            </w:r>
            <w:r w:rsidR="00682413">
              <w:rPr>
                <w:rFonts w:asciiTheme="minorHAnsi" w:eastAsiaTheme="minorEastAsia" w:hAnsiTheme="minorHAnsi" w:cstheme="minorBidi"/>
                <w:b w:val="0"/>
                <w:bCs w:val="0"/>
                <w:iCs w:val="0"/>
                <w:kern w:val="2"/>
                <w:sz w:val="22"/>
                <w:szCs w:val="22"/>
                <w:lang w:eastAsia="en-CA"/>
                <w14:ligatures w14:val="standardContextual"/>
              </w:rPr>
              <w:tab/>
            </w:r>
            <w:r w:rsidR="00682413" w:rsidRPr="00475CA3">
              <w:rPr>
                <w:rStyle w:val="Hyperlink"/>
                <w:shd w:val="clear" w:color="auto" w:fill="FFFFFF"/>
              </w:rPr>
              <w:t>Disaster Recovery Strategy</w:t>
            </w:r>
            <w:r w:rsidR="00682413">
              <w:rPr>
                <w:webHidden/>
              </w:rPr>
              <w:tab/>
            </w:r>
            <w:r w:rsidR="00682413">
              <w:rPr>
                <w:webHidden/>
              </w:rPr>
              <w:fldChar w:fldCharType="begin"/>
            </w:r>
            <w:r w:rsidR="00682413">
              <w:rPr>
                <w:webHidden/>
              </w:rPr>
              <w:instrText xml:space="preserve"> PAGEREF _Toc182396150 \h </w:instrText>
            </w:r>
            <w:r w:rsidR="00682413">
              <w:rPr>
                <w:webHidden/>
              </w:rPr>
            </w:r>
            <w:r w:rsidR="00682413">
              <w:rPr>
                <w:webHidden/>
              </w:rPr>
              <w:fldChar w:fldCharType="separate"/>
            </w:r>
            <w:r w:rsidR="00682413">
              <w:rPr>
                <w:webHidden/>
              </w:rPr>
              <w:t>8</w:t>
            </w:r>
            <w:r w:rsidR="00682413">
              <w:rPr>
                <w:webHidden/>
              </w:rPr>
              <w:fldChar w:fldCharType="end"/>
            </w:r>
          </w:hyperlink>
        </w:p>
        <w:p w14:paraId="5A341FD1" w14:textId="693F38D3"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1" w:history="1">
            <w:r w:rsidR="00682413" w:rsidRPr="00475CA3">
              <w:rPr>
                <w:rStyle w:val="Hyperlink"/>
              </w:rPr>
              <w:t>1.6</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Exit Strategy &amp; Transition Requirements</w:t>
            </w:r>
            <w:r w:rsidR="00682413">
              <w:rPr>
                <w:webHidden/>
              </w:rPr>
              <w:tab/>
            </w:r>
            <w:r w:rsidR="00682413">
              <w:rPr>
                <w:webHidden/>
              </w:rPr>
              <w:fldChar w:fldCharType="begin"/>
            </w:r>
            <w:r w:rsidR="00682413">
              <w:rPr>
                <w:webHidden/>
              </w:rPr>
              <w:instrText xml:space="preserve"> PAGEREF _Toc182396151 \h </w:instrText>
            </w:r>
            <w:r w:rsidR="00682413">
              <w:rPr>
                <w:webHidden/>
              </w:rPr>
            </w:r>
            <w:r w:rsidR="00682413">
              <w:rPr>
                <w:webHidden/>
              </w:rPr>
              <w:fldChar w:fldCharType="separate"/>
            </w:r>
            <w:r w:rsidR="00682413">
              <w:rPr>
                <w:webHidden/>
              </w:rPr>
              <w:t>8</w:t>
            </w:r>
            <w:r w:rsidR="00682413">
              <w:rPr>
                <w:webHidden/>
              </w:rPr>
              <w:fldChar w:fldCharType="end"/>
            </w:r>
          </w:hyperlink>
        </w:p>
        <w:p w14:paraId="1CB584A5" w14:textId="2F113EBA"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2" w:history="1">
            <w:r w:rsidR="00682413" w:rsidRPr="00475CA3">
              <w:rPr>
                <w:rStyle w:val="Hyperlink"/>
                <w:lang w:val="en-US"/>
              </w:rPr>
              <w:t>1.7</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Reporting Requirements</w:t>
            </w:r>
            <w:r w:rsidR="00682413">
              <w:rPr>
                <w:webHidden/>
              </w:rPr>
              <w:tab/>
            </w:r>
            <w:r w:rsidR="00682413">
              <w:rPr>
                <w:webHidden/>
              </w:rPr>
              <w:fldChar w:fldCharType="begin"/>
            </w:r>
            <w:r w:rsidR="00682413">
              <w:rPr>
                <w:webHidden/>
              </w:rPr>
              <w:instrText xml:space="preserve"> PAGEREF _Toc182396152 \h </w:instrText>
            </w:r>
            <w:r w:rsidR="00682413">
              <w:rPr>
                <w:webHidden/>
              </w:rPr>
            </w:r>
            <w:r w:rsidR="00682413">
              <w:rPr>
                <w:webHidden/>
              </w:rPr>
              <w:fldChar w:fldCharType="separate"/>
            </w:r>
            <w:r w:rsidR="00682413">
              <w:rPr>
                <w:webHidden/>
              </w:rPr>
              <w:t>8</w:t>
            </w:r>
            <w:r w:rsidR="00682413">
              <w:rPr>
                <w:webHidden/>
              </w:rPr>
              <w:fldChar w:fldCharType="end"/>
            </w:r>
          </w:hyperlink>
        </w:p>
        <w:p w14:paraId="7AAE811C" w14:textId="3BB77ACB"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3" w:history="1">
            <w:r w:rsidR="00682413" w:rsidRPr="00475CA3">
              <w:rPr>
                <w:rStyle w:val="Hyperlink"/>
              </w:rPr>
              <w:t>1.8</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Bidder Contact Information</w:t>
            </w:r>
            <w:r w:rsidR="00682413">
              <w:rPr>
                <w:webHidden/>
              </w:rPr>
              <w:tab/>
            </w:r>
            <w:r w:rsidR="00682413">
              <w:rPr>
                <w:webHidden/>
              </w:rPr>
              <w:fldChar w:fldCharType="begin"/>
            </w:r>
            <w:r w:rsidR="00682413">
              <w:rPr>
                <w:webHidden/>
              </w:rPr>
              <w:instrText xml:space="preserve"> PAGEREF _Toc182396153 \h </w:instrText>
            </w:r>
            <w:r w:rsidR="00682413">
              <w:rPr>
                <w:webHidden/>
              </w:rPr>
            </w:r>
            <w:r w:rsidR="00682413">
              <w:rPr>
                <w:webHidden/>
              </w:rPr>
              <w:fldChar w:fldCharType="separate"/>
            </w:r>
            <w:r w:rsidR="00682413">
              <w:rPr>
                <w:webHidden/>
              </w:rPr>
              <w:t>10</w:t>
            </w:r>
            <w:r w:rsidR="00682413">
              <w:rPr>
                <w:webHidden/>
              </w:rPr>
              <w:fldChar w:fldCharType="end"/>
            </w:r>
          </w:hyperlink>
        </w:p>
        <w:p w14:paraId="139C00D7" w14:textId="0492E004"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4" w:history="1">
            <w:r w:rsidR="00682413" w:rsidRPr="00475CA3">
              <w:rPr>
                <w:rStyle w:val="Hyperlink"/>
              </w:rPr>
              <w:t>1.9</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VOR User Guide</w:t>
            </w:r>
            <w:r w:rsidR="00682413">
              <w:rPr>
                <w:webHidden/>
              </w:rPr>
              <w:tab/>
            </w:r>
            <w:r w:rsidR="00682413">
              <w:rPr>
                <w:webHidden/>
              </w:rPr>
              <w:fldChar w:fldCharType="begin"/>
            </w:r>
            <w:r w:rsidR="00682413">
              <w:rPr>
                <w:webHidden/>
              </w:rPr>
              <w:instrText xml:space="preserve"> PAGEREF _Toc182396154 \h </w:instrText>
            </w:r>
            <w:r w:rsidR="00682413">
              <w:rPr>
                <w:webHidden/>
              </w:rPr>
            </w:r>
            <w:r w:rsidR="00682413">
              <w:rPr>
                <w:webHidden/>
              </w:rPr>
              <w:fldChar w:fldCharType="separate"/>
            </w:r>
            <w:r w:rsidR="00682413">
              <w:rPr>
                <w:webHidden/>
              </w:rPr>
              <w:t>10</w:t>
            </w:r>
            <w:r w:rsidR="00682413">
              <w:rPr>
                <w:webHidden/>
              </w:rPr>
              <w:fldChar w:fldCharType="end"/>
            </w:r>
          </w:hyperlink>
        </w:p>
        <w:p w14:paraId="62D900B6" w14:textId="41471691"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5" w:history="1">
            <w:r w:rsidR="00682413" w:rsidRPr="00475CA3">
              <w:rPr>
                <w:rStyle w:val="Hyperlink"/>
              </w:rPr>
              <w:t>1.10</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Conflict of Interest</w:t>
            </w:r>
            <w:r w:rsidR="00682413">
              <w:rPr>
                <w:webHidden/>
              </w:rPr>
              <w:tab/>
            </w:r>
            <w:r w:rsidR="00682413">
              <w:rPr>
                <w:webHidden/>
              </w:rPr>
              <w:fldChar w:fldCharType="begin"/>
            </w:r>
            <w:r w:rsidR="00682413">
              <w:rPr>
                <w:webHidden/>
              </w:rPr>
              <w:instrText xml:space="preserve"> PAGEREF _Toc182396155 \h </w:instrText>
            </w:r>
            <w:r w:rsidR="00682413">
              <w:rPr>
                <w:webHidden/>
              </w:rPr>
            </w:r>
            <w:r w:rsidR="00682413">
              <w:rPr>
                <w:webHidden/>
              </w:rPr>
              <w:fldChar w:fldCharType="separate"/>
            </w:r>
            <w:r w:rsidR="00682413">
              <w:rPr>
                <w:webHidden/>
              </w:rPr>
              <w:t>10</w:t>
            </w:r>
            <w:r w:rsidR="00682413">
              <w:rPr>
                <w:webHidden/>
              </w:rPr>
              <w:fldChar w:fldCharType="end"/>
            </w:r>
          </w:hyperlink>
        </w:p>
        <w:p w14:paraId="39FD2055" w14:textId="0DBAF59B"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6" w:history="1">
            <w:r w:rsidR="00682413" w:rsidRPr="00475CA3">
              <w:rPr>
                <w:rStyle w:val="Hyperlink"/>
              </w:rPr>
              <w:t>1.11</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Diversity, Inclusion, and Respectful Workplace</w:t>
            </w:r>
            <w:r w:rsidR="00682413">
              <w:rPr>
                <w:webHidden/>
              </w:rPr>
              <w:tab/>
            </w:r>
            <w:r w:rsidR="00682413">
              <w:rPr>
                <w:webHidden/>
              </w:rPr>
              <w:fldChar w:fldCharType="begin"/>
            </w:r>
            <w:r w:rsidR="00682413">
              <w:rPr>
                <w:webHidden/>
              </w:rPr>
              <w:instrText xml:space="preserve"> PAGEREF _Toc182396156 \h </w:instrText>
            </w:r>
            <w:r w:rsidR="00682413">
              <w:rPr>
                <w:webHidden/>
              </w:rPr>
            </w:r>
            <w:r w:rsidR="00682413">
              <w:rPr>
                <w:webHidden/>
              </w:rPr>
              <w:fldChar w:fldCharType="separate"/>
            </w:r>
            <w:r w:rsidR="00682413">
              <w:rPr>
                <w:webHidden/>
              </w:rPr>
              <w:t>10</w:t>
            </w:r>
            <w:r w:rsidR="00682413">
              <w:rPr>
                <w:webHidden/>
              </w:rPr>
              <w:fldChar w:fldCharType="end"/>
            </w:r>
          </w:hyperlink>
        </w:p>
        <w:p w14:paraId="3ECE2B08" w14:textId="5FD9781E"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7" w:history="1">
            <w:r w:rsidR="00682413" w:rsidRPr="00475CA3">
              <w:rPr>
                <w:rStyle w:val="Hyperlink"/>
              </w:rPr>
              <w:t>1.12</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shd w:val="clear" w:color="auto" w:fill="FFFFFF"/>
              </w:rPr>
              <w:t>Client Satisfaction Survey</w:t>
            </w:r>
            <w:r w:rsidR="00682413">
              <w:rPr>
                <w:webHidden/>
              </w:rPr>
              <w:tab/>
            </w:r>
            <w:r w:rsidR="00682413">
              <w:rPr>
                <w:webHidden/>
              </w:rPr>
              <w:fldChar w:fldCharType="begin"/>
            </w:r>
            <w:r w:rsidR="00682413">
              <w:rPr>
                <w:webHidden/>
              </w:rPr>
              <w:instrText xml:space="preserve"> PAGEREF _Toc182396157 \h </w:instrText>
            </w:r>
            <w:r w:rsidR="00682413">
              <w:rPr>
                <w:webHidden/>
              </w:rPr>
            </w:r>
            <w:r w:rsidR="00682413">
              <w:rPr>
                <w:webHidden/>
              </w:rPr>
              <w:fldChar w:fldCharType="separate"/>
            </w:r>
            <w:r w:rsidR="00682413">
              <w:rPr>
                <w:webHidden/>
              </w:rPr>
              <w:t>11</w:t>
            </w:r>
            <w:r w:rsidR="00682413">
              <w:rPr>
                <w:webHidden/>
              </w:rPr>
              <w:fldChar w:fldCharType="end"/>
            </w:r>
          </w:hyperlink>
        </w:p>
        <w:p w14:paraId="065596B2" w14:textId="2EAF6957"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8" w:history="1">
            <w:r w:rsidR="00682413" w:rsidRPr="00475CA3">
              <w:rPr>
                <w:rStyle w:val="Hyperlink"/>
              </w:rPr>
              <w:t>1.13</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rPr>
              <w:t>Accessibility</w:t>
            </w:r>
            <w:r w:rsidR="00682413" w:rsidRPr="00475CA3">
              <w:rPr>
                <w:rStyle w:val="Hyperlink"/>
                <w:shd w:val="clear" w:color="auto" w:fill="FFFFFF"/>
              </w:rPr>
              <w:t xml:space="preserve"> Standards</w:t>
            </w:r>
            <w:r w:rsidR="00682413">
              <w:rPr>
                <w:webHidden/>
              </w:rPr>
              <w:tab/>
            </w:r>
            <w:r w:rsidR="00682413">
              <w:rPr>
                <w:webHidden/>
              </w:rPr>
              <w:fldChar w:fldCharType="begin"/>
            </w:r>
            <w:r w:rsidR="00682413">
              <w:rPr>
                <w:webHidden/>
              </w:rPr>
              <w:instrText xml:space="preserve"> PAGEREF _Toc182396158 \h </w:instrText>
            </w:r>
            <w:r w:rsidR="00682413">
              <w:rPr>
                <w:webHidden/>
              </w:rPr>
            </w:r>
            <w:r w:rsidR="00682413">
              <w:rPr>
                <w:webHidden/>
              </w:rPr>
              <w:fldChar w:fldCharType="separate"/>
            </w:r>
            <w:r w:rsidR="00682413">
              <w:rPr>
                <w:webHidden/>
              </w:rPr>
              <w:t>11</w:t>
            </w:r>
            <w:r w:rsidR="00682413">
              <w:rPr>
                <w:webHidden/>
              </w:rPr>
              <w:fldChar w:fldCharType="end"/>
            </w:r>
          </w:hyperlink>
        </w:p>
        <w:p w14:paraId="1C82D467" w14:textId="57DC36A5" w:rsidR="00682413" w:rsidRDefault="00067605">
          <w:pPr>
            <w:pStyle w:val="TOC2"/>
            <w:rPr>
              <w:rFonts w:asciiTheme="minorHAnsi" w:eastAsiaTheme="minorEastAsia" w:hAnsiTheme="minorHAnsi" w:cstheme="minorBidi"/>
              <w:kern w:val="2"/>
              <w:sz w:val="22"/>
              <w:szCs w:val="22"/>
              <w:lang w:eastAsia="en-CA"/>
              <w14:ligatures w14:val="standardContextual"/>
            </w:rPr>
          </w:pPr>
          <w:hyperlink w:anchor="_Toc182396159" w:history="1">
            <w:r w:rsidR="00682413" w:rsidRPr="00475CA3">
              <w:rPr>
                <w:rStyle w:val="Hyperlink"/>
              </w:rPr>
              <w:t>1.14</w:t>
            </w:r>
            <w:r w:rsidR="00682413">
              <w:rPr>
                <w:rFonts w:asciiTheme="minorHAnsi" w:eastAsiaTheme="minorEastAsia" w:hAnsiTheme="minorHAnsi" w:cstheme="minorBidi"/>
                <w:kern w:val="2"/>
                <w:sz w:val="22"/>
                <w:szCs w:val="22"/>
                <w:lang w:eastAsia="en-CA"/>
                <w14:ligatures w14:val="standardContextual"/>
              </w:rPr>
              <w:tab/>
            </w:r>
            <w:r w:rsidR="00682413" w:rsidRPr="00475CA3">
              <w:rPr>
                <w:rStyle w:val="Hyperlink"/>
              </w:rPr>
              <w:t>Contractor Security Clearance</w:t>
            </w:r>
            <w:r w:rsidR="00682413">
              <w:rPr>
                <w:webHidden/>
              </w:rPr>
              <w:tab/>
            </w:r>
            <w:r w:rsidR="00682413">
              <w:rPr>
                <w:webHidden/>
              </w:rPr>
              <w:fldChar w:fldCharType="begin"/>
            </w:r>
            <w:r w:rsidR="00682413">
              <w:rPr>
                <w:webHidden/>
              </w:rPr>
              <w:instrText xml:space="preserve"> PAGEREF _Toc182396159 \h </w:instrText>
            </w:r>
            <w:r w:rsidR="00682413">
              <w:rPr>
                <w:webHidden/>
              </w:rPr>
            </w:r>
            <w:r w:rsidR="00682413">
              <w:rPr>
                <w:webHidden/>
              </w:rPr>
              <w:fldChar w:fldCharType="separate"/>
            </w:r>
            <w:r w:rsidR="00682413">
              <w:rPr>
                <w:webHidden/>
              </w:rPr>
              <w:t>12</w:t>
            </w:r>
            <w:r w:rsidR="00682413">
              <w:rPr>
                <w:webHidden/>
              </w:rPr>
              <w:fldChar w:fldCharType="end"/>
            </w:r>
          </w:hyperlink>
        </w:p>
        <w:p w14:paraId="230D4418" w14:textId="621B2D90" w:rsidR="00B160C9" w:rsidRDefault="00B160C9" w:rsidP="00B160C9">
          <w:r>
            <w:fldChar w:fldCharType="end"/>
          </w:r>
        </w:p>
      </w:sdtContent>
    </w:sdt>
    <w:bookmarkEnd w:id="0" w:displacedByCustomXml="prev"/>
    <w:p w14:paraId="4EFA20A3" w14:textId="77777777" w:rsidR="00B160C9" w:rsidRDefault="00B160C9" w:rsidP="00B160C9">
      <w:pPr>
        <w:rPr>
          <w:b/>
        </w:rPr>
      </w:pPr>
    </w:p>
    <w:p w14:paraId="51534841" w14:textId="5661AF26" w:rsidR="00306549" w:rsidRDefault="00306549">
      <w:pPr>
        <w:spacing w:after="0"/>
      </w:pPr>
    </w:p>
    <w:p w14:paraId="7F1AFE74" w14:textId="77777777" w:rsidR="00A37040" w:rsidRDefault="00A37040" w:rsidP="00416318">
      <w:pPr>
        <w:spacing w:after="0"/>
        <w:jc w:val="center"/>
        <w:rPr>
          <w:b/>
          <w:sz w:val="28"/>
          <w:szCs w:val="28"/>
        </w:rPr>
      </w:pPr>
    </w:p>
    <w:p w14:paraId="0EAAB8CB" w14:textId="08DF71BC" w:rsidR="00B160C9" w:rsidRPr="00473601" w:rsidRDefault="00B160C9" w:rsidP="00416318">
      <w:pPr>
        <w:spacing w:after="0"/>
        <w:jc w:val="center"/>
        <w:rPr>
          <w:b/>
          <w:sz w:val="28"/>
          <w:szCs w:val="28"/>
        </w:rPr>
      </w:pPr>
      <w:r w:rsidRPr="00473601">
        <w:rPr>
          <w:b/>
          <w:sz w:val="28"/>
          <w:szCs w:val="28"/>
        </w:rPr>
        <w:lastRenderedPageBreak/>
        <w:t xml:space="preserve">RFB </w:t>
      </w:r>
      <w:r w:rsidR="00FB5EC8">
        <w:rPr>
          <w:b/>
          <w:sz w:val="28"/>
          <w:szCs w:val="28"/>
        </w:rPr>
        <w:t>T</w:t>
      </w:r>
      <w:r w:rsidR="00BB41E2">
        <w:rPr>
          <w:b/>
          <w:sz w:val="28"/>
          <w:szCs w:val="28"/>
        </w:rPr>
        <w:t>ender</w:t>
      </w:r>
      <w:r w:rsidR="00FB5EC8">
        <w:rPr>
          <w:b/>
          <w:sz w:val="28"/>
          <w:szCs w:val="28"/>
        </w:rPr>
        <w:t xml:space="preserve"> # </w:t>
      </w:r>
      <w:r w:rsidR="00D5069D">
        <w:rPr>
          <w:b/>
          <w:sz w:val="28"/>
          <w:szCs w:val="28"/>
        </w:rPr>
        <w:t>20123</w:t>
      </w:r>
    </w:p>
    <w:p w14:paraId="467FF486" w14:textId="6524908C" w:rsidR="00B160C9" w:rsidRPr="00473601" w:rsidRDefault="00A37040" w:rsidP="00B160C9">
      <w:pPr>
        <w:spacing w:after="0"/>
        <w:jc w:val="center"/>
        <w:rPr>
          <w:b/>
          <w:bCs/>
          <w:caps/>
          <w:sz w:val="28"/>
          <w:szCs w:val="28"/>
        </w:rPr>
      </w:pPr>
      <w:r>
        <w:rPr>
          <w:b/>
          <w:bCs/>
          <w:caps/>
          <w:sz w:val="28"/>
          <w:szCs w:val="28"/>
        </w:rPr>
        <w:t>Schedule b</w:t>
      </w:r>
      <w:r w:rsidR="0060173F">
        <w:rPr>
          <w:b/>
          <w:bCs/>
          <w:caps/>
          <w:sz w:val="28"/>
          <w:szCs w:val="28"/>
        </w:rPr>
        <w:t xml:space="preserve"> </w:t>
      </w:r>
      <w:r w:rsidR="0060173F" w:rsidRPr="00473601">
        <w:rPr>
          <w:b/>
          <w:bCs/>
          <w:caps/>
          <w:sz w:val="28"/>
          <w:szCs w:val="28"/>
        </w:rPr>
        <w:t>–</w:t>
      </w:r>
      <w:r w:rsidR="00B160C9" w:rsidRPr="00473601">
        <w:rPr>
          <w:b/>
          <w:bCs/>
          <w:caps/>
          <w:sz w:val="28"/>
          <w:szCs w:val="28"/>
        </w:rPr>
        <w:t xml:space="preserve"> The DELIVERABLES</w:t>
      </w:r>
    </w:p>
    <w:p w14:paraId="0F8F6BAC" w14:textId="0C226D1F" w:rsidR="00B330E4" w:rsidRDefault="00B330E4" w:rsidP="00B160C9">
      <w:pPr>
        <w:rPr>
          <w:rFonts w:cs="Arial"/>
        </w:rPr>
      </w:pPr>
    </w:p>
    <w:p w14:paraId="44128325" w14:textId="2853CA89" w:rsidR="00CD413B" w:rsidRPr="00CD413B" w:rsidRDefault="003052FA" w:rsidP="00CD413B">
      <w:pPr>
        <w:pStyle w:val="Heading1"/>
        <w:keepNext w:val="0"/>
        <w:spacing w:before="0" w:after="240"/>
        <w:ind w:left="720" w:hanging="720"/>
        <w:contextualSpacing/>
        <w:rPr>
          <w:rFonts w:eastAsiaTheme="minorHAnsi"/>
        </w:rPr>
      </w:pPr>
      <w:bookmarkStart w:id="1" w:name="_Toc182396141"/>
      <w:r>
        <w:rPr>
          <w:rFonts w:eastAsiaTheme="minorHAnsi"/>
        </w:rPr>
        <w:t>THE deLIVERABLES</w:t>
      </w:r>
      <w:bookmarkEnd w:id="1"/>
    </w:p>
    <w:p w14:paraId="0B402595" w14:textId="06D77AFE" w:rsidR="00B540A1" w:rsidRDefault="00B540A1" w:rsidP="006D2B94">
      <w:pPr>
        <w:pStyle w:val="Heading2"/>
        <w:spacing w:afterLines="100" w:after="240"/>
        <w:rPr>
          <w:shd w:val="clear" w:color="auto" w:fill="FFFFFF"/>
        </w:rPr>
      </w:pPr>
      <w:bookmarkStart w:id="2" w:name="_Toc182396142"/>
      <w:r>
        <w:rPr>
          <w:shd w:val="clear" w:color="auto" w:fill="FFFFFF"/>
        </w:rPr>
        <w:t>Objectives</w:t>
      </w:r>
      <w:bookmarkEnd w:id="2"/>
    </w:p>
    <w:p w14:paraId="7599D5E7" w14:textId="6310066A" w:rsidR="0072750D" w:rsidRPr="0072750D" w:rsidRDefault="0072750D" w:rsidP="0072750D">
      <w:pPr>
        <w:pStyle w:val="paragraph"/>
        <w:spacing w:after="0"/>
        <w:textAlignment w:val="baseline"/>
        <w:rPr>
          <w:rFonts w:ascii="Arial" w:hAnsi="Arial" w:cs="Arial"/>
          <w:color w:val="000000"/>
          <w:lang w:val="en-GB" w:eastAsia="en-US"/>
        </w:rPr>
      </w:pPr>
      <w:r w:rsidRPr="0072750D">
        <w:rPr>
          <w:rFonts w:ascii="Arial" w:hAnsi="Arial" w:cs="Arial"/>
          <w:color w:val="000000"/>
          <w:lang w:val="en-GB" w:eastAsia="en-US"/>
        </w:rPr>
        <w:t xml:space="preserve">Pursuant to this RFB process, Supply Ontario (SO) is seeking Bids from Bidders to establish a multi-vendor Vendor of Record (VOR) arrangement for Artificial Intelligence (AI) Scribe solutions. The new VOR arrangement will provide the </w:t>
      </w:r>
      <w:r w:rsidR="00C365A0">
        <w:rPr>
          <w:rFonts w:ascii="Arial" w:hAnsi="Arial" w:cs="Arial"/>
          <w:color w:val="000000"/>
          <w:lang w:val="en-GB" w:eastAsia="en-US"/>
        </w:rPr>
        <w:t xml:space="preserve">entities within </w:t>
      </w:r>
      <w:r w:rsidRPr="0072750D">
        <w:rPr>
          <w:rFonts w:ascii="Arial" w:hAnsi="Arial" w:cs="Arial"/>
          <w:color w:val="000000"/>
          <w:lang w:val="en-GB" w:eastAsia="en-US"/>
        </w:rPr>
        <w:t xml:space="preserve">public Healthcare Sector with access to qualified vendors to provide AI Scribe solutions to meet their needs.  </w:t>
      </w:r>
    </w:p>
    <w:p w14:paraId="29AFF036" w14:textId="77777777" w:rsidR="0072750D" w:rsidRPr="0072750D" w:rsidRDefault="0072750D" w:rsidP="0072750D">
      <w:pPr>
        <w:pStyle w:val="paragraph"/>
        <w:spacing w:after="0"/>
        <w:textAlignment w:val="baseline"/>
        <w:rPr>
          <w:rFonts w:ascii="Arial" w:hAnsi="Arial" w:cs="Arial"/>
          <w:color w:val="000000"/>
          <w:lang w:val="en-GB" w:eastAsia="en-US"/>
        </w:rPr>
      </w:pPr>
      <w:r w:rsidRPr="0072750D">
        <w:rPr>
          <w:rFonts w:ascii="Arial" w:hAnsi="Arial" w:cs="Arial"/>
          <w:color w:val="000000"/>
          <w:lang w:val="en-GB" w:eastAsia="en-US"/>
        </w:rPr>
        <w:t xml:space="preserve">This VOR arrangement will introduce a digital tool designed to reduce the administrative burden on healthcare practitioners, allowing them to focus more on patient care. This will enhance patient engagement, improve care coordination, and optimize clinical workflows. </w:t>
      </w:r>
    </w:p>
    <w:p w14:paraId="5D9F13AB" w14:textId="77777777" w:rsidR="0072750D" w:rsidRPr="0072750D" w:rsidRDefault="0072750D" w:rsidP="0072750D">
      <w:pPr>
        <w:pStyle w:val="paragraph"/>
        <w:spacing w:after="0"/>
        <w:textAlignment w:val="baseline"/>
        <w:rPr>
          <w:rFonts w:ascii="Arial" w:hAnsi="Arial" w:cs="Arial"/>
          <w:color w:val="000000"/>
          <w:lang w:val="en-GB" w:eastAsia="en-US"/>
        </w:rPr>
      </w:pPr>
      <w:r w:rsidRPr="0072750D">
        <w:rPr>
          <w:rFonts w:ascii="Arial" w:hAnsi="Arial" w:cs="Arial"/>
          <w:color w:val="000000"/>
          <w:lang w:val="en-GB" w:eastAsia="en-US"/>
        </w:rPr>
        <w:t xml:space="preserve">AI Scribe technology represents a groundbreaking advancement in the healthcare sector, defined by the Canadian Medical Protective Association (CMPA) as services that "summarize or transcribe conversations with patients into detailed medical notes for physicians." This digital assistant is powered by AI and is designed to transcribe clinician-patient dialogues, creating medical notes efficiently and automatically, and specifically: </w:t>
      </w:r>
    </w:p>
    <w:p w14:paraId="605237DD" w14:textId="3C4C3ABC" w:rsidR="0072750D" w:rsidRPr="0072750D" w:rsidRDefault="0072750D" w:rsidP="00432434">
      <w:pPr>
        <w:pStyle w:val="paragraph"/>
        <w:numPr>
          <w:ilvl w:val="0"/>
          <w:numId w:val="64"/>
        </w:numPr>
        <w:spacing w:after="240" w:afterAutospacing="0"/>
        <w:textAlignment w:val="baseline"/>
        <w:rPr>
          <w:rFonts w:ascii="Arial" w:hAnsi="Arial" w:cs="Arial"/>
          <w:color w:val="000000"/>
          <w:lang w:val="en-GB" w:eastAsia="en-US"/>
        </w:rPr>
      </w:pPr>
      <w:r w:rsidRPr="0072750D">
        <w:rPr>
          <w:rFonts w:ascii="Arial" w:hAnsi="Arial" w:cs="Arial"/>
          <w:color w:val="000000"/>
          <w:lang w:val="en-GB" w:eastAsia="en-US"/>
        </w:rPr>
        <w:t xml:space="preserve">Capture ambiently patient-physician </w:t>
      </w:r>
      <w:proofErr w:type="gramStart"/>
      <w:r w:rsidRPr="0072750D">
        <w:rPr>
          <w:rFonts w:ascii="Arial" w:hAnsi="Arial" w:cs="Arial"/>
          <w:color w:val="000000"/>
          <w:lang w:val="en-GB" w:eastAsia="en-US"/>
        </w:rPr>
        <w:t>conversations;</w:t>
      </w:r>
      <w:proofErr w:type="gramEnd"/>
      <w:r w:rsidRPr="0072750D">
        <w:rPr>
          <w:rFonts w:ascii="Arial" w:hAnsi="Arial" w:cs="Arial"/>
          <w:color w:val="000000"/>
          <w:lang w:val="en-GB" w:eastAsia="en-US"/>
        </w:rPr>
        <w:t xml:space="preserve"> </w:t>
      </w:r>
    </w:p>
    <w:p w14:paraId="502816DB" w14:textId="2C0A79BF" w:rsidR="0072750D" w:rsidRPr="0072750D" w:rsidRDefault="0072750D" w:rsidP="00432434">
      <w:pPr>
        <w:pStyle w:val="paragraph"/>
        <w:numPr>
          <w:ilvl w:val="0"/>
          <w:numId w:val="64"/>
        </w:numPr>
        <w:spacing w:after="240" w:afterAutospacing="0"/>
        <w:textAlignment w:val="baseline"/>
        <w:rPr>
          <w:rFonts w:ascii="Arial" w:hAnsi="Arial" w:cs="Arial"/>
          <w:color w:val="000000"/>
          <w:lang w:val="en-GB" w:eastAsia="en-US"/>
        </w:rPr>
      </w:pPr>
      <w:r w:rsidRPr="0072750D">
        <w:rPr>
          <w:rFonts w:ascii="Arial" w:hAnsi="Arial" w:cs="Arial"/>
          <w:color w:val="000000"/>
          <w:lang w:val="en-GB" w:eastAsia="en-US"/>
        </w:rPr>
        <w:t xml:space="preserve">Transform these audio recordings into text using speech-to-text technology; and </w:t>
      </w:r>
    </w:p>
    <w:p w14:paraId="2D01A594" w14:textId="0C7EA949" w:rsidR="0072750D" w:rsidRPr="0072750D" w:rsidRDefault="0072750D" w:rsidP="00432434">
      <w:pPr>
        <w:pStyle w:val="paragraph"/>
        <w:numPr>
          <w:ilvl w:val="0"/>
          <w:numId w:val="64"/>
        </w:numPr>
        <w:spacing w:after="0"/>
        <w:textAlignment w:val="baseline"/>
        <w:rPr>
          <w:rFonts w:ascii="Arial" w:hAnsi="Arial" w:cs="Arial"/>
          <w:color w:val="000000"/>
          <w:lang w:val="en-GB" w:eastAsia="en-US"/>
        </w:rPr>
      </w:pPr>
      <w:r w:rsidRPr="0072750D">
        <w:rPr>
          <w:rFonts w:ascii="Arial" w:hAnsi="Arial" w:cs="Arial"/>
          <w:color w:val="000000"/>
          <w:lang w:val="en-GB" w:eastAsia="en-US"/>
        </w:rPr>
        <w:t xml:space="preserve">Generate a clinical note from the transcribed text using artificial intelligence (particularly employing a large language model). </w:t>
      </w:r>
    </w:p>
    <w:p w14:paraId="3339E653" w14:textId="77777777" w:rsidR="0072750D" w:rsidRPr="0072750D" w:rsidRDefault="0072750D" w:rsidP="0072750D">
      <w:pPr>
        <w:pStyle w:val="paragraph"/>
        <w:spacing w:after="0"/>
        <w:textAlignment w:val="baseline"/>
        <w:rPr>
          <w:rFonts w:ascii="Arial" w:hAnsi="Arial" w:cs="Arial"/>
          <w:color w:val="000000"/>
          <w:lang w:val="en-GB" w:eastAsia="en-US"/>
        </w:rPr>
      </w:pPr>
      <w:r w:rsidRPr="0072750D">
        <w:rPr>
          <w:rFonts w:ascii="Arial" w:hAnsi="Arial" w:cs="Arial"/>
          <w:color w:val="000000"/>
          <w:lang w:val="en-GB" w:eastAsia="en-US"/>
        </w:rPr>
        <w:t xml:space="preserve">The VOR arrangement will save time, effort, and money by providing access to multiple vendors offering a variety of technologies and services required to provide solutions needed to support public Healthcare Sector’s AI Scribe needs. </w:t>
      </w:r>
    </w:p>
    <w:p w14:paraId="4F45C389" w14:textId="77777777" w:rsidR="0072750D" w:rsidRPr="0072750D" w:rsidRDefault="0072750D" w:rsidP="0072750D">
      <w:pPr>
        <w:pStyle w:val="paragraph"/>
        <w:spacing w:after="0"/>
        <w:textAlignment w:val="baseline"/>
        <w:rPr>
          <w:rFonts w:ascii="Arial" w:hAnsi="Arial" w:cs="Arial"/>
          <w:color w:val="000000"/>
          <w:lang w:val="en-GB" w:eastAsia="en-US"/>
        </w:rPr>
      </w:pPr>
      <w:r w:rsidRPr="0072750D">
        <w:rPr>
          <w:rFonts w:ascii="Arial" w:hAnsi="Arial" w:cs="Arial"/>
          <w:color w:val="000000"/>
          <w:lang w:val="en-GB" w:eastAsia="en-US"/>
        </w:rPr>
        <w:t xml:space="preserve">This VOR arrangement will remain flexible to accommodate new AI solutions as they become available and relevant to our clients.  </w:t>
      </w:r>
    </w:p>
    <w:p w14:paraId="1D5FD4CA" w14:textId="5161A293" w:rsidR="00C10C9B" w:rsidRDefault="00C10C9B" w:rsidP="00C10C9B">
      <w:pPr>
        <w:pStyle w:val="paragraph"/>
        <w:spacing w:before="0" w:beforeAutospacing="0" w:after="0" w:afterAutospacing="0"/>
        <w:textAlignment w:val="baseline"/>
        <w:rPr>
          <w:rStyle w:val="eop"/>
          <w:rFonts w:ascii="Arial" w:hAnsi="Arial" w:cs="Arial"/>
        </w:rPr>
      </w:pPr>
    </w:p>
    <w:p w14:paraId="3D05FB53" w14:textId="77777777" w:rsidR="00DE52B1" w:rsidRDefault="00DE52B1" w:rsidP="00C10C9B">
      <w:pPr>
        <w:pStyle w:val="paragraph"/>
        <w:spacing w:before="0" w:beforeAutospacing="0" w:after="0" w:afterAutospacing="0"/>
        <w:textAlignment w:val="baseline"/>
        <w:rPr>
          <w:rStyle w:val="eop"/>
          <w:rFonts w:ascii="Arial" w:hAnsi="Arial" w:cs="Arial"/>
        </w:rPr>
      </w:pPr>
    </w:p>
    <w:p w14:paraId="3B0513F6" w14:textId="2B013D24" w:rsidR="00703EDF" w:rsidRDefault="00703EDF" w:rsidP="006D2B94">
      <w:pPr>
        <w:pStyle w:val="Heading2"/>
        <w:spacing w:afterLines="100" w:after="240"/>
        <w:rPr>
          <w:shd w:val="clear" w:color="auto" w:fill="FFFFFF"/>
        </w:rPr>
      </w:pPr>
      <w:bookmarkStart w:id="3" w:name="_Toc182396143"/>
      <w:r w:rsidRPr="005242B5">
        <w:rPr>
          <w:shd w:val="clear" w:color="auto" w:fill="FFFFFF"/>
        </w:rPr>
        <w:t>Background</w:t>
      </w:r>
      <w:bookmarkEnd w:id="3"/>
    </w:p>
    <w:p w14:paraId="349C6B8F" w14:textId="04F36522" w:rsidR="00D41208" w:rsidRPr="00D41208" w:rsidRDefault="00D41208" w:rsidP="00D41208">
      <w:pPr>
        <w:pStyle w:val="BodyText"/>
        <w:rPr>
          <w:lang w:val="en-GB"/>
        </w:rPr>
      </w:pPr>
      <w:bookmarkStart w:id="4" w:name="_Toc417027235"/>
      <w:r w:rsidRPr="00D41208">
        <w:rPr>
          <w:lang w:val="en-GB"/>
        </w:rPr>
        <w:t xml:space="preserve">This VOR arrangement for AI Solutions will support day to day operations of </w:t>
      </w:r>
      <w:r w:rsidR="006138A3">
        <w:rPr>
          <w:lang w:val="en-GB"/>
        </w:rPr>
        <w:t>Buyers</w:t>
      </w:r>
      <w:r w:rsidRPr="00D41208">
        <w:rPr>
          <w:lang w:val="en-GB"/>
        </w:rPr>
        <w:t xml:space="preserve"> for an initial term of three years with one-year optional extension. </w:t>
      </w:r>
    </w:p>
    <w:p w14:paraId="29ACF36C" w14:textId="77777777" w:rsidR="00D41208" w:rsidRDefault="00D41208" w:rsidP="00D41208">
      <w:pPr>
        <w:pStyle w:val="BodyText"/>
        <w:rPr>
          <w:lang w:val="en-GB"/>
        </w:rPr>
      </w:pPr>
      <w:r w:rsidRPr="00D41208">
        <w:rPr>
          <w:lang w:val="en-GB"/>
        </w:rPr>
        <w:t xml:space="preserve">While the overall scope of this VOR arrangement is to cover various AI solutions, this RFB will address the specific solution of Artificial Intelligence Scribe Solution for the Healthcare </w:t>
      </w:r>
      <w:r w:rsidRPr="00D41208">
        <w:rPr>
          <w:lang w:val="en-GB"/>
        </w:rPr>
        <w:lastRenderedPageBreak/>
        <w:t>sector as the initial scope, which will form the first stream of the VOR arrangement. The VOR arrangement will remain open and flexible to add new AI solutions as additional streams within the VOR arrangement as they become available through vendor refreshes. As technology and supply chain factors change in the industries, having the vendor refresh process allows SO to take advantage of more competitive prices, add additional services, while also allowing to stay up to date with the latest AI technologies and new vendors.</w:t>
      </w:r>
    </w:p>
    <w:p w14:paraId="54F0054E" w14:textId="268078F4" w:rsidR="00D41208" w:rsidRPr="00D41208" w:rsidRDefault="00D41208" w:rsidP="00D41208">
      <w:pPr>
        <w:pStyle w:val="BodyText"/>
        <w:rPr>
          <w:lang w:val="en-GB"/>
        </w:rPr>
      </w:pPr>
      <w:r w:rsidRPr="00D41208">
        <w:rPr>
          <w:lang w:val="en-GB"/>
        </w:rPr>
        <w:t xml:space="preserve">The VOR arrangement for the AI Scribe solution will be made available for all public entities in </w:t>
      </w:r>
      <w:proofErr w:type="gramStart"/>
      <w:r w:rsidRPr="00D41208">
        <w:rPr>
          <w:lang w:val="en-GB"/>
        </w:rPr>
        <w:t>Healthcare</w:t>
      </w:r>
      <w:proofErr w:type="gramEnd"/>
      <w:r w:rsidRPr="00D41208">
        <w:rPr>
          <w:lang w:val="en-GB"/>
        </w:rPr>
        <w:t xml:space="preserve"> sector in Ontario as well as OPS entities.  </w:t>
      </w:r>
    </w:p>
    <w:p w14:paraId="351CC863" w14:textId="37EDDA16" w:rsidR="00D41208" w:rsidRPr="00D41208" w:rsidRDefault="00D41208" w:rsidP="00D41208">
      <w:pPr>
        <w:pStyle w:val="BodyText"/>
        <w:rPr>
          <w:lang w:val="en-GB"/>
        </w:rPr>
      </w:pPr>
      <w:r w:rsidRPr="00D41208">
        <w:rPr>
          <w:lang w:val="en-GB"/>
        </w:rPr>
        <w:t xml:space="preserve">The proposed procurement is for Software-as-a-service (SaaS) solutions including licenses/subscriptions, maintenance, and support. </w:t>
      </w:r>
    </w:p>
    <w:p w14:paraId="375EFA95" w14:textId="7F3FBE0C" w:rsidR="00D41208" w:rsidRPr="00D41208" w:rsidRDefault="00D41208" w:rsidP="00D41208">
      <w:pPr>
        <w:pStyle w:val="BodyText"/>
        <w:rPr>
          <w:lang w:val="en-GB"/>
        </w:rPr>
      </w:pPr>
      <w:r w:rsidRPr="00D41208">
        <w:rPr>
          <w:lang w:val="en-GB"/>
        </w:rPr>
        <w:t xml:space="preserve">When executing the agreement, the RFB will adopt a Limited Contract Negotiation Framework (LCNF) to accommodate vendors providing solutions on a SaaS basis. LCNF provides vendors with the opportunity to conduct negotiation on specific contractual terms and conditions prior to the final award. This approach will maximize vendor participation, fostering competition and ultimately benefiting the clients. </w:t>
      </w:r>
    </w:p>
    <w:p w14:paraId="4E4FD8D1" w14:textId="159F17D1" w:rsidR="00D41208" w:rsidRPr="00D41208" w:rsidRDefault="00D41208" w:rsidP="00D41208">
      <w:pPr>
        <w:pStyle w:val="BodyText"/>
        <w:rPr>
          <w:lang w:val="en-GB"/>
        </w:rPr>
      </w:pPr>
      <w:r w:rsidRPr="00D41208">
        <w:rPr>
          <w:lang w:val="en-GB"/>
        </w:rPr>
        <w:t xml:space="preserve">The proposed open competitive procurement supports SO’s mandate of enabling spend aggregation across OPS and Non-OPS entities through a centralized procurement vehicle to drive down costs and create efficiencies and as a priority to generate buy-in among the key OPS and Non-OPS clients to increase the VOR Program uptake.    </w:t>
      </w:r>
    </w:p>
    <w:p w14:paraId="7D98FCB7" w14:textId="683DA590" w:rsidR="003230A1" w:rsidRDefault="00D41208" w:rsidP="00D41208">
      <w:pPr>
        <w:pStyle w:val="BodyText"/>
        <w:rPr>
          <w:lang w:val="en-GB"/>
        </w:rPr>
      </w:pPr>
      <w:r w:rsidRPr="00D41208">
        <w:rPr>
          <w:lang w:val="en-GB"/>
        </w:rPr>
        <w:t>The VOR arrangement is owned and managed by SO. Public Healthcare Sector entities are key clients that were consulted and support this procurement.</w:t>
      </w:r>
    </w:p>
    <w:p w14:paraId="44D8B408" w14:textId="77777777" w:rsidR="003230A1" w:rsidRDefault="003230A1">
      <w:pPr>
        <w:spacing w:after="0"/>
        <w:rPr>
          <w:lang w:val="en-GB"/>
        </w:rPr>
      </w:pPr>
      <w:r>
        <w:rPr>
          <w:lang w:val="en-GB"/>
        </w:rPr>
        <w:br w:type="page"/>
      </w:r>
    </w:p>
    <w:p w14:paraId="4E17AC94" w14:textId="40097164" w:rsidR="00C14C18" w:rsidRDefault="00C14C18" w:rsidP="0062554E">
      <w:pPr>
        <w:pStyle w:val="Heading2"/>
        <w:spacing w:afterLines="100" w:after="240"/>
      </w:pPr>
      <w:r w:rsidRPr="00C14C18">
        <w:lastRenderedPageBreak/>
        <w:t xml:space="preserve"> </w:t>
      </w:r>
      <w:bookmarkStart w:id="5" w:name="_Toc182396144"/>
      <w:r w:rsidR="002A0892">
        <w:t>AI Scribe Solution Requirements</w:t>
      </w:r>
      <w:bookmarkEnd w:id="5"/>
      <w:r w:rsidR="005011E6">
        <w:t xml:space="preserve"> </w:t>
      </w:r>
    </w:p>
    <w:p w14:paraId="62A530A0" w14:textId="6CCEB493" w:rsidR="00BA4FEF" w:rsidRDefault="006E0530" w:rsidP="00AC58D0">
      <w:pPr>
        <w:pStyle w:val="BodyText"/>
        <w:rPr>
          <w:lang w:val="en-GB"/>
        </w:rPr>
      </w:pPr>
      <w:r w:rsidRPr="00AC58D0">
        <w:rPr>
          <w:lang w:val="en-GB"/>
        </w:rPr>
        <w:t xml:space="preserve">The </w:t>
      </w:r>
      <w:r w:rsidR="002B60AD">
        <w:rPr>
          <w:lang w:val="en-GB"/>
        </w:rPr>
        <w:t>AI Scribe Solution</w:t>
      </w:r>
      <w:r w:rsidRPr="00AC58D0">
        <w:rPr>
          <w:lang w:val="en-GB"/>
        </w:rPr>
        <w:t xml:space="preserve"> must comply with the requirements set forth below. Each requirement must be addressed comprehensively to ensure </w:t>
      </w:r>
      <w:r w:rsidR="00382253" w:rsidRPr="00AC58D0">
        <w:rPr>
          <w:lang w:val="en-GB"/>
        </w:rPr>
        <w:t>alignment with the objective of the VOR arrangement.</w:t>
      </w:r>
      <w:r w:rsidR="00F206DB">
        <w:rPr>
          <w:lang w:val="en-GB"/>
        </w:rPr>
        <w:t xml:space="preserve"> </w:t>
      </w:r>
      <w:r w:rsidR="00710014">
        <w:rPr>
          <w:lang w:val="en-GB"/>
        </w:rPr>
        <w:t xml:space="preserve">Each </w:t>
      </w:r>
      <w:r w:rsidR="009B558D">
        <w:rPr>
          <w:lang w:val="en-GB"/>
        </w:rPr>
        <w:t>requirement</w:t>
      </w:r>
      <w:r w:rsidR="00710014">
        <w:rPr>
          <w:lang w:val="en-GB"/>
        </w:rPr>
        <w:t xml:space="preserve"> will be classified as Mandatory, Fundamental or Optional</w:t>
      </w:r>
      <w:r w:rsidR="00AD2C87">
        <w:rPr>
          <w:lang w:val="en-GB"/>
        </w:rPr>
        <w:t xml:space="preserve"> as defined </w:t>
      </w:r>
      <w:r w:rsidR="00A85D6C">
        <w:rPr>
          <w:lang w:val="en-GB"/>
        </w:rPr>
        <w:t xml:space="preserve">as follows. </w:t>
      </w:r>
    </w:p>
    <w:p w14:paraId="2F3B7D01" w14:textId="58D43BF7" w:rsidR="00710014" w:rsidRPr="00710014" w:rsidRDefault="00710014" w:rsidP="00432434">
      <w:pPr>
        <w:pStyle w:val="BodyText"/>
        <w:numPr>
          <w:ilvl w:val="0"/>
          <w:numId w:val="63"/>
        </w:numPr>
        <w:rPr>
          <w:lang w:val="en-GB"/>
        </w:rPr>
      </w:pPr>
      <w:r w:rsidRPr="00710014">
        <w:rPr>
          <w:lang w:val="en-GB"/>
        </w:rPr>
        <w:t>Mandatory: These are essential requirements that must be met; failure to comply may result in disqualification.</w:t>
      </w:r>
    </w:p>
    <w:p w14:paraId="18374CBB" w14:textId="28C68A8F" w:rsidR="00710014" w:rsidRPr="00710014" w:rsidRDefault="00710014" w:rsidP="00432434">
      <w:pPr>
        <w:pStyle w:val="BodyText"/>
        <w:numPr>
          <w:ilvl w:val="0"/>
          <w:numId w:val="63"/>
        </w:numPr>
        <w:rPr>
          <w:lang w:val="en-GB"/>
        </w:rPr>
      </w:pPr>
      <w:r w:rsidRPr="00710014">
        <w:rPr>
          <w:lang w:val="en-GB"/>
        </w:rPr>
        <w:t>Fundamental: These are basic functionalities that we require, but non-compliance will not lead to disqualification.</w:t>
      </w:r>
    </w:p>
    <w:p w14:paraId="4196F5E9" w14:textId="1273000A" w:rsidR="00710014" w:rsidRDefault="00710014" w:rsidP="00432434">
      <w:pPr>
        <w:pStyle w:val="BodyText"/>
        <w:numPr>
          <w:ilvl w:val="0"/>
          <w:numId w:val="63"/>
        </w:numPr>
        <w:rPr>
          <w:lang w:val="en-GB"/>
        </w:rPr>
      </w:pPr>
      <w:r w:rsidRPr="00710014">
        <w:rPr>
          <w:lang w:val="en-GB"/>
        </w:rPr>
        <w:t>Option</w:t>
      </w:r>
      <w:r>
        <w:rPr>
          <w:lang w:val="en-GB"/>
        </w:rPr>
        <w:t>al</w:t>
      </w:r>
      <w:r w:rsidRPr="00710014">
        <w:rPr>
          <w:lang w:val="en-GB"/>
        </w:rPr>
        <w:t>: These are additional features that add value but are not mandatory and will not result in disqualification if absent.</w:t>
      </w:r>
    </w:p>
    <w:p w14:paraId="3B4458AE" w14:textId="77777777" w:rsidR="00FF042B" w:rsidRDefault="00FF042B" w:rsidP="00FF042B">
      <w:pPr>
        <w:pStyle w:val="BodyText"/>
        <w:rPr>
          <w:lang w:val="en-GB"/>
        </w:rPr>
      </w:pPr>
    </w:p>
    <w:p w14:paraId="06A3115C" w14:textId="3038A101" w:rsidR="002714B1" w:rsidRDefault="00BA4FEF" w:rsidP="00A403B8">
      <w:pPr>
        <w:pStyle w:val="Heading3"/>
      </w:pPr>
      <w:bookmarkStart w:id="6" w:name="_Toc182396145"/>
      <w:r>
        <w:t>Clinical Requirements</w:t>
      </w:r>
      <w:bookmarkEnd w:id="6"/>
    </w:p>
    <w:p w14:paraId="3ED79122" w14:textId="54D4A4FB" w:rsidR="00A403B8" w:rsidRDefault="00A403B8">
      <w:pPr>
        <w:pStyle w:val="Heading4"/>
      </w:pPr>
      <w:bookmarkStart w:id="7" w:name="_Hlk177977368"/>
      <w:r>
        <w:t>Mandatory Requirements</w:t>
      </w:r>
      <w:bookmarkEnd w:id="7"/>
    </w:p>
    <w:p w14:paraId="436ED387" w14:textId="3A17B2DD" w:rsidR="00A403B8" w:rsidRDefault="00AF4796" w:rsidP="00432434">
      <w:pPr>
        <w:pStyle w:val="BodyText"/>
        <w:numPr>
          <w:ilvl w:val="0"/>
          <w:numId w:val="62"/>
        </w:numPr>
      </w:pPr>
      <w:r>
        <w:t>Real-Time Comprehensive</w:t>
      </w:r>
      <w:r w:rsidR="00A403B8">
        <w:t xml:space="preserve"> Transcription Capabilities: The Bidder’s solution must provide </w:t>
      </w:r>
      <w:r>
        <w:t xml:space="preserve">comprehensive </w:t>
      </w:r>
      <w:r w:rsidR="00A403B8">
        <w:t xml:space="preserve">real-time (within 30 seconds) transcription of the patient-clinician conversation.    </w:t>
      </w:r>
    </w:p>
    <w:p w14:paraId="126E0253" w14:textId="6FD83F6D" w:rsidR="00A403B8" w:rsidRDefault="00A403B8" w:rsidP="00432434">
      <w:pPr>
        <w:pStyle w:val="BodyText"/>
        <w:numPr>
          <w:ilvl w:val="0"/>
          <w:numId w:val="62"/>
        </w:numPr>
      </w:pPr>
      <w:r>
        <w:t xml:space="preserve">Comprehensive Capture of Medical Data: The Bidder’s solution must be able to automatically generate detailed medical notes for </w:t>
      </w:r>
      <w:r w:rsidR="005B5CB3">
        <w:t>clinicians</w:t>
      </w:r>
      <w:r>
        <w:t>, capturing the full scope of clinical information of the patient visit in the form of a SOAP</w:t>
      </w:r>
      <w:r w:rsidR="49B3CF86">
        <w:t xml:space="preserve"> (Subjective, Objective, Assessment, and Plan)</w:t>
      </w:r>
      <w:r>
        <w:t xml:space="preserve"> note.  </w:t>
      </w:r>
    </w:p>
    <w:p w14:paraId="2AF88861" w14:textId="4EC8573E" w:rsidR="000B1CF1" w:rsidRDefault="00A403B8" w:rsidP="00432434">
      <w:pPr>
        <w:pStyle w:val="BodyText"/>
        <w:numPr>
          <w:ilvl w:val="0"/>
          <w:numId w:val="62"/>
        </w:numPr>
        <w:spacing w:after="0"/>
      </w:pPr>
      <w:r>
        <w:t xml:space="preserve">Ensuring High-Quality and Accurate Generated Note: The generated documentation must meet the College of Physicians and Surgeons of Ontario clinical standards </w:t>
      </w:r>
      <w:r w:rsidR="000B1CF1">
        <w:t xml:space="preserve">in </w:t>
      </w:r>
      <w:r w:rsidR="008D5632">
        <w:t xml:space="preserve">Medical Records documentation. </w:t>
      </w:r>
      <w:r w:rsidR="00000909">
        <w:t>The standard can be found in the link</w:t>
      </w:r>
      <w:r w:rsidR="00D65FC6">
        <w:t xml:space="preserve"> below</w:t>
      </w:r>
      <w:r w:rsidR="00000909">
        <w:t xml:space="preserve">. </w:t>
      </w:r>
    </w:p>
    <w:p w14:paraId="17FD4C8C" w14:textId="3E69357F" w:rsidR="45F61089" w:rsidRDefault="45F61089" w:rsidP="16CF9C9F">
      <w:pPr>
        <w:pStyle w:val="BodyText"/>
        <w:ind w:left="720"/>
      </w:pPr>
      <w:r>
        <w:t>https://www.cpso.on.ca/en/Physicians/Policies-Guidance/Policies/Medical-Records-Documentation</w:t>
      </w:r>
    </w:p>
    <w:p w14:paraId="52125CA6" w14:textId="3FB0F6D6" w:rsidR="00A403B8" w:rsidRDefault="00A403B8" w:rsidP="00432434">
      <w:pPr>
        <w:pStyle w:val="BodyText"/>
        <w:numPr>
          <w:ilvl w:val="0"/>
          <w:numId w:val="62"/>
        </w:numPr>
      </w:pPr>
      <w:r>
        <w:t xml:space="preserve">Direct Editing of Note Content: The Bidder’s solution must allow users to edit the generated </w:t>
      </w:r>
      <w:r w:rsidR="005B5CB3">
        <w:t xml:space="preserve">clinical </w:t>
      </w:r>
      <w:r>
        <w:t xml:space="preserve">note content by direct editing within the platform via dictation or keyboard. </w:t>
      </w:r>
    </w:p>
    <w:p w14:paraId="334BF007" w14:textId="605E1198" w:rsidR="00A403B8" w:rsidRDefault="00A403B8" w:rsidP="00432434">
      <w:pPr>
        <w:pStyle w:val="BodyText"/>
        <w:numPr>
          <w:ilvl w:val="0"/>
          <w:numId w:val="62"/>
        </w:numPr>
      </w:pPr>
      <w:r>
        <w:t xml:space="preserve">Ability to Filter Background Noise and Exclude Irrelevant Information: The Bidder’s solution must be able to filter out background noise and irrelevant content in the generated </w:t>
      </w:r>
      <w:r w:rsidR="005B5CB3">
        <w:t xml:space="preserve">clinical </w:t>
      </w:r>
      <w:r>
        <w:t>note (e.g., extraneous information that shouldn’t be included in the note</w:t>
      </w:r>
      <w:r w:rsidR="008C1D00">
        <w:t xml:space="preserve"> </w:t>
      </w:r>
      <w:r w:rsidR="008C1D00" w:rsidRPr="008C1D00">
        <w:t>such as unrelated conversations or noise from a distance).</w:t>
      </w:r>
      <w:r>
        <w:t xml:space="preserve"> </w:t>
      </w:r>
    </w:p>
    <w:p w14:paraId="197F99D2" w14:textId="2F1FB0F0" w:rsidR="00A403B8" w:rsidRDefault="00A403B8" w:rsidP="00432434">
      <w:pPr>
        <w:pStyle w:val="BodyText"/>
        <w:numPr>
          <w:ilvl w:val="0"/>
          <w:numId w:val="62"/>
        </w:numPr>
      </w:pPr>
      <w:r>
        <w:t xml:space="preserve">Ability to Accurately Transcribe Accents, Slang, and Clinical Acronyms: The Bidder’s solution must accurately transcribe conversations involving strong accents and varied speech patterns and understand clinical slang and acronyms commonly used in healthcare settings. </w:t>
      </w:r>
    </w:p>
    <w:p w14:paraId="69430ACB" w14:textId="4280C586" w:rsidR="00A403B8" w:rsidRDefault="00A403B8" w:rsidP="00432434">
      <w:pPr>
        <w:pStyle w:val="BodyText"/>
        <w:numPr>
          <w:ilvl w:val="0"/>
          <w:numId w:val="62"/>
        </w:numPr>
      </w:pPr>
      <w:r>
        <w:lastRenderedPageBreak/>
        <w:t xml:space="preserve">Support for English: The Bidder’s solution </w:t>
      </w:r>
      <w:r w:rsidR="00896C52">
        <w:t>must</w:t>
      </w:r>
      <w:r>
        <w:t xml:space="preserve"> understand, transcribe, and generate clinical notes in English.</w:t>
      </w:r>
    </w:p>
    <w:p w14:paraId="736C7150" w14:textId="3EE7F6F5" w:rsidR="00A403B8" w:rsidRDefault="00A403B8" w:rsidP="00432434">
      <w:pPr>
        <w:pStyle w:val="BodyText"/>
        <w:numPr>
          <w:ilvl w:val="0"/>
          <w:numId w:val="62"/>
        </w:numPr>
      </w:pPr>
      <w:r>
        <w:t xml:space="preserve">Flexible Note Transfer and Integration with EMRs: The Bidder’s solution </w:t>
      </w:r>
      <w:r w:rsidR="00C7482A">
        <w:t>must provide</w:t>
      </w:r>
      <w:r>
        <w:t xml:space="preserve"> the capability for </w:t>
      </w:r>
      <w:r w:rsidR="00F63CB7">
        <w:t>clinicians</w:t>
      </w:r>
      <w:r>
        <w:t xml:space="preserve"> to copy and paste notes into Electronic Medical Record</w:t>
      </w:r>
      <w:r w:rsidR="00F63CB7">
        <w:t xml:space="preserve"> system</w:t>
      </w:r>
      <w:r>
        <w:t xml:space="preserve">.  </w:t>
      </w:r>
    </w:p>
    <w:p w14:paraId="340462A6" w14:textId="1BA07446" w:rsidR="00A403B8" w:rsidRDefault="00A403B8" w:rsidP="00A403B8">
      <w:pPr>
        <w:pStyle w:val="BodyText"/>
      </w:pPr>
    </w:p>
    <w:p w14:paraId="139CECFA" w14:textId="64FD1281" w:rsidR="00A403B8" w:rsidRDefault="00A403B8" w:rsidP="00A403B8">
      <w:pPr>
        <w:pStyle w:val="Heading4"/>
      </w:pPr>
      <w:r>
        <w:t>Fundamental Requirements</w:t>
      </w:r>
    </w:p>
    <w:p w14:paraId="3AC8E551" w14:textId="559CA32B" w:rsidR="00A403B8" w:rsidRDefault="00A403B8" w:rsidP="00432434">
      <w:pPr>
        <w:pStyle w:val="BodyText"/>
        <w:numPr>
          <w:ilvl w:val="0"/>
          <w:numId w:val="62"/>
        </w:numPr>
      </w:pPr>
      <w:r>
        <w:t xml:space="preserve">Support for Multiple Note Templates: The Bidder’s solution should offer a list of note templates for clinicians to choose from to document the patient visit (e.g., SOAP notes, referral notes, consult note, summary notes). </w:t>
      </w:r>
    </w:p>
    <w:p w14:paraId="79219F6E" w14:textId="388C7BEB" w:rsidR="00A403B8" w:rsidRDefault="00A403B8" w:rsidP="00432434">
      <w:pPr>
        <w:pStyle w:val="BodyText"/>
        <w:numPr>
          <w:ilvl w:val="0"/>
          <w:numId w:val="62"/>
        </w:numPr>
      </w:pPr>
      <w:r>
        <w:t xml:space="preserve">Support Customization of Note Templates: Clinicians should be able to create a new template or modify an existing template to suit specific practice or documentation preferences.  </w:t>
      </w:r>
    </w:p>
    <w:p w14:paraId="60B2A5C4" w14:textId="42EC2578" w:rsidR="00A403B8" w:rsidRDefault="00A403B8" w:rsidP="00432434">
      <w:pPr>
        <w:pStyle w:val="BodyText"/>
        <w:numPr>
          <w:ilvl w:val="0"/>
          <w:numId w:val="62"/>
        </w:numPr>
      </w:pPr>
      <w:r>
        <w:t xml:space="preserve">Ability to Select and Modify Note Templates: The Bidder’s solution should allow users to switch to another note template at any point prior to finalizing the transcription during the visit, without losing any transcribed data. </w:t>
      </w:r>
    </w:p>
    <w:p w14:paraId="2C06361B" w14:textId="436E4EDA" w:rsidR="00A403B8" w:rsidRDefault="00A403B8" w:rsidP="00432434">
      <w:pPr>
        <w:pStyle w:val="BodyText"/>
        <w:numPr>
          <w:ilvl w:val="0"/>
          <w:numId w:val="62"/>
        </w:numPr>
      </w:pPr>
      <w:r>
        <w:t xml:space="preserve">Support for French: The Bidder’s solution </w:t>
      </w:r>
      <w:r w:rsidR="005313D9">
        <w:t>should</w:t>
      </w:r>
      <w:r>
        <w:t xml:space="preserve"> understand, transcribe, and generate clinical notes in French. </w:t>
      </w:r>
    </w:p>
    <w:p w14:paraId="5FD7CD93" w14:textId="2BA2FE2B" w:rsidR="00A403B8" w:rsidRDefault="00A403B8" w:rsidP="00432434">
      <w:pPr>
        <w:pStyle w:val="BodyText"/>
        <w:numPr>
          <w:ilvl w:val="0"/>
          <w:numId w:val="62"/>
        </w:numPr>
      </w:pPr>
      <w:r>
        <w:t xml:space="preserve">Ability to Generate Patient-Facing Visit Summaries: The Bidder’s solution should have the ability to generate summaries and instructions in an understandable format for patients, with the ability to tailor content to accommodate patient’s readability level. </w:t>
      </w:r>
    </w:p>
    <w:p w14:paraId="2C2CD476" w14:textId="66F540C1" w:rsidR="00A403B8" w:rsidRDefault="00A403B8" w:rsidP="00432434">
      <w:pPr>
        <w:pStyle w:val="BodyText"/>
        <w:numPr>
          <w:ilvl w:val="0"/>
          <w:numId w:val="62"/>
        </w:numPr>
        <w:spacing w:after="0"/>
      </w:pPr>
      <w:r>
        <w:t xml:space="preserve">Ongoing Accuracy and Reliability Monitoring: The vendor </w:t>
      </w:r>
      <w:r w:rsidR="00F63CB7">
        <w:t>should</w:t>
      </w:r>
      <w:r>
        <w:t xml:space="preserve"> continuously assess, </w:t>
      </w:r>
      <w:proofErr w:type="gramStart"/>
      <w:r>
        <w:t>monitor</w:t>
      </w:r>
      <w:proofErr w:type="gramEnd"/>
      <w:r>
        <w:t xml:space="preserve"> and enhance the accuracy and reliability of AI scribe outputs, particularly as models and technology evolve.  </w:t>
      </w:r>
    </w:p>
    <w:p w14:paraId="5655ACBB" w14:textId="6FAD0900" w:rsidR="004F5F41" w:rsidRDefault="004F5F41">
      <w:pPr>
        <w:pStyle w:val="BodyText"/>
        <w:numPr>
          <w:ilvl w:val="0"/>
          <w:numId w:val="62"/>
        </w:numPr>
        <w:spacing w:after="0"/>
      </w:pPr>
      <w:r>
        <w:t xml:space="preserve">Pause and resume listening and transcription function: The Bidder’s solution </w:t>
      </w:r>
      <w:r w:rsidR="00B51DCB">
        <w:t xml:space="preserve">should </w:t>
      </w:r>
      <w:r>
        <w:t xml:space="preserve">provide the ability for the clinician to temporarily pause its listening and transcription processes and resume later without data loss or disruption to the workflow. For instance, if a patient needs to leave the room for a short interval, the clinician should have the capability to pause the session and resume it as needed. </w:t>
      </w:r>
    </w:p>
    <w:p w14:paraId="78D4C6CD" w14:textId="77777777" w:rsidR="0027596E" w:rsidRDefault="0027596E" w:rsidP="00F203E2">
      <w:pPr>
        <w:pStyle w:val="BodyText"/>
        <w:spacing w:after="0"/>
        <w:ind w:left="720"/>
      </w:pPr>
    </w:p>
    <w:p w14:paraId="5E428A94" w14:textId="51694BD6" w:rsidR="00A403B8" w:rsidRDefault="00A403B8" w:rsidP="00A403B8">
      <w:pPr>
        <w:pStyle w:val="Heading4"/>
      </w:pPr>
      <w:r>
        <w:t>Optional Requirements</w:t>
      </w:r>
    </w:p>
    <w:p w14:paraId="07D0C1A4" w14:textId="1A5BA602" w:rsidR="00A403B8" w:rsidRDefault="00A403B8" w:rsidP="00432434">
      <w:pPr>
        <w:pStyle w:val="BodyText"/>
        <w:numPr>
          <w:ilvl w:val="0"/>
          <w:numId w:val="62"/>
        </w:numPr>
      </w:pPr>
      <w:r>
        <w:t xml:space="preserve">Support for Additional Languages: The Bidder’s solution should support clinician-patient consultation in languages other than English and French and produce a report in either English or French. </w:t>
      </w:r>
    </w:p>
    <w:p w14:paraId="5E1AD630" w14:textId="416D2D4C" w:rsidR="00A403B8" w:rsidRDefault="00A403B8" w:rsidP="00432434">
      <w:pPr>
        <w:pStyle w:val="BodyText"/>
        <w:numPr>
          <w:ilvl w:val="0"/>
          <w:numId w:val="62"/>
        </w:numPr>
        <w:spacing w:after="0"/>
      </w:pPr>
      <w:r>
        <w:t>Learning from User Preferences: The Bidder’s solution should have the capability to learn and retain user preferences by remembering their editing preferences and styles to provide a personalized experience. This includes auto-saving user preferences, templates, and frequently used terms. </w:t>
      </w:r>
    </w:p>
    <w:p w14:paraId="5CE23915" w14:textId="5C3E78AA" w:rsidR="006408F7" w:rsidRDefault="006408F7" w:rsidP="00432434">
      <w:pPr>
        <w:pStyle w:val="BodyText"/>
        <w:numPr>
          <w:ilvl w:val="0"/>
          <w:numId w:val="62"/>
        </w:numPr>
        <w:spacing w:after="0"/>
      </w:pPr>
      <w:r>
        <w:lastRenderedPageBreak/>
        <w:t xml:space="preserve">Ability to Distinguish Between Multiple Speakers and Manage Multiple Conversations: The Bidder’s solution </w:t>
      </w:r>
      <w:r w:rsidR="0001405D">
        <w:t>should</w:t>
      </w:r>
      <w:r>
        <w:t xml:space="preserve"> differentiate between at minimum three (3) speakers, such as clinicians, patients, and caregivers, and effectively manage multiple conversations within the same recording (e.g., discussions involving multiple clinicians or separate patient interactions) in both the transcript and the generated note.</w:t>
      </w:r>
    </w:p>
    <w:p w14:paraId="25987184" w14:textId="2A3A61E7" w:rsidR="00E35ED4" w:rsidRDefault="00E35ED4" w:rsidP="6E69DDC1">
      <w:pPr>
        <w:pStyle w:val="BodyText"/>
        <w:numPr>
          <w:ilvl w:val="0"/>
          <w:numId w:val="62"/>
        </w:numPr>
        <w:spacing w:after="0"/>
      </w:pPr>
      <w:r w:rsidRPr="6E69DDC1">
        <w:t>Ability to Initiate Additional Session</w:t>
      </w:r>
      <w:r w:rsidR="0046786E" w:rsidRPr="6E69DDC1">
        <w:t>s</w:t>
      </w:r>
      <w:r w:rsidRPr="6E69DDC1">
        <w:t xml:space="preserve">: The Bidder’s solution should allow the </w:t>
      </w:r>
      <w:r w:rsidR="003D4B80" w:rsidRPr="6E69DDC1">
        <w:t>cl</w:t>
      </w:r>
      <w:r w:rsidR="00EA55D9" w:rsidRPr="6E69DDC1">
        <w:t>inician</w:t>
      </w:r>
      <w:r w:rsidRPr="6E69DDC1">
        <w:t xml:space="preserve"> to initiate a new session while maintaining the original session in progress, enabling multiple sessions to run concurrently.</w:t>
      </w:r>
    </w:p>
    <w:p w14:paraId="6D6DF245" w14:textId="17A288EE" w:rsidR="005B3059" w:rsidRPr="005020DB" w:rsidRDefault="007C0323" w:rsidP="6E69DDC1">
      <w:pPr>
        <w:pStyle w:val="BodyText"/>
        <w:numPr>
          <w:ilvl w:val="0"/>
          <w:numId w:val="62"/>
        </w:numPr>
        <w:spacing w:after="0"/>
      </w:pPr>
      <w:r w:rsidRPr="6E69DDC1">
        <w:t xml:space="preserve">Ability to tailor content for patient readability: </w:t>
      </w:r>
      <w:r w:rsidR="00C83D6D" w:rsidRPr="6E69DDC1">
        <w:t>The Bidder’s solution should have the ability to tailor content to accommodate patient’s readability level.</w:t>
      </w:r>
    </w:p>
    <w:p w14:paraId="00FA05F2" w14:textId="77777777" w:rsidR="00A403B8" w:rsidRDefault="00A403B8" w:rsidP="00A403B8">
      <w:pPr>
        <w:pStyle w:val="BodyText"/>
      </w:pPr>
    </w:p>
    <w:p w14:paraId="75F4C94D" w14:textId="5D64191B" w:rsidR="005C23E7" w:rsidRDefault="005C23E7" w:rsidP="005C23E7">
      <w:pPr>
        <w:pStyle w:val="Heading3"/>
      </w:pPr>
      <w:bookmarkStart w:id="8" w:name="_Toc182396146"/>
      <w:r>
        <w:t>Business Requirements</w:t>
      </w:r>
      <w:bookmarkEnd w:id="8"/>
    </w:p>
    <w:p w14:paraId="4ADB78FF" w14:textId="77777777" w:rsidR="005C23E7" w:rsidRDefault="005C23E7" w:rsidP="005C23E7">
      <w:pPr>
        <w:pStyle w:val="Heading4"/>
      </w:pPr>
      <w:r>
        <w:t>Mandatory Requirements</w:t>
      </w:r>
    </w:p>
    <w:p w14:paraId="160EBC33" w14:textId="1B3F150F" w:rsidR="00961B53" w:rsidRDefault="00961B53" w:rsidP="00432434">
      <w:pPr>
        <w:pStyle w:val="ListParagraph"/>
        <w:numPr>
          <w:ilvl w:val="0"/>
          <w:numId w:val="62"/>
        </w:numPr>
      </w:pPr>
      <w:r>
        <w:t xml:space="preserve">English as the Default User Interface Language: The Bidder’s solution user interface must be in English. </w:t>
      </w:r>
    </w:p>
    <w:p w14:paraId="4E569F35" w14:textId="0AC990D2" w:rsidR="00961B53" w:rsidRDefault="00961B53" w:rsidP="00432434">
      <w:pPr>
        <w:pStyle w:val="ListParagraph"/>
        <w:numPr>
          <w:ilvl w:val="0"/>
          <w:numId w:val="62"/>
        </w:numPr>
      </w:pPr>
      <w:r>
        <w:t>Onboarding and Training program: The vendor must offer comprehensive onboarding and training support to clinicians, accommodating various needs by offering both in-person and virtual options</w:t>
      </w:r>
      <w:r w:rsidR="00FE3206">
        <w:t>.</w:t>
      </w:r>
    </w:p>
    <w:p w14:paraId="6C26944F" w14:textId="6B7D8508" w:rsidR="00961B53" w:rsidRDefault="00961B53" w:rsidP="00432434">
      <w:pPr>
        <w:pStyle w:val="ListParagraph"/>
        <w:numPr>
          <w:ilvl w:val="0"/>
          <w:numId w:val="62"/>
        </w:numPr>
      </w:pPr>
      <w:r>
        <w:t>Availability of Comprehensive User Guides: The vendor must provide detailed</w:t>
      </w:r>
      <w:r w:rsidR="00416253">
        <w:t xml:space="preserve"> App platform and/or </w:t>
      </w:r>
      <w:r>
        <w:t xml:space="preserve">online manuals and resources to help users efficiently navigate and use the solution. </w:t>
      </w:r>
    </w:p>
    <w:p w14:paraId="5F49E2EE" w14:textId="3DA224A0" w:rsidR="0027596E" w:rsidRDefault="00961B53" w:rsidP="3D43DD08">
      <w:pPr>
        <w:pStyle w:val="ListParagraph"/>
        <w:numPr>
          <w:ilvl w:val="0"/>
          <w:numId w:val="62"/>
        </w:numPr>
        <w:spacing w:after="0"/>
        <w:rPr>
          <w:ins w:id="9" w:author="Jeong, Moon (CSCO)" w:date="2024-10-28T12:08:00Z"/>
        </w:rPr>
      </w:pPr>
      <w:r>
        <w:t>Technical Support: The vendor must offer technical support for users, ensuring timely issue resolution</w:t>
      </w:r>
      <w:r w:rsidR="7DD2F8F2">
        <w:t xml:space="preserve"> as defined </w:t>
      </w:r>
      <w:r w:rsidR="009D114C">
        <w:t xml:space="preserve">in the </w:t>
      </w:r>
      <w:r w:rsidR="7DD2F8F2">
        <w:t>S</w:t>
      </w:r>
      <w:r w:rsidR="001A0944">
        <w:t xml:space="preserve">ervice Level Agreement. </w:t>
      </w:r>
    </w:p>
    <w:p w14:paraId="04765DEC" w14:textId="77777777" w:rsidR="0077378B" w:rsidRDefault="0077378B" w:rsidP="0077378B">
      <w:pPr>
        <w:pStyle w:val="ListParagraph"/>
        <w:spacing w:after="0"/>
      </w:pPr>
    </w:p>
    <w:p w14:paraId="56372B2E" w14:textId="32A88FD9" w:rsidR="00EF1678" w:rsidRDefault="00684FBD" w:rsidP="00F316B2">
      <w:pPr>
        <w:pStyle w:val="ListParagraph"/>
        <w:numPr>
          <w:ilvl w:val="0"/>
          <w:numId w:val="62"/>
        </w:numPr>
        <w:spacing w:after="0"/>
      </w:pPr>
      <w:r>
        <w:t xml:space="preserve">Service Level Agreement: </w:t>
      </w:r>
      <w:r w:rsidRPr="00684FBD">
        <w:t>The Bidder must include a service level agreement in the customer contract outlining the level of service and performance to be expected.</w:t>
      </w:r>
    </w:p>
    <w:p w14:paraId="1B4B15A8" w14:textId="77777777" w:rsidR="00284694" w:rsidRDefault="00284694" w:rsidP="00501EB9">
      <w:pPr>
        <w:pStyle w:val="ListParagraph"/>
        <w:spacing w:after="0"/>
      </w:pPr>
    </w:p>
    <w:p w14:paraId="6DB51017" w14:textId="56584FA4" w:rsidR="00EF1678" w:rsidRDefault="00EF1678" w:rsidP="3D43DD08">
      <w:pPr>
        <w:pStyle w:val="ListParagraph"/>
        <w:numPr>
          <w:ilvl w:val="0"/>
          <w:numId w:val="62"/>
        </w:numPr>
        <w:spacing w:after="0"/>
      </w:pPr>
      <w:r w:rsidRPr="00EF1678">
        <w:t>The vendor must provide a free trial period of no less than 30 calendar days, upon request from a client, to allow for comprehensive evaluation of the solution’s features and performance.</w:t>
      </w:r>
    </w:p>
    <w:p w14:paraId="28B28B80" w14:textId="11FBAA2E" w:rsidR="3D43DD08" w:rsidRDefault="3D43DD08" w:rsidP="3D43DD08">
      <w:pPr>
        <w:spacing w:after="0"/>
      </w:pPr>
    </w:p>
    <w:p w14:paraId="35E9EFA2" w14:textId="5241A1DF" w:rsidR="3D43DD08" w:rsidRDefault="3D43DD08" w:rsidP="3D43DD08">
      <w:pPr>
        <w:spacing w:after="0"/>
      </w:pPr>
    </w:p>
    <w:p w14:paraId="2309006E" w14:textId="2C014067" w:rsidR="005C23E7" w:rsidRDefault="005C23E7" w:rsidP="005C23E7">
      <w:pPr>
        <w:pStyle w:val="Heading4"/>
      </w:pPr>
      <w:r>
        <w:t>Fundamental Requirements</w:t>
      </w:r>
    </w:p>
    <w:p w14:paraId="6FDD8CC7" w14:textId="6F4BD490" w:rsidR="00961B53" w:rsidRDefault="00961B53" w:rsidP="00432434">
      <w:pPr>
        <w:pStyle w:val="ListParagraph"/>
        <w:numPr>
          <w:ilvl w:val="0"/>
          <w:numId w:val="62"/>
        </w:numPr>
      </w:pPr>
      <w:r>
        <w:t>Usability</w:t>
      </w:r>
      <w:r w:rsidR="00FF042B">
        <w:t xml:space="preserve"> &amp; </w:t>
      </w:r>
      <w:r>
        <w:t xml:space="preserve">User-Friendly Interface: The Bidder’s solution interface should be intuitive and easy to use, requiring minimal training for </w:t>
      </w:r>
      <w:r w:rsidR="00971ADB" w:rsidRPr="00971ADB">
        <w:t>physicians</w:t>
      </w:r>
      <w:r>
        <w:t xml:space="preserve">. </w:t>
      </w:r>
    </w:p>
    <w:p w14:paraId="29BC82D7" w14:textId="09F00987" w:rsidR="00961B53" w:rsidRDefault="00961B53" w:rsidP="00432434">
      <w:pPr>
        <w:pStyle w:val="ListParagraph"/>
        <w:numPr>
          <w:ilvl w:val="0"/>
          <w:numId w:val="62"/>
        </w:numPr>
      </w:pPr>
      <w:r>
        <w:t>Platforms</w:t>
      </w:r>
      <w:r w:rsidR="0032111F">
        <w:t xml:space="preserve"> &amp; </w:t>
      </w:r>
      <w:r>
        <w:t xml:space="preserve">Devices Versatility: The Bidder’s solution should operate on multiple devices: different web browsers, smartphone Apps (Android and Apple), and desktop Apps (Windows, Linux, Apple). </w:t>
      </w:r>
    </w:p>
    <w:p w14:paraId="3FF4388A" w14:textId="28098CF1" w:rsidR="00961B53" w:rsidRDefault="00961B53" w:rsidP="00432434">
      <w:pPr>
        <w:pStyle w:val="ListParagraph"/>
        <w:numPr>
          <w:ilvl w:val="0"/>
          <w:numId w:val="62"/>
        </w:numPr>
      </w:pPr>
      <w:r>
        <w:lastRenderedPageBreak/>
        <w:t xml:space="preserve">Support for Intermittent Connectivity and Offline Mode: The Bidder’s solution should handle intermittent internet connectivity, allowing users to continue recording sessions. Once connectivity is restored, the system should automatically sync the data, ensuring no loss of transcriptions or session information, with clear notifications or prompts to users about data synchronization status. </w:t>
      </w:r>
    </w:p>
    <w:p w14:paraId="1729D616" w14:textId="35484692" w:rsidR="00961B53" w:rsidRDefault="00961B53" w:rsidP="00432434">
      <w:pPr>
        <w:pStyle w:val="ListParagraph"/>
        <w:numPr>
          <w:ilvl w:val="0"/>
          <w:numId w:val="62"/>
        </w:numPr>
        <w:spacing w:after="0"/>
      </w:pPr>
      <w:r>
        <w:t>Pricing</w:t>
      </w:r>
      <w:r w:rsidR="005C23E7">
        <w:t xml:space="preserve"> &amp;</w:t>
      </w:r>
      <w:r>
        <w:t xml:space="preserve"> Business Models: Vendors </w:t>
      </w:r>
      <w:r w:rsidR="00F63CB7">
        <w:t>should</w:t>
      </w:r>
      <w:r>
        <w:t xml:space="preserve"> offer flexible pricing models, </w:t>
      </w:r>
      <w:r w:rsidR="00067605">
        <w:t xml:space="preserve">including free trials, </w:t>
      </w:r>
      <w:r>
        <w:t xml:space="preserve">monthly and yearly subscription plans, and </w:t>
      </w:r>
      <w:r w:rsidR="1A40BDFD">
        <w:t xml:space="preserve">reasonable contract </w:t>
      </w:r>
      <w:r>
        <w:t xml:space="preserve">cancellation process.  </w:t>
      </w:r>
    </w:p>
    <w:p w14:paraId="33A4E578" w14:textId="77777777" w:rsidR="0027596E" w:rsidRDefault="0027596E" w:rsidP="0027596E">
      <w:pPr>
        <w:pStyle w:val="ListParagraph"/>
      </w:pPr>
    </w:p>
    <w:p w14:paraId="468E232C" w14:textId="6ABD228D" w:rsidR="00961B53" w:rsidRDefault="005C23E7">
      <w:pPr>
        <w:pStyle w:val="Heading4"/>
      </w:pPr>
      <w:r>
        <w:t>Optional Requirements</w:t>
      </w:r>
    </w:p>
    <w:p w14:paraId="55E839FB" w14:textId="34C4EA08" w:rsidR="00961B53" w:rsidRDefault="00961B53" w:rsidP="00432434">
      <w:pPr>
        <w:pStyle w:val="ListParagraph"/>
        <w:numPr>
          <w:ilvl w:val="0"/>
          <w:numId w:val="62"/>
        </w:numPr>
      </w:pPr>
      <w:r>
        <w:t xml:space="preserve">Support for French language user interface: The Bidder’s solution should offer a French language user interface. </w:t>
      </w:r>
    </w:p>
    <w:p w14:paraId="404FFEE3" w14:textId="19687647" w:rsidR="00D82EE5" w:rsidRDefault="00D82EE5" w:rsidP="00D60869">
      <w:pPr>
        <w:spacing w:after="0"/>
        <w:jc w:val="both"/>
        <w:rPr>
          <w:rFonts w:cs="Arial"/>
        </w:rPr>
      </w:pPr>
    </w:p>
    <w:p w14:paraId="748109FB" w14:textId="77777777" w:rsidR="000D4EEA" w:rsidRDefault="000D4EEA" w:rsidP="000D4EEA">
      <w:pPr>
        <w:spacing w:after="0"/>
        <w:jc w:val="both"/>
        <w:rPr>
          <w:rFonts w:cs="Arial"/>
        </w:rPr>
      </w:pPr>
    </w:p>
    <w:p w14:paraId="1BA56D8E" w14:textId="24EDD46C" w:rsidR="002C41F0" w:rsidRDefault="00580CE1" w:rsidP="004309A5">
      <w:pPr>
        <w:pStyle w:val="Heading2"/>
        <w:spacing w:afterLines="100" w:after="240"/>
        <w:jc w:val="both"/>
        <w:rPr>
          <w:shd w:val="clear" w:color="auto" w:fill="FFFFFF"/>
        </w:rPr>
      </w:pPr>
      <w:bookmarkStart w:id="10" w:name="_Toc182396147"/>
      <w:r>
        <w:rPr>
          <w:shd w:val="clear" w:color="auto" w:fill="FFFFFF"/>
        </w:rPr>
        <w:t>VOR Refresh Process</w:t>
      </w:r>
      <w:bookmarkEnd w:id="10"/>
    </w:p>
    <w:p w14:paraId="60F70EBF" w14:textId="77777777" w:rsidR="00580CE1" w:rsidRDefault="00580CE1" w:rsidP="00580CE1">
      <w:pPr>
        <w:spacing w:after="0"/>
        <w:jc w:val="both"/>
        <w:rPr>
          <w:rFonts w:cs="Arial"/>
        </w:rPr>
      </w:pPr>
      <w:r w:rsidRPr="005D1EB8">
        <w:rPr>
          <w:rFonts w:cs="Arial"/>
        </w:rPr>
        <w:t>Supply Ontario, at its option, may conduct a refresh process as often as once per year during the Term of the Master Agreement. This refresh option, if exercised, would:</w:t>
      </w:r>
    </w:p>
    <w:p w14:paraId="00FD9AEB" w14:textId="77777777" w:rsidR="00580CE1" w:rsidRPr="005D1EB8" w:rsidRDefault="00580CE1" w:rsidP="00580CE1">
      <w:pPr>
        <w:spacing w:after="0"/>
        <w:jc w:val="both"/>
        <w:rPr>
          <w:rFonts w:cs="Arial"/>
        </w:rPr>
      </w:pPr>
    </w:p>
    <w:p w14:paraId="1C2CE192" w14:textId="77777777" w:rsidR="00580CE1" w:rsidRPr="005D1EB8" w:rsidRDefault="00580CE1" w:rsidP="00432434">
      <w:pPr>
        <w:pStyle w:val="ListParagraph"/>
        <w:numPr>
          <w:ilvl w:val="0"/>
          <w:numId w:val="61"/>
        </w:numPr>
        <w:spacing w:after="0"/>
        <w:jc w:val="both"/>
        <w:rPr>
          <w:rFonts w:cs="Arial"/>
        </w:rPr>
      </w:pPr>
      <w:r w:rsidRPr="6E455DC7">
        <w:rPr>
          <w:rFonts w:cs="Arial"/>
        </w:rPr>
        <w:t>Provide an opportunity for new bidders to bid on the VOR arrangement; and</w:t>
      </w:r>
    </w:p>
    <w:p w14:paraId="07A9245B" w14:textId="036FE758" w:rsidR="00B21875" w:rsidRDefault="00B21875" w:rsidP="00432434">
      <w:pPr>
        <w:pStyle w:val="ListParagraph"/>
        <w:numPr>
          <w:ilvl w:val="0"/>
          <w:numId w:val="61"/>
        </w:numPr>
        <w:spacing w:after="0"/>
        <w:jc w:val="both"/>
        <w:rPr>
          <w:rFonts w:cs="Arial"/>
        </w:rPr>
      </w:pPr>
      <w:r>
        <w:rPr>
          <w:rFonts w:cs="Arial"/>
        </w:rPr>
        <w:t xml:space="preserve">Add a new AI Solution </w:t>
      </w:r>
      <w:r w:rsidR="00382765">
        <w:rPr>
          <w:rFonts w:cs="Arial"/>
        </w:rPr>
        <w:t xml:space="preserve">other than AI </w:t>
      </w:r>
      <w:r w:rsidR="00473B8E">
        <w:rPr>
          <w:rFonts w:cs="Arial"/>
        </w:rPr>
        <w:t xml:space="preserve">Scribe Solution as they become available and relevant to our </w:t>
      </w:r>
      <w:proofErr w:type="gramStart"/>
      <w:r w:rsidR="00473B8E">
        <w:rPr>
          <w:rFonts w:cs="Arial"/>
        </w:rPr>
        <w:t>clients</w:t>
      </w:r>
      <w:proofErr w:type="gramEnd"/>
    </w:p>
    <w:p w14:paraId="00D65A5D" w14:textId="0CA67908" w:rsidR="00580CE1" w:rsidRDefault="00580CE1" w:rsidP="00432434">
      <w:pPr>
        <w:pStyle w:val="ListParagraph"/>
        <w:numPr>
          <w:ilvl w:val="0"/>
          <w:numId w:val="61"/>
        </w:numPr>
        <w:spacing w:after="0"/>
        <w:jc w:val="both"/>
        <w:rPr>
          <w:rFonts w:cs="Arial"/>
        </w:rPr>
      </w:pPr>
      <w:r w:rsidRPr="6E455DC7">
        <w:rPr>
          <w:rFonts w:cs="Arial"/>
        </w:rPr>
        <w:t xml:space="preserve">Provide an opportunity for existing Vendors to bid on any </w:t>
      </w:r>
      <w:r w:rsidR="00A6436D" w:rsidRPr="6E455DC7">
        <w:rPr>
          <w:rFonts w:cs="Arial"/>
        </w:rPr>
        <w:t>A</w:t>
      </w:r>
      <w:r w:rsidR="00B21875" w:rsidRPr="6E455DC7">
        <w:rPr>
          <w:rFonts w:cs="Arial"/>
        </w:rPr>
        <w:t>I</w:t>
      </w:r>
      <w:r w:rsidR="00A6436D" w:rsidRPr="6E455DC7">
        <w:rPr>
          <w:rFonts w:cs="Arial"/>
        </w:rPr>
        <w:t xml:space="preserve"> </w:t>
      </w:r>
      <w:r w:rsidR="000C1242" w:rsidRPr="6E455DC7">
        <w:rPr>
          <w:rFonts w:cs="Arial"/>
        </w:rPr>
        <w:t xml:space="preserve">Solution </w:t>
      </w:r>
      <w:r w:rsidRPr="6E455DC7">
        <w:rPr>
          <w:rFonts w:cs="Arial"/>
        </w:rPr>
        <w:t>which they had not been previously awarded.</w:t>
      </w:r>
    </w:p>
    <w:p w14:paraId="3A5542DE" w14:textId="77777777" w:rsidR="00580CE1" w:rsidRPr="005D5F3E" w:rsidRDefault="00580CE1" w:rsidP="00580CE1">
      <w:pPr>
        <w:spacing w:after="0"/>
        <w:jc w:val="both"/>
        <w:rPr>
          <w:rFonts w:cs="Arial"/>
        </w:rPr>
      </w:pPr>
    </w:p>
    <w:p w14:paraId="73F30CC2" w14:textId="2B6D0C4D" w:rsidR="00580CE1" w:rsidRDefault="00580CE1" w:rsidP="00580CE1">
      <w:pPr>
        <w:spacing w:after="0"/>
        <w:jc w:val="both"/>
        <w:rPr>
          <w:rFonts w:cs="Arial"/>
        </w:rPr>
      </w:pPr>
      <w:r w:rsidRPr="005D1EB8">
        <w:rPr>
          <w:rFonts w:cs="Arial"/>
        </w:rPr>
        <w:t>Existing Vendors may not bid on any</w:t>
      </w:r>
      <w:r>
        <w:rPr>
          <w:rFonts w:cs="Arial"/>
        </w:rPr>
        <w:t xml:space="preserve"> </w:t>
      </w:r>
      <w:bookmarkStart w:id="11" w:name="_Hlk161912674"/>
      <w:r w:rsidR="000C1242">
        <w:rPr>
          <w:rFonts w:cs="Arial"/>
        </w:rPr>
        <w:t xml:space="preserve">AI Solution </w:t>
      </w:r>
      <w:bookmarkEnd w:id="11"/>
      <w:r w:rsidRPr="005D1EB8">
        <w:rPr>
          <w:rFonts w:cs="Arial"/>
        </w:rPr>
        <w:t>that they were previously successfully awarded during the Term of the Master Agreement. A Vendor that was previously awarded a</w:t>
      </w:r>
      <w:r w:rsidR="00813014">
        <w:rPr>
          <w:rFonts w:cs="Arial"/>
        </w:rPr>
        <w:t>n</w:t>
      </w:r>
      <w:r w:rsidR="00B7709A">
        <w:rPr>
          <w:rFonts w:cs="Arial"/>
        </w:rPr>
        <w:t xml:space="preserve"> AI Solution</w:t>
      </w:r>
      <w:r w:rsidRPr="005D1EB8">
        <w:rPr>
          <w:rFonts w:cs="Arial"/>
        </w:rPr>
        <w:t xml:space="preserve"> will remain on the Vendor of Record for that </w:t>
      </w:r>
      <w:r w:rsidR="00B7709A">
        <w:rPr>
          <w:rFonts w:cs="Arial"/>
        </w:rPr>
        <w:t xml:space="preserve">AI Solution </w:t>
      </w:r>
      <w:r>
        <w:rPr>
          <w:rFonts w:cs="Arial"/>
        </w:rPr>
        <w:t>regardless of the results of the refresh process</w:t>
      </w:r>
      <w:r w:rsidRPr="005D1EB8">
        <w:rPr>
          <w:rFonts w:cs="Arial"/>
        </w:rPr>
        <w:t>.</w:t>
      </w:r>
    </w:p>
    <w:p w14:paraId="4E3D74D3" w14:textId="77777777" w:rsidR="00580CE1" w:rsidRPr="005D1EB8" w:rsidRDefault="00580CE1" w:rsidP="00580CE1">
      <w:pPr>
        <w:spacing w:after="0"/>
        <w:jc w:val="both"/>
        <w:rPr>
          <w:rFonts w:cs="Arial"/>
        </w:rPr>
      </w:pPr>
    </w:p>
    <w:p w14:paraId="3723516A" w14:textId="4B7CE78F" w:rsidR="00580CE1" w:rsidRPr="00580CE1" w:rsidRDefault="00580CE1" w:rsidP="005E56F3">
      <w:pPr>
        <w:spacing w:after="0"/>
        <w:jc w:val="both"/>
      </w:pPr>
      <w:r w:rsidRPr="005D1EB8">
        <w:rPr>
          <w:rFonts w:cs="Arial"/>
        </w:rPr>
        <w:t xml:space="preserve">Existing Vendors that bid on and are awarded </w:t>
      </w:r>
      <w:r w:rsidR="00B7709A">
        <w:rPr>
          <w:rFonts w:cs="Arial"/>
        </w:rPr>
        <w:t>AI Solution</w:t>
      </w:r>
      <w:r w:rsidRPr="005D1EB8">
        <w:rPr>
          <w:rFonts w:cs="Arial"/>
        </w:rPr>
        <w:t xml:space="preserve"> through such a refresh process will receive an amendment to their Master Agreement with the Supply Ontario which will include any newly awarded </w:t>
      </w:r>
      <w:r w:rsidR="00B7709A">
        <w:rPr>
          <w:rFonts w:cs="Arial"/>
        </w:rPr>
        <w:t>AI Solution</w:t>
      </w:r>
      <w:r w:rsidRPr="005D1EB8">
        <w:rPr>
          <w:rFonts w:cs="Arial"/>
        </w:rPr>
        <w:t xml:space="preserve"> including pricing identified through the refresh process</w:t>
      </w:r>
      <w:r>
        <w:rPr>
          <w:rFonts w:cs="Arial"/>
        </w:rPr>
        <w:t>, if applicable</w:t>
      </w:r>
      <w:r w:rsidRPr="005D1EB8">
        <w:rPr>
          <w:rFonts w:cs="Arial"/>
        </w:rPr>
        <w:t>.</w:t>
      </w:r>
      <w:r w:rsidR="005E56F3">
        <w:rPr>
          <w:rFonts w:cs="Arial"/>
        </w:rPr>
        <w:t xml:space="preserve"> </w:t>
      </w:r>
      <w:r w:rsidRPr="005D1EB8">
        <w:rPr>
          <w:rFonts w:cs="Arial"/>
        </w:rPr>
        <w:t>The amendment to the Master Agreement would be generated by Supply Ontario and signed by both parties.</w:t>
      </w:r>
    </w:p>
    <w:p w14:paraId="1DD759AD" w14:textId="77777777" w:rsidR="000D4EEA" w:rsidRPr="000D4EEA" w:rsidRDefault="000D4EEA" w:rsidP="000D4EEA">
      <w:pPr>
        <w:pStyle w:val="BodyText"/>
      </w:pPr>
    </w:p>
    <w:p w14:paraId="7066A704" w14:textId="45D1C5FE" w:rsidR="004309A5" w:rsidRDefault="00F27527" w:rsidP="004309A5">
      <w:pPr>
        <w:pStyle w:val="Heading2"/>
        <w:spacing w:afterLines="100" w:after="240"/>
        <w:jc w:val="both"/>
        <w:rPr>
          <w:shd w:val="clear" w:color="auto" w:fill="FFFFFF"/>
        </w:rPr>
      </w:pPr>
      <w:bookmarkStart w:id="12" w:name="_Toc182396148"/>
      <w:r w:rsidRPr="00F27527">
        <w:rPr>
          <w:shd w:val="clear" w:color="auto" w:fill="FFFFFF"/>
        </w:rPr>
        <w:t>Business Continuity Plan</w:t>
      </w:r>
      <w:bookmarkEnd w:id="12"/>
    </w:p>
    <w:p w14:paraId="453A9EAE" w14:textId="0848B566" w:rsidR="00F27527" w:rsidRDefault="00401489" w:rsidP="00F27527">
      <w:pPr>
        <w:pStyle w:val="BodyText"/>
        <w:rPr>
          <w:rFonts w:cs="Arial"/>
        </w:rPr>
      </w:pPr>
      <w:r w:rsidRPr="005D1EB8">
        <w:rPr>
          <w:rFonts w:cs="Arial"/>
        </w:rPr>
        <w:t xml:space="preserve">The </w:t>
      </w:r>
      <w:r w:rsidR="00E6306F">
        <w:rPr>
          <w:rFonts w:cs="Arial"/>
        </w:rPr>
        <w:t>Vendor</w:t>
      </w:r>
      <w:r w:rsidR="00E6306F" w:rsidRPr="005D1EB8">
        <w:rPr>
          <w:rFonts w:cs="Arial"/>
        </w:rPr>
        <w:t xml:space="preserve"> </w:t>
      </w:r>
      <w:r w:rsidR="00847A29">
        <w:rPr>
          <w:rFonts w:cs="Arial"/>
        </w:rPr>
        <w:t>must</w:t>
      </w:r>
      <w:r w:rsidRPr="005D1EB8">
        <w:rPr>
          <w:rFonts w:cs="Arial"/>
        </w:rPr>
        <w:t xml:space="preserve"> have a business continuity plan in place. Should the need arise, the </w:t>
      </w:r>
      <w:r w:rsidR="00E6306F">
        <w:rPr>
          <w:rFonts w:cs="Arial"/>
        </w:rPr>
        <w:t>Vendor</w:t>
      </w:r>
      <w:r w:rsidR="00E6306F" w:rsidRPr="005D1EB8">
        <w:rPr>
          <w:rFonts w:cs="Arial"/>
        </w:rPr>
        <w:t xml:space="preserve"> </w:t>
      </w:r>
      <w:r w:rsidRPr="005D1EB8">
        <w:rPr>
          <w:rFonts w:cs="Arial"/>
        </w:rPr>
        <w:t>will be required to execute its business continuity plan within five (5) </w:t>
      </w:r>
      <w:r>
        <w:rPr>
          <w:rFonts w:cs="Arial"/>
        </w:rPr>
        <w:t xml:space="preserve">calendar </w:t>
      </w:r>
      <w:r w:rsidRPr="005D1EB8">
        <w:rPr>
          <w:rFonts w:cs="Arial"/>
        </w:rPr>
        <w:t xml:space="preserve">days of identifying the need to utilize the business continuity plan or upon request by </w:t>
      </w:r>
      <w:r w:rsidR="00262239">
        <w:rPr>
          <w:rFonts w:cs="Arial"/>
          <w:lang w:val="en-US"/>
        </w:rPr>
        <w:t>Client</w:t>
      </w:r>
      <w:r w:rsidRPr="005D1EB8">
        <w:rPr>
          <w:rFonts w:cs="Arial"/>
        </w:rPr>
        <w:t xml:space="preserve">. </w:t>
      </w:r>
    </w:p>
    <w:p w14:paraId="6BEA475B" w14:textId="56874CFF" w:rsidR="003147B8" w:rsidRPr="00104C9E" w:rsidRDefault="001955CF" w:rsidP="001955CF">
      <w:pPr>
        <w:pStyle w:val="Heading3"/>
        <w:rPr>
          <w:rStyle w:val="eop"/>
          <w:shd w:val="clear" w:color="auto" w:fill="FFFFFF"/>
        </w:rPr>
      </w:pPr>
      <w:bookmarkStart w:id="13" w:name="_Toc182396149"/>
      <w:r w:rsidRPr="00104C9E">
        <w:rPr>
          <w:rStyle w:val="normaltextrun"/>
          <w:b/>
          <w:bCs/>
          <w:shd w:val="clear" w:color="auto" w:fill="FFFFFF"/>
          <w:lang w:val="en-US"/>
        </w:rPr>
        <w:t>Business Continuity Management and Disaster Recovery Framework</w:t>
      </w:r>
      <w:bookmarkEnd w:id="13"/>
      <w:r w:rsidRPr="00104C9E">
        <w:rPr>
          <w:rStyle w:val="eop"/>
          <w:shd w:val="clear" w:color="auto" w:fill="FFFFFF"/>
        </w:rPr>
        <w:t> </w:t>
      </w:r>
    </w:p>
    <w:p w14:paraId="309DB166" w14:textId="76CD478C" w:rsidR="001955CF" w:rsidRPr="00104C9E" w:rsidRDefault="001955CF" w:rsidP="00432434">
      <w:pPr>
        <w:pStyle w:val="BodyText"/>
        <w:numPr>
          <w:ilvl w:val="0"/>
          <w:numId w:val="43"/>
        </w:numPr>
        <w:rPr>
          <w:rFonts w:cs="Arial"/>
        </w:rPr>
      </w:pPr>
      <w:r w:rsidRPr="00104C9E">
        <w:rPr>
          <w:rFonts w:cs="Arial"/>
        </w:rPr>
        <w:lastRenderedPageBreak/>
        <w:t xml:space="preserve">The </w:t>
      </w:r>
      <w:r w:rsidR="0028639E">
        <w:rPr>
          <w:rFonts w:cs="Arial"/>
        </w:rPr>
        <w:t>Vendor</w:t>
      </w:r>
      <w:r w:rsidRPr="00104C9E">
        <w:rPr>
          <w:rFonts w:cs="Arial"/>
        </w:rPr>
        <w:t xml:space="preserve"> must have a documented Business Continuity and Disaster Recovery Framework that can support enterprise business continuity management.  The framework must show consistent processes that support and guide The </w:t>
      </w:r>
      <w:r w:rsidR="0028639E">
        <w:rPr>
          <w:rFonts w:cs="Arial"/>
        </w:rPr>
        <w:t>Vendor</w:t>
      </w:r>
      <w:r w:rsidRPr="00104C9E">
        <w:rPr>
          <w:rFonts w:cs="Arial"/>
        </w:rPr>
        <w:t xml:space="preserve">’s business continuity and disaster recovery programs. The framework must include. </w:t>
      </w:r>
    </w:p>
    <w:p w14:paraId="78C5847C" w14:textId="7099BE7E" w:rsidR="00346414" w:rsidRPr="00104C9E" w:rsidRDefault="001955CF" w:rsidP="00432434">
      <w:pPr>
        <w:pStyle w:val="BodyText"/>
        <w:numPr>
          <w:ilvl w:val="0"/>
          <w:numId w:val="44"/>
        </w:numPr>
        <w:rPr>
          <w:rFonts w:cs="Arial"/>
        </w:rPr>
      </w:pPr>
      <w:r w:rsidRPr="00104C9E">
        <w:rPr>
          <w:rFonts w:cs="Arial"/>
        </w:rPr>
        <w:t xml:space="preserve">Documented policies and procedures that allow The </w:t>
      </w:r>
      <w:r w:rsidR="0028639E">
        <w:rPr>
          <w:rFonts w:cs="Arial"/>
        </w:rPr>
        <w:t>Vendor</w:t>
      </w:r>
      <w:r w:rsidRPr="00104C9E">
        <w:rPr>
          <w:rFonts w:cs="Arial"/>
        </w:rPr>
        <w:t xml:space="preserve"> to meet the provision of the </w:t>
      </w:r>
      <w:r w:rsidR="00891CF3">
        <w:rPr>
          <w:rFonts w:cs="Arial"/>
        </w:rPr>
        <w:t>AI</w:t>
      </w:r>
      <w:r w:rsidRPr="00104C9E">
        <w:rPr>
          <w:rFonts w:cs="Arial"/>
        </w:rPr>
        <w:t xml:space="preserve"> </w:t>
      </w:r>
      <w:r w:rsidR="00B92D70">
        <w:rPr>
          <w:rFonts w:cs="Arial"/>
        </w:rPr>
        <w:t>Scribe S</w:t>
      </w:r>
      <w:r w:rsidRPr="00104C9E">
        <w:rPr>
          <w:rFonts w:cs="Arial"/>
        </w:rPr>
        <w:t xml:space="preserve">olution. </w:t>
      </w:r>
    </w:p>
    <w:p w14:paraId="14F95940" w14:textId="77777777" w:rsidR="00346414" w:rsidRPr="00104C9E" w:rsidRDefault="001955CF" w:rsidP="00432434">
      <w:pPr>
        <w:pStyle w:val="BodyText"/>
        <w:numPr>
          <w:ilvl w:val="0"/>
          <w:numId w:val="44"/>
        </w:numPr>
        <w:rPr>
          <w:rFonts w:cs="Arial"/>
        </w:rPr>
      </w:pPr>
      <w:r w:rsidRPr="00104C9E">
        <w:rPr>
          <w:rFonts w:cs="Arial"/>
        </w:rPr>
        <w:t xml:space="preserve">Objectives, team structure and roles and responsibilities </w:t>
      </w:r>
    </w:p>
    <w:p w14:paraId="172A8D9C" w14:textId="7043CBAC" w:rsidR="001955CF" w:rsidRPr="00104C9E" w:rsidRDefault="001955CF" w:rsidP="00432434">
      <w:pPr>
        <w:pStyle w:val="BodyText"/>
        <w:numPr>
          <w:ilvl w:val="0"/>
          <w:numId w:val="44"/>
        </w:numPr>
        <w:rPr>
          <w:rFonts w:cs="Arial"/>
        </w:rPr>
      </w:pPr>
      <w:r w:rsidRPr="00104C9E">
        <w:rPr>
          <w:rFonts w:cs="Arial"/>
        </w:rPr>
        <w:t xml:space="preserve">Metrics for measuring success, tied to the </w:t>
      </w:r>
      <w:r w:rsidR="00B34F00" w:rsidRPr="00B34F00">
        <w:rPr>
          <w:rFonts w:cs="Arial"/>
        </w:rPr>
        <w:t>Client’s</w:t>
      </w:r>
      <w:r w:rsidR="0085482F" w:rsidRPr="00B34F00">
        <w:rPr>
          <w:rFonts w:cs="Arial"/>
        </w:rPr>
        <w:t xml:space="preserve"> </w:t>
      </w:r>
      <w:proofErr w:type="gramStart"/>
      <w:r w:rsidR="0085482F" w:rsidRPr="00B34F00">
        <w:rPr>
          <w:rFonts w:cs="Arial"/>
        </w:rPr>
        <w:t>objectives</w:t>
      </w:r>
      <w:proofErr w:type="gramEnd"/>
    </w:p>
    <w:p w14:paraId="5DDD3C77" w14:textId="78CF5D09" w:rsidR="00323742" w:rsidRPr="00104C9E" w:rsidRDefault="00AD2CBF" w:rsidP="00323742">
      <w:pPr>
        <w:pStyle w:val="Heading3"/>
        <w:rPr>
          <w:rStyle w:val="normaltextrun"/>
          <w:b/>
          <w:bCs/>
          <w:shd w:val="clear" w:color="auto" w:fill="FFFFFF"/>
        </w:rPr>
      </w:pPr>
      <w:bookmarkStart w:id="14" w:name="_Toc182396150"/>
      <w:r w:rsidRPr="00104C9E">
        <w:rPr>
          <w:rStyle w:val="normaltextrun"/>
          <w:b/>
          <w:bCs/>
          <w:shd w:val="clear" w:color="auto" w:fill="FFFFFF"/>
        </w:rPr>
        <w:t>Disaster Recovery Strategy</w:t>
      </w:r>
      <w:bookmarkEnd w:id="14"/>
    </w:p>
    <w:p w14:paraId="7376FCAF" w14:textId="552DD099" w:rsidR="0004319F" w:rsidRPr="00104C9E" w:rsidRDefault="0004319F" w:rsidP="00432434">
      <w:pPr>
        <w:pStyle w:val="BodyText"/>
        <w:numPr>
          <w:ilvl w:val="0"/>
          <w:numId w:val="43"/>
        </w:numPr>
      </w:pPr>
      <w:r>
        <w:t xml:space="preserve">The </w:t>
      </w:r>
      <w:r w:rsidR="006E1CB6">
        <w:t xml:space="preserve">Vendor </w:t>
      </w:r>
      <w:r>
        <w:t xml:space="preserve">must provide disaster recovery capabilities to support </w:t>
      </w:r>
      <w:r w:rsidR="00154F44">
        <w:t>Clients’</w:t>
      </w:r>
      <w:r>
        <w:t xml:space="preserve"> Business Continuity requirements.   </w:t>
      </w:r>
    </w:p>
    <w:p w14:paraId="4F63B486" w14:textId="0FCA6601" w:rsidR="0004319F" w:rsidRPr="00104C9E" w:rsidRDefault="0004319F" w:rsidP="00432434">
      <w:pPr>
        <w:pStyle w:val="BodyText"/>
        <w:numPr>
          <w:ilvl w:val="0"/>
          <w:numId w:val="43"/>
        </w:numPr>
      </w:pPr>
      <w:r>
        <w:t xml:space="preserve">The </w:t>
      </w:r>
      <w:r w:rsidR="006E1CB6">
        <w:t>Vendor</w:t>
      </w:r>
      <w:r>
        <w:t xml:space="preserve"> must provide the Supply Ontario with evidence of the tested recovery capabilities. </w:t>
      </w:r>
    </w:p>
    <w:p w14:paraId="0A955611" w14:textId="363BA6E1" w:rsidR="00850F82" w:rsidRPr="00104C9E" w:rsidRDefault="0004319F" w:rsidP="00432434">
      <w:pPr>
        <w:pStyle w:val="BodyText"/>
        <w:numPr>
          <w:ilvl w:val="0"/>
          <w:numId w:val="43"/>
        </w:numPr>
      </w:pPr>
      <w:r w:rsidRPr="00104C9E">
        <w:t xml:space="preserve">In the event of a system failure which causes the normal </w:t>
      </w:r>
      <w:r w:rsidR="56902B34" w:rsidRPr="00104C9E">
        <w:t>service</w:t>
      </w:r>
      <w:r w:rsidRPr="00104C9E">
        <w:t xml:space="preserve"> to be unavailable, the system and data will Meet </w:t>
      </w:r>
      <w:r w:rsidR="000A24CE" w:rsidRPr="00104C9E">
        <w:t xml:space="preserve">the </w:t>
      </w:r>
      <w:r w:rsidR="000A24CE" w:rsidRPr="00104C9E">
        <w:rPr>
          <w:rStyle w:val="normaltextrun"/>
          <w:rFonts w:cs="Arial"/>
          <w:shd w:val="clear" w:color="auto" w:fill="FFFFFF"/>
        </w:rPr>
        <w:t>requirements in section 1.</w:t>
      </w:r>
      <w:r w:rsidR="00C6452B" w:rsidRPr="00104C9E">
        <w:rPr>
          <w:rStyle w:val="normaltextrun"/>
          <w:rFonts w:cs="Arial"/>
          <w:shd w:val="clear" w:color="auto" w:fill="FFFFFF"/>
        </w:rPr>
        <w:t>7</w:t>
      </w:r>
      <w:r w:rsidR="000A24CE" w:rsidRPr="00104C9E">
        <w:rPr>
          <w:rStyle w:val="normaltextrun"/>
          <w:rFonts w:cs="Arial"/>
          <w:shd w:val="clear" w:color="auto" w:fill="FFFFFF"/>
        </w:rPr>
        <w:t xml:space="preserve"> (Performance Metrics</w:t>
      </w:r>
      <w:r w:rsidR="00C6452B" w:rsidRPr="00104C9E">
        <w:rPr>
          <w:rStyle w:val="normaltextrun"/>
          <w:rFonts w:cs="Arial"/>
          <w:shd w:val="clear" w:color="auto" w:fill="FFFFFF"/>
        </w:rPr>
        <w:t xml:space="preserve"> &amp; SLA’s</w:t>
      </w:r>
      <w:r w:rsidR="000A24CE" w:rsidRPr="00104C9E">
        <w:rPr>
          <w:rStyle w:val="normaltextrun"/>
          <w:rFonts w:cs="Arial"/>
          <w:shd w:val="clear" w:color="auto" w:fill="FFFFFF"/>
        </w:rPr>
        <w:t>).</w:t>
      </w:r>
      <w:r w:rsidRPr="00104C9E">
        <w:t xml:space="preserve"> </w:t>
      </w:r>
    </w:p>
    <w:p w14:paraId="5903D0D1" w14:textId="77777777" w:rsidR="00BA1B9D" w:rsidRPr="00104C9E" w:rsidRDefault="00BA1B9D" w:rsidP="000A24CE">
      <w:pPr>
        <w:pStyle w:val="BodyText"/>
        <w:ind w:left="2376"/>
      </w:pPr>
    </w:p>
    <w:p w14:paraId="7C593358" w14:textId="588E4A03" w:rsidR="001652E0" w:rsidRPr="00104C9E" w:rsidRDefault="001C0DE8" w:rsidP="001652E0">
      <w:pPr>
        <w:pStyle w:val="Heading2"/>
        <w:spacing w:afterLines="100" w:after="240"/>
        <w:jc w:val="both"/>
        <w:rPr>
          <w:shd w:val="clear" w:color="auto" w:fill="FFFFFF"/>
        </w:rPr>
      </w:pPr>
      <w:bookmarkStart w:id="15" w:name="_Toc182396151"/>
      <w:r w:rsidRPr="00104C9E">
        <w:rPr>
          <w:shd w:val="clear" w:color="auto" w:fill="FFFFFF"/>
        </w:rPr>
        <w:t xml:space="preserve">Exit Strategy &amp; </w:t>
      </w:r>
      <w:r w:rsidR="008B31BD" w:rsidRPr="00104C9E">
        <w:rPr>
          <w:shd w:val="clear" w:color="auto" w:fill="FFFFFF"/>
        </w:rPr>
        <w:t>T</w:t>
      </w:r>
      <w:r w:rsidR="00D94F5A" w:rsidRPr="00104C9E">
        <w:rPr>
          <w:shd w:val="clear" w:color="auto" w:fill="FFFFFF"/>
        </w:rPr>
        <w:t xml:space="preserve">ransition </w:t>
      </w:r>
      <w:r w:rsidR="00E466D3" w:rsidRPr="00104C9E">
        <w:rPr>
          <w:shd w:val="clear" w:color="auto" w:fill="FFFFFF"/>
        </w:rPr>
        <w:t>Requirements</w:t>
      </w:r>
      <w:bookmarkEnd w:id="15"/>
    </w:p>
    <w:p w14:paraId="5BEAE6A9" w14:textId="2CA57D69" w:rsidR="00CC6884" w:rsidRPr="00104C9E" w:rsidRDefault="00CC6884" w:rsidP="00CC6884">
      <w:pPr>
        <w:jc w:val="both"/>
        <w:rPr>
          <w:rFonts w:cs="Arial"/>
        </w:rPr>
      </w:pPr>
      <w:r w:rsidRPr="00104C9E">
        <w:rPr>
          <w:rFonts w:cs="Arial"/>
        </w:rPr>
        <w:t xml:space="preserve">Upon termination of the </w:t>
      </w:r>
      <w:r w:rsidR="008B0E9A">
        <w:rPr>
          <w:rFonts w:cs="Arial"/>
        </w:rPr>
        <w:t xml:space="preserve">Master </w:t>
      </w:r>
      <w:r w:rsidRPr="00104C9E">
        <w:rPr>
          <w:rFonts w:cs="Arial"/>
        </w:rPr>
        <w:t>Agreement, the Vendor shall, in addition to its other obligations under the Agreement and at law:</w:t>
      </w:r>
    </w:p>
    <w:p w14:paraId="3F5A3583" w14:textId="68990053" w:rsidR="006C59DB" w:rsidRPr="00104C9E" w:rsidRDefault="00BD0DDF" w:rsidP="00432434">
      <w:pPr>
        <w:pStyle w:val="BodyText"/>
        <w:numPr>
          <w:ilvl w:val="0"/>
          <w:numId w:val="45"/>
        </w:numPr>
      </w:pPr>
      <w:r w:rsidRPr="00104C9E">
        <w:t>Create a detailed plan</w:t>
      </w:r>
      <w:r w:rsidR="00E92D6D" w:rsidRPr="00104C9E">
        <w:t xml:space="preserve"> with the client that details ho</w:t>
      </w:r>
      <w:r w:rsidR="003B3A02" w:rsidRPr="00104C9E">
        <w:t>w</w:t>
      </w:r>
      <w:r w:rsidR="00E92D6D" w:rsidRPr="00104C9E">
        <w:t xml:space="preserve"> the incumbent vendor</w:t>
      </w:r>
      <w:r w:rsidR="003B3A02" w:rsidRPr="00104C9E">
        <w:t xml:space="preserve"> will support in the client’s transition </w:t>
      </w:r>
      <w:proofErr w:type="gramStart"/>
      <w:r w:rsidR="003B3A02" w:rsidRPr="00104C9E">
        <w:t>strategy</w:t>
      </w:r>
      <w:proofErr w:type="gramEnd"/>
    </w:p>
    <w:p w14:paraId="272C00CA" w14:textId="77777777" w:rsidR="00695383" w:rsidRPr="00104C9E" w:rsidRDefault="00695383" w:rsidP="00432434">
      <w:pPr>
        <w:pStyle w:val="BodyText"/>
        <w:numPr>
          <w:ilvl w:val="0"/>
          <w:numId w:val="45"/>
        </w:numPr>
      </w:pPr>
      <w:r w:rsidRPr="00104C9E">
        <w:t xml:space="preserve">Complete the transition efforts to the satisfaction of the client in a timely </w:t>
      </w:r>
      <w:proofErr w:type="gramStart"/>
      <w:r w:rsidRPr="00104C9E">
        <w:t>manner</w:t>
      </w:r>
      <w:proofErr w:type="gramEnd"/>
    </w:p>
    <w:p w14:paraId="71D2CFA9" w14:textId="645EE2B4" w:rsidR="003B3A02" w:rsidRPr="00104C9E" w:rsidRDefault="00895C13" w:rsidP="00432434">
      <w:pPr>
        <w:pStyle w:val="BodyText"/>
        <w:numPr>
          <w:ilvl w:val="0"/>
          <w:numId w:val="45"/>
        </w:numPr>
      </w:pPr>
      <w:r w:rsidRPr="00104C9E">
        <w:t xml:space="preserve">Support provided </w:t>
      </w:r>
      <w:r w:rsidR="008B31BD" w:rsidRPr="00104C9E">
        <w:t xml:space="preserve">for the transition will be at no additional cost to the </w:t>
      </w:r>
      <w:proofErr w:type="gramStart"/>
      <w:r w:rsidR="008B31BD" w:rsidRPr="00104C9E">
        <w:t>client</w:t>
      </w:r>
      <w:proofErr w:type="gramEnd"/>
    </w:p>
    <w:p w14:paraId="008E6539" w14:textId="291346F8" w:rsidR="00483CB0" w:rsidRPr="00104C9E" w:rsidRDefault="00483CB0" w:rsidP="6E455DC7">
      <w:pPr>
        <w:pStyle w:val="BodyText"/>
        <w:numPr>
          <w:ilvl w:val="0"/>
          <w:numId w:val="45"/>
        </w:numPr>
        <w:rPr>
          <w:rStyle w:val="normaltextrun"/>
          <w:rFonts w:cs="Arial"/>
          <w:lang w:val="en-US"/>
        </w:rPr>
      </w:pPr>
      <w:r w:rsidRPr="00104C9E">
        <w:t>Work with the client in their exit strategy and transition efforts from the incumbent to the new vendor</w:t>
      </w:r>
      <w:r w:rsidR="7E8EE274" w:rsidRPr="00104C9E">
        <w:t xml:space="preserve"> ensuing the business continuity. </w:t>
      </w:r>
      <w:r w:rsidRPr="00104C9E">
        <w:t xml:space="preserve"> </w:t>
      </w:r>
    </w:p>
    <w:p w14:paraId="24B0A177" w14:textId="77777777" w:rsidR="0033342B" w:rsidRDefault="0033342B" w:rsidP="0033342B">
      <w:pPr>
        <w:pStyle w:val="Heading2"/>
        <w:numPr>
          <w:ilvl w:val="0"/>
          <w:numId w:val="0"/>
        </w:numPr>
        <w:spacing w:afterLines="100" w:after="240"/>
        <w:ind w:left="576"/>
        <w:jc w:val="both"/>
        <w:rPr>
          <w:shd w:val="clear" w:color="auto" w:fill="FFFFFF"/>
        </w:rPr>
      </w:pPr>
    </w:p>
    <w:p w14:paraId="405FC771" w14:textId="317C52ED" w:rsidR="005D0350" w:rsidRPr="00104C9E" w:rsidRDefault="005D0350" w:rsidP="005D0350">
      <w:pPr>
        <w:spacing w:after="0"/>
        <w:ind w:left="1080"/>
        <w:textAlignment w:val="baseline"/>
        <w:rPr>
          <w:rFonts w:cs="Arial"/>
          <w:lang w:eastAsia="en-CA"/>
        </w:rPr>
      </w:pPr>
    </w:p>
    <w:p w14:paraId="49B217E9" w14:textId="77777777" w:rsidR="00DA159D" w:rsidRPr="00104C9E" w:rsidRDefault="00DA159D" w:rsidP="00DA159D">
      <w:pPr>
        <w:pStyle w:val="paragraph"/>
        <w:spacing w:before="0" w:beforeAutospacing="0" w:after="0" w:afterAutospacing="0"/>
        <w:textAlignment w:val="baseline"/>
        <w:rPr>
          <w:rStyle w:val="eop"/>
          <w:rFonts w:ascii="Arial" w:hAnsi="Arial" w:cs="Arial"/>
        </w:rPr>
      </w:pPr>
    </w:p>
    <w:p w14:paraId="3E87C426" w14:textId="53C54739" w:rsidR="00792CBE" w:rsidRPr="00BF3130" w:rsidRDefault="00792CBE" w:rsidP="00792CBE">
      <w:pPr>
        <w:pStyle w:val="Heading2"/>
        <w:spacing w:afterLines="100" w:after="240"/>
        <w:jc w:val="both"/>
        <w:rPr>
          <w:lang w:val="en-US"/>
        </w:rPr>
      </w:pPr>
      <w:bookmarkStart w:id="16" w:name="_Toc182396152"/>
      <w:r>
        <w:rPr>
          <w:shd w:val="clear" w:color="auto" w:fill="FFFFFF"/>
        </w:rPr>
        <w:t>Reporting Requirements</w:t>
      </w:r>
      <w:bookmarkEnd w:id="16"/>
    </w:p>
    <w:p w14:paraId="797CCD5A" w14:textId="2F0A5BC8" w:rsidR="00792CBE" w:rsidRDefault="00792CBE" w:rsidP="00792CBE">
      <w:pPr>
        <w:spacing w:after="0"/>
        <w:rPr>
          <w:rFonts w:cs="Arial"/>
        </w:rPr>
      </w:pPr>
      <w:r w:rsidRPr="005D1EB8">
        <w:rPr>
          <w:rFonts w:cs="Arial"/>
        </w:rPr>
        <w:t xml:space="preserve">The </w:t>
      </w:r>
      <w:r>
        <w:rPr>
          <w:rFonts w:cs="Arial"/>
        </w:rPr>
        <w:t>Bidder</w:t>
      </w:r>
      <w:r w:rsidRPr="005D1EB8">
        <w:rPr>
          <w:rFonts w:cs="Arial"/>
        </w:rPr>
        <w:t xml:space="preserve"> shall provide to Supply Ontario</w:t>
      </w:r>
      <w:r>
        <w:rPr>
          <w:rFonts w:cs="Arial"/>
        </w:rPr>
        <w:t xml:space="preserve"> </w:t>
      </w:r>
      <w:r w:rsidRPr="005D1EB8">
        <w:rPr>
          <w:rFonts w:cs="Arial"/>
        </w:rPr>
        <w:t xml:space="preserve">a Monthly </w:t>
      </w:r>
      <w:r>
        <w:rPr>
          <w:rFonts w:cs="Arial"/>
        </w:rPr>
        <w:t>Bidder</w:t>
      </w:r>
      <w:r w:rsidRPr="005D1EB8">
        <w:rPr>
          <w:rFonts w:cs="Arial"/>
        </w:rPr>
        <w:t xml:space="preserve"> Activity Report (the “Report”</w:t>
      </w:r>
      <w:r>
        <w:rPr>
          <w:rFonts w:cs="Arial"/>
        </w:rPr>
        <w:t>),</w:t>
      </w:r>
      <w:r w:rsidRPr="005D1EB8">
        <w:rPr>
          <w:rFonts w:cs="Arial"/>
        </w:rPr>
        <w:t xml:space="preserve"> no later than ten (10) Business Days after the end of each month throughout the Term of the Master Agreement, i.e., monthly. Supply Ontario may revise the Report or the format of </w:t>
      </w:r>
      <w:r w:rsidRPr="005D1EB8">
        <w:rPr>
          <w:rFonts w:cs="Arial"/>
        </w:rPr>
        <w:lastRenderedPageBreak/>
        <w:t xml:space="preserve">the report from time to time and the </w:t>
      </w:r>
      <w:r>
        <w:rPr>
          <w:rFonts w:cs="Arial"/>
        </w:rPr>
        <w:t>Bidder</w:t>
      </w:r>
      <w:r w:rsidRPr="005D1EB8">
        <w:rPr>
          <w:rFonts w:cs="Arial"/>
        </w:rPr>
        <w:t xml:space="preserve"> shall make best efforts to provide any new information in its Report or to provide the information in the new format, as appropriate.</w:t>
      </w:r>
    </w:p>
    <w:p w14:paraId="43DEF6F2" w14:textId="77777777" w:rsidR="00792CBE" w:rsidRPr="005D1EB8" w:rsidRDefault="00792CBE" w:rsidP="00792CBE">
      <w:pPr>
        <w:spacing w:after="0"/>
        <w:rPr>
          <w:rFonts w:cs="Arial"/>
        </w:rPr>
      </w:pPr>
    </w:p>
    <w:p w14:paraId="5BB4887D" w14:textId="13212C54" w:rsidR="00792CBE" w:rsidRDefault="00792CBE" w:rsidP="00792CBE">
      <w:pPr>
        <w:spacing w:after="0"/>
        <w:rPr>
          <w:rFonts w:cs="Arial"/>
        </w:rPr>
      </w:pPr>
      <w:r w:rsidRPr="005D1EB8">
        <w:rPr>
          <w:rFonts w:cs="Arial"/>
        </w:rPr>
        <w:t xml:space="preserve">The Report shall be submitted by the </w:t>
      </w:r>
      <w:r>
        <w:rPr>
          <w:rFonts w:cs="Arial"/>
        </w:rPr>
        <w:t>Bidder</w:t>
      </w:r>
      <w:r w:rsidRPr="005D1EB8">
        <w:rPr>
          <w:rFonts w:cs="Arial"/>
        </w:rPr>
        <w:t xml:space="preserve"> as directed by Supply Ontario. The submission shall be via an online reporting portal, unless otherwise directed by Supply Ontario. The </w:t>
      </w:r>
      <w:r>
        <w:rPr>
          <w:rFonts w:cs="Arial"/>
        </w:rPr>
        <w:t>Bidder</w:t>
      </w:r>
      <w:r w:rsidRPr="005D1EB8">
        <w:rPr>
          <w:rFonts w:cs="Arial"/>
        </w:rPr>
        <w:t xml:space="preserve"> shall be solely responsible for all costs associated with establishing, producing, and submitting the Report.</w:t>
      </w:r>
    </w:p>
    <w:p w14:paraId="37E516CD" w14:textId="77777777" w:rsidR="00792CBE" w:rsidRDefault="00792CBE" w:rsidP="00792CBE">
      <w:pPr>
        <w:spacing w:after="0"/>
        <w:rPr>
          <w:rFonts w:cs="Arial"/>
        </w:rPr>
      </w:pPr>
    </w:p>
    <w:p w14:paraId="6AA885D2" w14:textId="72CE7615" w:rsidR="00792CBE" w:rsidRPr="000D74DC" w:rsidRDefault="00792CBE" w:rsidP="00792CBE">
      <w:pPr>
        <w:spacing w:after="0"/>
        <w:rPr>
          <w:rFonts w:cs="Arial"/>
        </w:rPr>
      </w:pPr>
      <w:r w:rsidRPr="000D74DC">
        <w:rPr>
          <w:rFonts w:cs="Arial"/>
        </w:rPr>
        <w:t>If there is no activity for the month (</w:t>
      </w:r>
      <w:r w:rsidRPr="007D3BFB">
        <w:rPr>
          <w:rFonts w:cs="Arial"/>
        </w:rPr>
        <w:t>i.e.,</w:t>
      </w:r>
      <w:r w:rsidRPr="000D74DC">
        <w:rPr>
          <w:rFonts w:cs="Arial"/>
        </w:rPr>
        <w:t xml:space="preserve"> no invoice billing for the month), the </w:t>
      </w:r>
      <w:r>
        <w:rPr>
          <w:rFonts w:cs="Arial"/>
        </w:rPr>
        <w:t>Bidder</w:t>
      </w:r>
      <w:r w:rsidRPr="000D74DC">
        <w:rPr>
          <w:rFonts w:cs="Arial"/>
        </w:rPr>
        <w:t xml:space="preserve"> shall provide a ‘nil’ Report to Supply Ontario confirming no such volume via the online portal (subject to change at direction of Supply Ontario</w:t>
      </w:r>
      <w:r>
        <w:rPr>
          <w:rFonts w:cs="Arial"/>
        </w:rPr>
        <w:t>/</w:t>
      </w:r>
      <w:r w:rsidRPr="001A7B58">
        <w:rPr>
          <w:rFonts w:cs="Arial"/>
        </w:rPr>
        <w:t xml:space="preserve"> </w:t>
      </w:r>
      <w:r w:rsidR="00262239">
        <w:rPr>
          <w:rFonts w:cs="Arial"/>
        </w:rPr>
        <w:t>Client</w:t>
      </w:r>
      <w:r w:rsidRPr="000D74DC">
        <w:rPr>
          <w:rFonts w:cs="Arial"/>
        </w:rPr>
        <w:t>).</w:t>
      </w:r>
    </w:p>
    <w:p w14:paraId="5E22B0D7" w14:textId="77777777" w:rsidR="00792CBE" w:rsidRPr="00837B73" w:rsidRDefault="00792CBE" w:rsidP="00792CBE">
      <w:pPr>
        <w:spacing w:after="0"/>
        <w:rPr>
          <w:rFonts w:cs="Arial"/>
          <w:b/>
          <w:bCs/>
        </w:rPr>
      </w:pPr>
    </w:p>
    <w:p w14:paraId="73E702FE" w14:textId="3275FB5C" w:rsidR="00792CBE" w:rsidRPr="00825A6E" w:rsidRDefault="00792CBE" w:rsidP="00792CBE">
      <w:pPr>
        <w:spacing w:after="0"/>
        <w:rPr>
          <w:rFonts w:cs="Arial"/>
          <w:b/>
          <w:bCs/>
        </w:rPr>
      </w:pPr>
      <w:r w:rsidRPr="00825A6E">
        <w:rPr>
          <w:rFonts w:cs="Arial"/>
          <w:b/>
          <w:bCs/>
        </w:rPr>
        <w:t>Monthly Bidder Activity Report Sample Requirements</w:t>
      </w:r>
    </w:p>
    <w:p w14:paraId="006AB0C8" w14:textId="77777777" w:rsidR="00792CBE" w:rsidRDefault="00792CBE" w:rsidP="00792CBE">
      <w:pPr>
        <w:spacing w:after="0"/>
        <w:rPr>
          <w:rFonts w:cs="Arial"/>
        </w:rPr>
      </w:pPr>
    </w:p>
    <w:p w14:paraId="180C885B" w14:textId="77777777" w:rsidR="00792CBE" w:rsidRDefault="00792CBE" w:rsidP="00792CBE">
      <w:pPr>
        <w:spacing w:after="0"/>
        <w:rPr>
          <w:rFonts w:cs="Arial"/>
        </w:rPr>
      </w:pPr>
      <w:r w:rsidRPr="005D1EB8">
        <w:rPr>
          <w:rFonts w:cs="Arial"/>
        </w:rPr>
        <w:t>The following table contains a sample of possible reporting requirements for the Report.</w:t>
      </w:r>
    </w:p>
    <w:p w14:paraId="33D7B82B" w14:textId="77777777" w:rsidR="00792CBE" w:rsidRPr="005D1EB8" w:rsidRDefault="00792CBE" w:rsidP="00792CBE">
      <w:pPr>
        <w:spacing w:after="0"/>
        <w:rPr>
          <w:rFonts w:cs="Arial"/>
        </w:rPr>
      </w:pPr>
    </w:p>
    <w:tbl>
      <w:tblPr>
        <w:tblpPr w:leftFromText="180" w:rightFromText="180" w:vertAnchor="text" w:horzAnchor="margin" w:tblpY="36"/>
        <w:tblW w:w="9375" w:type="dxa"/>
        <w:tblLook w:val="0000" w:firstRow="0" w:lastRow="0" w:firstColumn="0" w:lastColumn="0" w:noHBand="0" w:noVBand="0"/>
      </w:tblPr>
      <w:tblGrid>
        <w:gridCol w:w="380"/>
        <w:gridCol w:w="1540"/>
        <w:gridCol w:w="7455"/>
      </w:tblGrid>
      <w:tr w:rsidR="00792CBE" w:rsidRPr="005D1EB8" w14:paraId="359C003E" w14:textId="77777777">
        <w:trPr>
          <w:trHeight w:val="525"/>
        </w:trPr>
        <w:tc>
          <w:tcPr>
            <w:tcW w:w="380" w:type="dxa"/>
            <w:tcBorders>
              <w:top w:val="single" w:sz="8" w:space="0" w:color="auto"/>
              <w:left w:val="single" w:sz="8" w:space="0" w:color="auto"/>
              <w:bottom w:val="single" w:sz="8" w:space="0" w:color="auto"/>
              <w:right w:val="single" w:sz="8" w:space="0" w:color="auto"/>
            </w:tcBorders>
            <w:shd w:val="clear" w:color="auto" w:fill="C0C0C0"/>
            <w:vAlign w:val="bottom"/>
          </w:tcPr>
          <w:p w14:paraId="75C115EF" w14:textId="77777777" w:rsidR="00792CBE" w:rsidRPr="005D1EB8" w:rsidRDefault="00792CBE">
            <w:pPr>
              <w:spacing w:after="0"/>
              <w:rPr>
                <w:rFonts w:cs="Arial"/>
              </w:rPr>
            </w:pPr>
            <w:r w:rsidRPr="005D1EB8">
              <w:rPr>
                <w:rFonts w:cs="Arial"/>
              </w:rPr>
              <w:t>#</w:t>
            </w:r>
          </w:p>
        </w:tc>
        <w:tc>
          <w:tcPr>
            <w:tcW w:w="1540" w:type="dxa"/>
            <w:tcBorders>
              <w:top w:val="single" w:sz="8" w:space="0" w:color="auto"/>
              <w:left w:val="nil"/>
              <w:bottom w:val="single" w:sz="8" w:space="0" w:color="auto"/>
              <w:right w:val="single" w:sz="4" w:space="0" w:color="auto"/>
            </w:tcBorders>
            <w:shd w:val="clear" w:color="auto" w:fill="C0C0C0"/>
            <w:vAlign w:val="bottom"/>
          </w:tcPr>
          <w:p w14:paraId="0B735EE3" w14:textId="77777777" w:rsidR="00792CBE" w:rsidRPr="005D1EB8" w:rsidRDefault="00792CBE">
            <w:pPr>
              <w:spacing w:after="0"/>
              <w:rPr>
                <w:rFonts w:cs="Arial"/>
                <w:highlight w:val="red"/>
              </w:rPr>
            </w:pPr>
            <w:r w:rsidRPr="005D1EB8">
              <w:rPr>
                <w:rFonts w:cs="Arial"/>
              </w:rPr>
              <w:t>Topic</w:t>
            </w:r>
          </w:p>
        </w:tc>
        <w:tc>
          <w:tcPr>
            <w:tcW w:w="7455" w:type="dxa"/>
            <w:tcBorders>
              <w:top w:val="single" w:sz="8" w:space="0" w:color="auto"/>
              <w:left w:val="nil"/>
              <w:bottom w:val="single" w:sz="8" w:space="0" w:color="auto"/>
              <w:right w:val="single" w:sz="8" w:space="0" w:color="auto"/>
            </w:tcBorders>
            <w:shd w:val="clear" w:color="auto" w:fill="C0C0C0"/>
            <w:vAlign w:val="bottom"/>
          </w:tcPr>
          <w:p w14:paraId="640BD94B" w14:textId="77777777" w:rsidR="00792CBE" w:rsidRPr="005D1EB8" w:rsidRDefault="00792CBE">
            <w:pPr>
              <w:spacing w:after="0"/>
              <w:rPr>
                <w:rFonts w:cs="Arial"/>
              </w:rPr>
            </w:pPr>
            <w:r w:rsidRPr="005D1EB8">
              <w:rPr>
                <w:rFonts w:cs="Arial"/>
              </w:rPr>
              <w:t>Description</w:t>
            </w:r>
          </w:p>
        </w:tc>
      </w:tr>
      <w:tr w:rsidR="00792CBE" w:rsidRPr="005D1EB8" w14:paraId="355F34FF" w14:textId="77777777">
        <w:trPr>
          <w:trHeight w:val="255"/>
        </w:trPr>
        <w:tc>
          <w:tcPr>
            <w:tcW w:w="380" w:type="dxa"/>
            <w:tcBorders>
              <w:top w:val="nil"/>
              <w:left w:val="single" w:sz="8" w:space="0" w:color="auto"/>
              <w:bottom w:val="single" w:sz="4" w:space="0" w:color="auto"/>
              <w:right w:val="single" w:sz="4" w:space="0" w:color="auto"/>
            </w:tcBorders>
            <w:shd w:val="clear" w:color="auto" w:fill="auto"/>
          </w:tcPr>
          <w:p w14:paraId="3CC216E0" w14:textId="77777777" w:rsidR="00792CBE" w:rsidRPr="005D1EB8" w:rsidRDefault="00792CBE">
            <w:pPr>
              <w:spacing w:after="0"/>
              <w:rPr>
                <w:rFonts w:cs="Arial"/>
              </w:rPr>
            </w:pPr>
          </w:p>
        </w:tc>
        <w:tc>
          <w:tcPr>
            <w:tcW w:w="1540" w:type="dxa"/>
            <w:tcBorders>
              <w:top w:val="nil"/>
              <w:left w:val="nil"/>
              <w:bottom w:val="single" w:sz="4" w:space="0" w:color="auto"/>
              <w:right w:val="single" w:sz="4" w:space="0" w:color="auto"/>
            </w:tcBorders>
            <w:shd w:val="clear" w:color="auto" w:fill="auto"/>
          </w:tcPr>
          <w:p w14:paraId="7CF46CBB" w14:textId="77777777" w:rsidR="00792CBE" w:rsidRPr="005D1EB8" w:rsidRDefault="00792CBE">
            <w:pPr>
              <w:spacing w:after="0"/>
              <w:rPr>
                <w:rFonts w:cs="Arial"/>
                <w:highlight w:val="red"/>
              </w:rPr>
            </w:pPr>
            <w:r w:rsidRPr="005D1EB8">
              <w:rPr>
                <w:rFonts w:cs="Arial"/>
              </w:rPr>
              <w:t>Who</w:t>
            </w:r>
          </w:p>
        </w:tc>
        <w:tc>
          <w:tcPr>
            <w:tcW w:w="7455" w:type="dxa"/>
            <w:tcBorders>
              <w:top w:val="nil"/>
              <w:left w:val="nil"/>
              <w:bottom w:val="single" w:sz="4" w:space="0" w:color="auto"/>
              <w:right w:val="single" w:sz="8" w:space="0" w:color="auto"/>
            </w:tcBorders>
            <w:shd w:val="clear" w:color="auto" w:fill="auto"/>
          </w:tcPr>
          <w:p w14:paraId="47FC4E93" w14:textId="77777777" w:rsidR="00792CBE" w:rsidRPr="005D1EB8" w:rsidRDefault="00792CBE">
            <w:pPr>
              <w:spacing w:after="0"/>
              <w:rPr>
                <w:rFonts w:cs="Arial"/>
              </w:rPr>
            </w:pPr>
            <w:r w:rsidRPr="005D1EB8">
              <w:rPr>
                <w:rFonts w:cs="Arial"/>
              </w:rPr>
              <w:t xml:space="preserve">The VOR; the </w:t>
            </w:r>
            <w:r>
              <w:rPr>
                <w:rFonts w:cs="Arial"/>
              </w:rPr>
              <w:t>Bidder</w:t>
            </w:r>
            <w:r w:rsidRPr="005D1EB8">
              <w:rPr>
                <w:rFonts w:cs="Arial"/>
              </w:rPr>
              <w:t>.</w:t>
            </w:r>
          </w:p>
        </w:tc>
      </w:tr>
      <w:tr w:rsidR="00792CBE" w:rsidRPr="005D1EB8" w14:paraId="098B8E82" w14:textId="77777777">
        <w:trPr>
          <w:trHeight w:val="848"/>
        </w:trPr>
        <w:tc>
          <w:tcPr>
            <w:tcW w:w="380" w:type="dxa"/>
            <w:tcBorders>
              <w:top w:val="nil"/>
              <w:left w:val="single" w:sz="8" w:space="0" w:color="auto"/>
              <w:bottom w:val="single" w:sz="4" w:space="0" w:color="auto"/>
              <w:right w:val="single" w:sz="4" w:space="0" w:color="auto"/>
            </w:tcBorders>
            <w:shd w:val="clear" w:color="auto" w:fill="auto"/>
          </w:tcPr>
          <w:p w14:paraId="2080DB14" w14:textId="77777777" w:rsidR="00792CBE" w:rsidRPr="005D1EB8" w:rsidRDefault="00792CBE">
            <w:pPr>
              <w:spacing w:after="0"/>
              <w:rPr>
                <w:rFonts w:cs="Arial"/>
              </w:rPr>
            </w:pPr>
          </w:p>
        </w:tc>
        <w:tc>
          <w:tcPr>
            <w:tcW w:w="1540" w:type="dxa"/>
            <w:tcBorders>
              <w:top w:val="nil"/>
              <w:left w:val="nil"/>
              <w:bottom w:val="single" w:sz="4" w:space="0" w:color="auto"/>
              <w:right w:val="single" w:sz="4" w:space="0" w:color="auto"/>
            </w:tcBorders>
            <w:shd w:val="clear" w:color="auto" w:fill="auto"/>
          </w:tcPr>
          <w:p w14:paraId="0A6149D6" w14:textId="77777777" w:rsidR="00792CBE" w:rsidRPr="005D1EB8" w:rsidRDefault="00792CBE">
            <w:pPr>
              <w:spacing w:after="0"/>
              <w:rPr>
                <w:rFonts w:cs="Arial"/>
                <w:highlight w:val="red"/>
              </w:rPr>
            </w:pPr>
            <w:r w:rsidRPr="005D1EB8">
              <w:rPr>
                <w:rFonts w:cs="Arial"/>
              </w:rPr>
              <w:t>What</w:t>
            </w:r>
          </w:p>
        </w:tc>
        <w:tc>
          <w:tcPr>
            <w:tcW w:w="7455" w:type="dxa"/>
            <w:tcBorders>
              <w:top w:val="nil"/>
              <w:left w:val="nil"/>
              <w:bottom w:val="single" w:sz="4" w:space="0" w:color="auto"/>
              <w:right w:val="single" w:sz="8" w:space="0" w:color="auto"/>
            </w:tcBorders>
            <w:shd w:val="clear" w:color="auto" w:fill="auto"/>
          </w:tcPr>
          <w:p w14:paraId="515A59BA" w14:textId="3957BC35" w:rsidR="00792CBE" w:rsidRPr="005D1EB8" w:rsidRDefault="00792CBE">
            <w:pPr>
              <w:spacing w:after="0"/>
              <w:rPr>
                <w:rFonts w:cs="Arial"/>
              </w:rPr>
            </w:pPr>
            <w:r w:rsidRPr="005D1EB8">
              <w:rPr>
                <w:rFonts w:cs="Arial"/>
              </w:rPr>
              <w:t xml:space="preserve">Monthly Reporting: The </w:t>
            </w:r>
            <w:r>
              <w:rPr>
                <w:rFonts w:cs="Arial"/>
              </w:rPr>
              <w:t>Bidder</w:t>
            </w:r>
            <w:r w:rsidRPr="005D1EB8">
              <w:rPr>
                <w:rFonts w:cs="Arial"/>
              </w:rPr>
              <w:t xml:space="preserve"> </w:t>
            </w:r>
            <w:r>
              <w:rPr>
                <w:rFonts w:cs="Arial"/>
              </w:rPr>
              <w:t>shall</w:t>
            </w:r>
            <w:r w:rsidRPr="005D1EB8">
              <w:rPr>
                <w:rFonts w:cs="Arial"/>
              </w:rPr>
              <w:t xml:space="preserve"> submit a mandatory monthly activity report that will reflect all activities pertaining to the provision of goods/services to the Client and</w:t>
            </w:r>
            <w:r w:rsidR="0018561F">
              <w:rPr>
                <w:rFonts w:cs="Arial"/>
              </w:rPr>
              <w:t xml:space="preserve"> under the</w:t>
            </w:r>
            <w:r w:rsidRPr="005D1EB8">
              <w:rPr>
                <w:rFonts w:cs="Arial"/>
              </w:rPr>
              <w:t xml:space="preserve"> Contract.  </w:t>
            </w:r>
          </w:p>
          <w:p w14:paraId="12311D40" w14:textId="77777777" w:rsidR="00792CBE" w:rsidRPr="005D1EB8" w:rsidRDefault="00792CBE">
            <w:pPr>
              <w:spacing w:after="0"/>
              <w:rPr>
                <w:rFonts w:cs="Arial"/>
              </w:rPr>
            </w:pPr>
            <w:r w:rsidRPr="005D1EB8">
              <w:rPr>
                <w:rFonts w:cs="Arial"/>
              </w:rPr>
              <w:t>Details of such reports can include but are not limited to information such as:</w:t>
            </w:r>
          </w:p>
          <w:p w14:paraId="013BCA37" w14:textId="77777777" w:rsidR="00792CBE" w:rsidRPr="005D1EB8" w:rsidRDefault="00792CBE">
            <w:pPr>
              <w:spacing w:after="0"/>
              <w:rPr>
                <w:rFonts w:cs="Arial"/>
              </w:rPr>
            </w:pPr>
            <w:r w:rsidRPr="005D1EB8">
              <w:rPr>
                <w:rFonts w:cs="Arial"/>
              </w:rPr>
              <w:t xml:space="preserve">Order </w:t>
            </w:r>
            <w:proofErr w:type="gramStart"/>
            <w:r w:rsidRPr="005D1EB8">
              <w:rPr>
                <w:rFonts w:cs="Arial"/>
              </w:rPr>
              <w:t>date;</w:t>
            </w:r>
            <w:proofErr w:type="gramEnd"/>
          </w:p>
          <w:p w14:paraId="6DC948AA" w14:textId="77777777" w:rsidR="00792CBE" w:rsidRPr="005D1EB8" w:rsidRDefault="00792CBE">
            <w:pPr>
              <w:spacing w:after="0"/>
              <w:rPr>
                <w:rFonts w:cs="Arial"/>
              </w:rPr>
            </w:pPr>
            <w:r w:rsidRPr="005D1EB8">
              <w:rPr>
                <w:rFonts w:cs="Arial"/>
              </w:rPr>
              <w:t>Client (e.g., ministries</w:t>
            </w:r>
            <w:proofErr w:type="gramStart"/>
            <w:r w:rsidRPr="005D1EB8">
              <w:rPr>
                <w:rFonts w:cs="Arial"/>
              </w:rPr>
              <w:t>);</w:t>
            </w:r>
            <w:proofErr w:type="gramEnd"/>
          </w:p>
          <w:p w14:paraId="5DF593CC" w14:textId="77777777" w:rsidR="00792CBE" w:rsidRPr="005D1EB8" w:rsidRDefault="00792CBE">
            <w:pPr>
              <w:spacing w:after="0"/>
              <w:rPr>
                <w:rFonts w:cs="Arial"/>
              </w:rPr>
            </w:pPr>
            <w:r w:rsidRPr="005D1EB8">
              <w:rPr>
                <w:rFonts w:cs="Arial"/>
              </w:rPr>
              <w:t xml:space="preserve">Branch, Client contact </w:t>
            </w:r>
            <w:proofErr w:type="gramStart"/>
            <w:r w:rsidRPr="005D1EB8">
              <w:rPr>
                <w:rFonts w:cs="Arial"/>
              </w:rPr>
              <w:t>details;</w:t>
            </w:r>
            <w:proofErr w:type="gramEnd"/>
          </w:p>
          <w:p w14:paraId="3133F006" w14:textId="77777777" w:rsidR="00792CBE" w:rsidRPr="005D1EB8" w:rsidRDefault="00792CBE">
            <w:pPr>
              <w:spacing w:after="0"/>
              <w:rPr>
                <w:rFonts w:cs="Arial"/>
              </w:rPr>
            </w:pPr>
            <w:r w:rsidRPr="005D1EB8">
              <w:rPr>
                <w:rFonts w:cs="Arial"/>
              </w:rPr>
              <w:t xml:space="preserve">Non-OPS </w:t>
            </w:r>
            <w:proofErr w:type="gramStart"/>
            <w:r w:rsidRPr="005D1EB8">
              <w:rPr>
                <w:rFonts w:cs="Arial"/>
              </w:rPr>
              <w:t>Entity;</w:t>
            </w:r>
            <w:proofErr w:type="gramEnd"/>
          </w:p>
          <w:p w14:paraId="308BD3C6" w14:textId="77777777" w:rsidR="00792CBE" w:rsidRPr="005D1EB8" w:rsidRDefault="00792CBE">
            <w:pPr>
              <w:spacing w:after="0"/>
              <w:rPr>
                <w:rFonts w:cs="Arial"/>
              </w:rPr>
            </w:pPr>
            <w:r w:rsidRPr="005D1EB8">
              <w:rPr>
                <w:rFonts w:cs="Arial"/>
              </w:rPr>
              <w:t xml:space="preserve">RFS/SOW </w:t>
            </w:r>
            <w:proofErr w:type="gramStart"/>
            <w:r w:rsidRPr="005D1EB8">
              <w:rPr>
                <w:rFonts w:cs="Arial"/>
              </w:rPr>
              <w:t>number;</w:t>
            </w:r>
            <w:proofErr w:type="gramEnd"/>
          </w:p>
          <w:p w14:paraId="7F48123E" w14:textId="77777777" w:rsidR="00792CBE" w:rsidRPr="005D1EB8" w:rsidRDefault="00792CBE">
            <w:pPr>
              <w:spacing w:after="0"/>
              <w:rPr>
                <w:rFonts w:cs="Arial"/>
              </w:rPr>
            </w:pPr>
            <w:r w:rsidRPr="005D1EB8">
              <w:rPr>
                <w:rFonts w:cs="Arial"/>
              </w:rPr>
              <w:t xml:space="preserve">Goods/service quantity purchased totals; and </w:t>
            </w:r>
          </w:p>
          <w:p w14:paraId="0AF0C106" w14:textId="77777777" w:rsidR="00792CBE" w:rsidRPr="005D1EB8" w:rsidRDefault="00792CBE">
            <w:pPr>
              <w:spacing w:after="0"/>
              <w:rPr>
                <w:rFonts w:cs="Arial"/>
              </w:rPr>
            </w:pPr>
            <w:r w:rsidRPr="005D1EB8">
              <w:rPr>
                <w:rFonts w:cs="Arial"/>
              </w:rPr>
              <w:t xml:space="preserve">Total invoice amount and applicable tax. </w:t>
            </w:r>
          </w:p>
          <w:p w14:paraId="5129B741" w14:textId="77777777" w:rsidR="00792CBE" w:rsidRPr="005D1EB8" w:rsidRDefault="00792CBE">
            <w:pPr>
              <w:spacing w:after="0"/>
              <w:rPr>
                <w:rFonts w:cs="Arial"/>
              </w:rPr>
            </w:pPr>
          </w:p>
          <w:p w14:paraId="48681BAB" w14:textId="6E2BB1DE" w:rsidR="00792CBE" w:rsidRPr="005D1EB8" w:rsidRDefault="00792CBE">
            <w:pPr>
              <w:spacing w:after="0"/>
              <w:rPr>
                <w:rFonts w:cs="Arial"/>
              </w:rPr>
            </w:pPr>
            <w:r w:rsidRPr="005D1EB8">
              <w:rPr>
                <w:rFonts w:cs="Arial"/>
              </w:rPr>
              <w:t xml:space="preserve">Ad-Hoc Reporting: The </w:t>
            </w:r>
            <w:r>
              <w:rPr>
                <w:rFonts w:cs="Arial"/>
              </w:rPr>
              <w:t>Bidder</w:t>
            </w:r>
            <w:r w:rsidRPr="005D1EB8">
              <w:rPr>
                <w:rFonts w:cs="Arial"/>
              </w:rPr>
              <w:t xml:space="preserve"> may also be required from time-to-time, to provide </w:t>
            </w:r>
            <w:r>
              <w:rPr>
                <w:rFonts w:cs="Arial"/>
                <w:lang w:val="en-US"/>
              </w:rPr>
              <w:t>Supply</w:t>
            </w:r>
            <w:r w:rsidRPr="005D1EB8">
              <w:rPr>
                <w:rFonts w:cs="Arial"/>
              </w:rPr>
              <w:t xml:space="preserve"> Ontario</w:t>
            </w:r>
            <w:r>
              <w:rPr>
                <w:rFonts w:cs="Arial"/>
              </w:rPr>
              <w:t xml:space="preserve"> / </w:t>
            </w:r>
            <w:r w:rsidR="00262239">
              <w:rPr>
                <w:rFonts w:cs="Arial"/>
              </w:rPr>
              <w:t>Client</w:t>
            </w:r>
            <w:r w:rsidRPr="005D1EB8">
              <w:rPr>
                <w:rFonts w:cs="Arial"/>
              </w:rPr>
              <w:t xml:space="preserve"> with other documentation requests or information including compliance with accessibility requirements.</w:t>
            </w:r>
          </w:p>
          <w:p w14:paraId="5CFA4DE7" w14:textId="295CF1F6" w:rsidR="00792CBE" w:rsidRPr="005D1EB8" w:rsidRDefault="00792CBE">
            <w:pPr>
              <w:spacing w:after="0"/>
              <w:rPr>
                <w:rFonts w:cs="Arial"/>
              </w:rPr>
            </w:pPr>
            <w:r w:rsidRPr="005D1EB8">
              <w:rPr>
                <w:rFonts w:cs="Arial"/>
              </w:rPr>
              <w:t xml:space="preserve">Nil or Zero Activity Reporting: </w:t>
            </w:r>
            <w:r>
              <w:rPr>
                <w:rFonts w:cs="Arial"/>
                <w:lang w:val="en-US"/>
              </w:rPr>
              <w:t xml:space="preserve"> </w:t>
            </w:r>
            <w:r w:rsidRPr="005D1EB8">
              <w:rPr>
                <w:rFonts w:cs="Arial"/>
              </w:rPr>
              <w:t>Supply Ontario</w:t>
            </w:r>
            <w:r>
              <w:rPr>
                <w:rFonts w:cs="Arial"/>
              </w:rPr>
              <w:t xml:space="preserve"> / </w:t>
            </w:r>
            <w:r w:rsidR="00262239">
              <w:rPr>
                <w:rFonts w:cs="Arial"/>
              </w:rPr>
              <w:t>Client</w:t>
            </w:r>
            <w:r w:rsidRPr="005D1EB8">
              <w:rPr>
                <w:rFonts w:cs="Arial"/>
              </w:rPr>
              <w:t xml:space="preserve"> does not guarantee any business or activity </w:t>
            </w:r>
            <w:proofErr w:type="gramStart"/>
            <w:r w:rsidRPr="005D1EB8">
              <w:rPr>
                <w:rFonts w:cs="Arial"/>
              </w:rPr>
              <w:t>in a given</w:t>
            </w:r>
            <w:proofErr w:type="gramEnd"/>
            <w:r w:rsidRPr="005D1EB8">
              <w:rPr>
                <w:rFonts w:cs="Arial"/>
              </w:rPr>
              <w:t xml:space="preserve"> month; however, </w:t>
            </w:r>
            <w:r>
              <w:rPr>
                <w:rFonts w:cs="Arial"/>
              </w:rPr>
              <w:t>Bidder</w:t>
            </w:r>
            <w:r w:rsidRPr="005D1EB8">
              <w:rPr>
                <w:rFonts w:cs="Arial"/>
              </w:rPr>
              <w:t>s are still required to submit a monthly 'Nil' or 'zero activity' report to ensure monthly activity reporting compliance.</w:t>
            </w:r>
          </w:p>
        </w:tc>
      </w:tr>
      <w:tr w:rsidR="00792CBE" w:rsidRPr="005D1EB8" w14:paraId="46B39277" w14:textId="77777777">
        <w:trPr>
          <w:trHeight w:val="798"/>
        </w:trPr>
        <w:tc>
          <w:tcPr>
            <w:tcW w:w="380" w:type="dxa"/>
            <w:tcBorders>
              <w:top w:val="nil"/>
              <w:left w:val="single" w:sz="8" w:space="0" w:color="auto"/>
              <w:bottom w:val="single" w:sz="4" w:space="0" w:color="auto"/>
              <w:right w:val="single" w:sz="4" w:space="0" w:color="auto"/>
            </w:tcBorders>
            <w:shd w:val="clear" w:color="auto" w:fill="auto"/>
          </w:tcPr>
          <w:p w14:paraId="49E6C0CE" w14:textId="77777777" w:rsidR="00792CBE" w:rsidRPr="005D1EB8" w:rsidRDefault="00792CBE">
            <w:pPr>
              <w:spacing w:after="0"/>
              <w:rPr>
                <w:rFonts w:cs="Arial"/>
              </w:rPr>
            </w:pPr>
          </w:p>
        </w:tc>
        <w:tc>
          <w:tcPr>
            <w:tcW w:w="1540" w:type="dxa"/>
            <w:tcBorders>
              <w:top w:val="nil"/>
              <w:left w:val="nil"/>
              <w:bottom w:val="single" w:sz="4" w:space="0" w:color="auto"/>
              <w:right w:val="single" w:sz="4" w:space="0" w:color="auto"/>
            </w:tcBorders>
            <w:shd w:val="clear" w:color="auto" w:fill="auto"/>
          </w:tcPr>
          <w:p w14:paraId="347F85CA" w14:textId="77777777" w:rsidR="00792CBE" w:rsidRPr="005D1EB8" w:rsidRDefault="00792CBE">
            <w:pPr>
              <w:spacing w:after="0"/>
              <w:rPr>
                <w:rFonts w:cs="Arial"/>
                <w:highlight w:val="red"/>
              </w:rPr>
            </w:pPr>
            <w:r w:rsidRPr="005D1EB8">
              <w:rPr>
                <w:rFonts w:cs="Arial"/>
              </w:rPr>
              <w:t>Why</w:t>
            </w:r>
          </w:p>
        </w:tc>
        <w:tc>
          <w:tcPr>
            <w:tcW w:w="7455" w:type="dxa"/>
            <w:tcBorders>
              <w:top w:val="nil"/>
              <w:left w:val="nil"/>
              <w:bottom w:val="single" w:sz="4" w:space="0" w:color="auto"/>
              <w:right w:val="single" w:sz="8" w:space="0" w:color="auto"/>
            </w:tcBorders>
            <w:shd w:val="clear" w:color="auto" w:fill="auto"/>
          </w:tcPr>
          <w:p w14:paraId="1B3C5FE4" w14:textId="77777777" w:rsidR="00792CBE" w:rsidRPr="005D1EB8" w:rsidRDefault="00792CBE">
            <w:pPr>
              <w:spacing w:after="0"/>
              <w:rPr>
                <w:rFonts w:cs="Arial"/>
              </w:rPr>
            </w:pPr>
            <w:r w:rsidRPr="005D1EB8">
              <w:rPr>
                <w:rFonts w:cs="Arial"/>
              </w:rPr>
              <w:t xml:space="preserve">Analysis and Performance Monitoring:  The monthly activity reports are a mandatory deliverable as specified in this RFB. </w:t>
            </w:r>
          </w:p>
          <w:p w14:paraId="76376892" w14:textId="4C0DF133" w:rsidR="00792CBE" w:rsidRPr="005D1EB8" w:rsidRDefault="00792CBE">
            <w:pPr>
              <w:spacing w:after="0"/>
              <w:rPr>
                <w:rFonts w:cs="Arial"/>
              </w:rPr>
            </w:pPr>
            <w:r w:rsidRPr="005D1EB8">
              <w:rPr>
                <w:rFonts w:cs="Arial"/>
              </w:rPr>
              <w:t>The reports will be used by Supply Ontario</w:t>
            </w:r>
            <w:r>
              <w:rPr>
                <w:rFonts w:cs="Arial"/>
              </w:rPr>
              <w:t xml:space="preserve"> </w:t>
            </w:r>
            <w:r w:rsidRPr="005D1EB8">
              <w:rPr>
                <w:rFonts w:cs="Arial"/>
              </w:rPr>
              <w:t>for tracking and analysis purposes to better serve Clients in future procurement initiatives.</w:t>
            </w:r>
          </w:p>
        </w:tc>
      </w:tr>
      <w:tr w:rsidR="00792CBE" w:rsidRPr="005D1EB8" w14:paraId="5D2BBC15" w14:textId="77777777">
        <w:trPr>
          <w:trHeight w:val="510"/>
        </w:trPr>
        <w:tc>
          <w:tcPr>
            <w:tcW w:w="380" w:type="dxa"/>
            <w:tcBorders>
              <w:top w:val="nil"/>
              <w:left w:val="single" w:sz="8" w:space="0" w:color="auto"/>
              <w:bottom w:val="single" w:sz="4" w:space="0" w:color="auto"/>
              <w:right w:val="single" w:sz="4" w:space="0" w:color="auto"/>
            </w:tcBorders>
            <w:shd w:val="clear" w:color="auto" w:fill="auto"/>
          </w:tcPr>
          <w:p w14:paraId="7206A895" w14:textId="77777777" w:rsidR="00792CBE" w:rsidRPr="005D1EB8" w:rsidRDefault="00792CBE">
            <w:pPr>
              <w:spacing w:after="0"/>
              <w:rPr>
                <w:rFonts w:cs="Arial"/>
              </w:rPr>
            </w:pPr>
          </w:p>
        </w:tc>
        <w:tc>
          <w:tcPr>
            <w:tcW w:w="1540" w:type="dxa"/>
            <w:tcBorders>
              <w:top w:val="nil"/>
              <w:left w:val="nil"/>
              <w:bottom w:val="single" w:sz="4" w:space="0" w:color="auto"/>
              <w:right w:val="single" w:sz="4" w:space="0" w:color="auto"/>
            </w:tcBorders>
            <w:shd w:val="clear" w:color="auto" w:fill="auto"/>
          </w:tcPr>
          <w:p w14:paraId="047E55AB" w14:textId="77777777" w:rsidR="00792CBE" w:rsidRPr="005D1EB8" w:rsidRDefault="00792CBE">
            <w:pPr>
              <w:spacing w:after="0"/>
              <w:rPr>
                <w:rFonts w:cs="Arial"/>
                <w:highlight w:val="red"/>
              </w:rPr>
            </w:pPr>
            <w:r w:rsidRPr="005D1EB8">
              <w:rPr>
                <w:rFonts w:cs="Arial"/>
              </w:rPr>
              <w:t>When</w:t>
            </w:r>
          </w:p>
        </w:tc>
        <w:tc>
          <w:tcPr>
            <w:tcW w:w="7455" w:type="dxa"/>
            <w:tcBorders>
              <w:top w:val="nil"/>
              <w:left w:val="nil"/>
              <w:bottom w:val="single" w:sz="4" w:space="0" w:color="auto"/>
              <w:right w:val="single" w:sz="8" w:space="0" w:color="auto"/>
            </w:tcBorders>
            <w:shd w:val="clear" w:color="auto" w:fill="auto"/>
          </w:tcPr>
          <w:p w14:paraId="7DA92635" w14:textId="77777777" w:rsidR="00792CBE" w:rsidRPr="005D1EB8" w:rsidRDefault="00792CBE">
            <w:pPr>
              <w:spacing w:after="0"/>
              <w:rPr>
                <w:rFonts w:cs="Arial"/>
              </w:rPr>
            </w:pPr>
            <w:r w:rsidRPr="005D1EB8">
              <w:rPr>
                <w:rFonts w:cs="Arial"/>
              </w:rPr>
              <w:t>Within ten (10) Business Days:  monthly activity reports are to be submitted no later than ten (10) Business Days after the end of each month, throughout the entire Term of the Master Agreement.</w:t>
            </w:r>
          </w:p>
        </w:tc>
      </w:tr>
      <w:tr w:rsidR="00792CBE" w:rsidRPr="005D1EB8" w14:paraId="793029F0" w14:textId="77777777">
        <w:trPr>
          <w:trHeight w:val="427"/>
        </w:trPr>
        <w:tc>
          <w:tcPr>
            <w:tcW w:w="380" w:type="dxa"/>
            <w:tcBorders>
              <w:top w:val="nil"/>
              <w:left w:val="single" w:sz="8" w:space="0" w:color="auto"/>
              <w:bottom w:val="single" w:sz="4" w:space="0" w:color="auto"/>
              <w:right w:val="single" w:sz="4" w:space="0" w:color="auto"/>
            </w:tcBorders>
            <w:shd w:val="clear" w:color="auto" w:fill="auto"/>
          </w:tcPr>
          <w:p w14:paraId="71DB6324" w14:textId="77777777" w:rsidR="00792CBE" w:rsidRPr="005D1EB8" w:rsidRDefault="00792CBE">
            <w:pPr>
              <w:spacing w:after="0"/>
              <w:rPr>
                <w:rFonts w:cs="Arial"/>
              </w:rPr>
            </w:pPr>
          </w:p>
        </w:tc>
        <w:tc>
          <w:tcPr>
            <w:tcW w:w="1540" w:type="dxa"/>
            <w:tcBorders>
              <w:top w:val="nil"/>
              <w:left w:val="nil"/>
              <w:bottom w:val="single" w:sz="4" w:space="0" w:color="auto"/>
              <w:right w:val="single" w:sz="4" w:space="0" w:color="auto"/>
            </w:tcBorders>
            <w:shd w:val="clear" w:color="auto" w:fill="auto"/>
          </w:tcPr>
          <w:p w14:paraId="08776367" w14:textId="77777777" w:rsidR="00792CBE" w:rsidRPr="005D1EB8" w:rsidRDefault="00792CBE">
            <w:pPr>
              <w:spacing w:after="0"/>
              <w:rPr>
                <w:rFonts w:cs="Arial"/>
                <w:highlight w:val="red"/>
              </w:rPr>
            </w:pPr>
            <w:r w:rsidRPr="005D1EB8">
              <w:rPr>
                <w:rFonts w:cs="Arial"/>
              </w:rPr>
              <w:t>How</w:t>
            </w:r>
          </w:p>
        </w:tc>
        <w:tc>
          <w:tcPr>
            <w:tcW w:w="7455" w:type="dxa"/>
            <w:tcBorders>
              <w:top w:val="nil"/>
              <w:left w:val="nil"/>
              <w:bottom w:val="single" w:sz="4" w:space="0" w:color="auto"/>
              <w:right w:val="single" w:sz="8" w:space="0" w:color="auto"/>
            </w:tcBorders>
            <w:shd w:val="clear" w:color="auto" w:fill="auto"/>
          </w:tcPr>
          <w:p w14:paraId="672D1BB1" w14:textId="719569DA" w:rsidR="00792CBE" w:rsidRPr="005D1EB8" w:rsidRDefault="00792CBE">
            <w:pPr>
              <w:spacing w:after="0"/>
              <w:rPr>
                <w:rFonts w:cs="Arial"/>
              </w:rPr>
            </w:pPr>
            <w:r w:rsidRPr="005D1EB8">
              <w:rPr>
                <w:rFonts w:cs="Arial"/>
              </w:rPr>
              <w:t xml:space="preserve">Monthly Activity Reporting Template:  A monthly activity report template will be provided to the </w:t>
            </w:r>
            <w:r>
              <w:rPr>
                <w:rFonts w:cs="Arial"/>
              </w:rPr>
              <w:t>Bidder</w:t>
            </w:r>
            <w:r w:rsidRPr="005D1EB8">
              <w:rPr>
                <w:rFonts w:cs="Arial"/>
              </w:rPr>
              <w:t xml:space="preserve"> by Supply Ontario</w:t>
            </w:r>
            <w:r>
              <w:rPr>
                <w:rFonts w:cs="Arial"/>
              </w:rPr>
              <w:t xml:space="preserve"> </w:t>
            </w:r>
            <w:r w:rsidRPr="005D1EB8">
              <w:rPr>
                <w:rFonts w:cs="Arial"/>
              </w:rPr>
              <w:t xml:space="preserve">and </w:t>
            </w:r>
            <w:r>
              <w:rPr>
                <w:rFonts w:cs="Arial"/>
              </w:rPr>
              <w:t>shall</w:t>
            </w:r>
            <w:r w:rsidRPr="005D1EB8">
              <w:rPr>
                <w:rFonts w:cs="Arial"/>
              </w:rPr>
              <w:t xml:space="preserve"> be submitted electronically in an Excel 2010 compatible format.  </w:t>
            </w:r>
          </w:p>
          <w:p w14:paraId="488C34C2" w14:textId="4950714E" w:rsidR="00792CBE" w:rsidRPr="005D1EB8" w:rsidRDefault="00792CBE">
            <w:pPr>
              <w:spacing w:after="0"/>
              <w:rPr>
                <w:rFonts w:cs="Arial"/>
              </w:rPr>
            </w:pPr>
            <w:r w:rsidRPr="005D1EB8">
              <w:rPr>
                <w:rFonts w:cs="Arial"/>
              </w:rPr>
              <w:t xml:space="preserve">The template will be provided to the </w:t>
            </w:r>
            <w:r>
              <w:rPr>
                <w:rFonts w:cs="Arial"/>
              </w:rPr>
              <w:t>Bidder</w:t>
            </w:r>
            <w:r w:rsidRPr="005D1EB8">
              <w:rPr>
                <w:rFonts w:cs="Arial"/>
              </w:rPr>
              <w:t xml:space="preserve"> at the Contract implementation workshop, which is held between Supply </w:t>
            </w:r>
            <w:proofErr w:type="gramStart"/>
            <w:r w:rsidRPr="005D1EB8">
              <w:rPr>
                <w:rFonts w:cs="Arial"/>
              </w:rPr>
              <w:t>Ontario</w:t>
            </w:r>
            <w:r>
              <w:rPr>
                <w:rFonts w:cs="Arial"/>
              </w:rPr>
              <w:t xml:space="preserve"> </w:t>
            </w:r>
            <w:r w:rsidRPr="005D1EB8">
              <w:rPr>
                <w:rFonts w:cs="Arial"/>
              </w:rPr>
              <w:t xml:space="preserve"> and</w:t>
            </w:r>
            <w:proofErr w:type="gramEnd"/>
            <w:r w:rsidRPr="005D1EB8">
              <w:rPr>
                <w:rFonts w:cs="Arial"/>
              </w:rPr>
              <w:t xml:space="preserve"> the </w:t>
            </w:r>
            <w:r>
              <w:rPr>
                <w:rFonts w:cs="Arial"/>
              </w:rPr>
              <w:t>Bidder</w:t>
            </w:r>
            <w:r w:rsidRPr="005D1EB8">
              <w:rPr>
                <w:rFonts w:cs="Arial"/>
              </w:rPr>
              <w:t xml:space="preserve"> upon execution of the Master Agreement.  </w:t>
            </w:r>
          </w:p>
          <w:p w14:paraId="45D0E00D" w14:textId="35DB718A" w:rsidR="00792CBE" w:rsidRPr="005D1EB8" w:rsidRDefault="00792CBE">
            <w:pPr>
              <w:spacing w:after="0"/>
              <w:rPr>
                <w:rFonts w:cs="Arial"/>
              </w:rPr>
            </w:pPr>
            <w:r w:rsidRPr="005D1EB8">
              <w:rPr>
                <w:rFonts w:cs="Arial"/>
              </w:rPr>
              <w:t xml:space="preserve">The </w:t>
            </w:r>
            <w:r>
              <w:rPr>
                <w:rFonts w:cs="Arial"/>
              </w:rPr>
              <w:t>Bidder</w:t>
            </w:r>
            <w:r w:rsidRPr="005D1EB8">
              <w:rPr>
                <w:rFonts w:cs="Arial"/>
              </w:rPr>
              <w:t xml:space="preserve"> shall comply with the naming conventions and format specified in the monthly activity report.  The monthly activity report template is not to be altered or changed in any way unless otherwise specified or agreed to, by Supply Ontario.</w:t>
            </w:r>
          </w:p>
        </w:tc>
      </w:tr>
      <w:tr w:rsidR="00792CBE" w:rsidRPr="005D1EB8" w14:paraId="52DF983C" w14:textId="77777777">
        <w:trPr>
          <w:trHeight w:val="427"/>
        </w:trPr>
        <w:tc>
          <w:tcPr>
            <w:tcW w:w="380" w:type="dxa"/>
            <w:tcBorders>
              <w:top w:val="nil"/>
              <w:left w:val="single" w:sz="8" w:space="0" w:color="auto"/>
              <w:bottom w:val="single" w:sz="4" w:space="0" w:color="auto"/>
              <w:right w:val="single" w:sz="4" w:space="0" w:color="auto"/>
            </w:tcBorders>
            <w:shd w:val="clear" w:color="auto" w:fill="auto"/>
          </w:tcPr>
          <w:p w14:paraId="47C5C683" w14:textId="77777777" w:rsidR="00792CBE" w:rsidRPr="005D1EB8" w:rsidRDefault="00792CBE">
            <w:pPr>
              <w:spacing w:after="0"/>
              <w:rPr>
                <w:rFonts w:cs="Arial"/>
              </w:rPr>
            </w:pPr>
          </w:p>
        </w:tc>
        <w:tc>
          <w:tcPr>
            <w:tcW w:w="1540" w:type="dxa"/>
            <w:tcBorders>
              <w:top w:val="nil"/>
              <w:left w:val="nil"/>
              <w:bottom w:val="single" w:sz="4" w:space="0" w:color="auto"/>
              <w:right w:val="single" w:sz="4" w:space="0" w:color="auto"/>
            </w:tcBorders>
            <w:shd w:val="clear" w:color="auto" w:fill="auto"/>
          </w:tcPr>
          <w:p w14:paraId="095D5FD7" w14:textId="77777777" w:rsidR="00792CBE" w:rsidRPr="005D1EB8" w:rsidRDefault="00792CBE">
            <w:pPr>
              <w:spacing w:after="0"/>
              <w:rPr>
                <w:rFonts w:cs="Arial"/>
                <w:highlight w:val="red"/>
              </w:rPr>
            </w:pPr>
            <w:r w:rsidRPr="005D1EB8">
              <w:rPr>
                <w:rFonts w:cs="Arial"/>
              </w:rPr>
              <w:t>Where</w:t>
            </w:r>
          </w:p>
        </w:tc>
        <w:tc>
          <w:tcPr>
            <w:tcW w:w="7455" w:type="dxa"/>
            <w:tcBorders>
              <w:top w:val="nil"/>
              <w:left w:val="nil"/>
              <w:bottom w:val="single" w:sz="4" w:space="0" w:color="auto"/>
              <w:right w:val="single" w:sz="8" w:space="0" w:color="auto"/>
            </w:tcBorders>
            <w:shd w:val="clear" w:color="auto" w:fill="auto"/>
          </w:tcPr>
          <w:p w14:paraId="5E32832F" w14:textId="433A622D" w:rsidR="00792CBE" w:rsidRPr="005D1EB8" w:rsidRDefault="00792CBE">
            <w:pPr>
              <w:spacing w:after="0"/>
              <w:rPr>
                <w:rFonts w:cs="Arial"/>
              </w:rPr>
            </w:pPr>
            <w:r w:rsidRPr="005D1EB8">
              <w:rPr>
                <w:rFonts w:cs="Arial"/>
              </w:rPr>
              <w:t>Supply Ontario’s</w:t>
            </w:r>
            <w:r>
              <w:rPr>
                <w:rFonts w:cs="Arial"/>
              </w:rPr>
              <w:t xml:space="preserve"> / the </w:t>
            </w:r>
            <w:r w:rsidR="001C3AEE">
              <w:rPr>
                <w:rFonts w:cs="Arial"/>
              </w:rPr>
              <w:t>clients’</w:t>
            </w:r>
            <w:r w:rsidRPr="005D1EB8">
              <w:rPr>
                <w:rFonts w:cs="Arial"/>
              </w:rPr>
              <w:t xml:space="preserve"> Mailbox or Reporting Portal (as directed by Supply Ontario</w:t>
            </w:r>
            <w:r>
              <w:rPr>
                <w:rFonts w:cs="Arial"/>
              </w:rPr>
              <w:t xml:space="preserve"> / </w:t>
            </w:r>
            <w:r w:rsidR="00262239">
              <w:rPr>
                <w:rFonts w:cs="Arial"/>
              </w:rPr>
              <w:t>Client</w:t>
            </w:r>
            <w:r w:rsidRPr="005D1EB8">
              <w:rPr>
                <w:rFonts w:cs="Arial"/>
              </w:rPr>
              <w:t>):  Monthly activity reports will be submitted electronically to Supply Ontario’s centralized reporting mailbox/reporting portal as specified by Supply Ontario</w:t>
            </w:r>
            <w:r w:rsidR="00204841">
              <w:rPr>
                <w:rFonts w:cs="Arial"/>
              </w:rPr>
              <w:t>.</w:t>
            </w:r>
            <w:r w:rsidRPr="005D1EB8">
              <w:rPr>
                <w:rFonts w:cs="Arial"/>
              </w:rPr>
              <w:t xml:space="preserve"> </w:t>
            </w:r>
          </w:p>
        </w:tc>
      </w:tr>
    </w:tbl>
    <w:p w14:paraId="66E020CB" w14:textId="77777777" w:rsidR="00792CBE" w:rsidRDefault="00792CBE" w:rsidP="00792CBE">
      <w:pPr>
        <w:spacing w:after="0"/>
        <w:rPr>
          <w:rFonts w:cs="Arial"/>
        </w:rPr>
      </w:pPr>
    </w:p>
    <w:p w14:paraId="50634B30" w14:textId="77777777" w:rsidR="00792CBE" w:rsidRDefault="00792CBE" w:rsidP="00792CBE">
      <w:pPr>
        <w:spacing w:after="0"/>
        <w:rPr>
          <w:rFonts w:cs="Arial"/>
        </w:rPr>
      </w:pPr>
    </w:p>
    <w:p w14:paraId="30543A46" w14:textId="02D1AAE2" w:rsidR="00333680" w:rsidRPr="00792CBE" w:rsidRDefault="00792CBE" w:rsidP="00792CBE">
      <w:pPr>
        <w:spacing w:after="0"/>
        <w:rPr>
          <w:color w:val="FF0000"/>
          <w:shd w:val="clear" w:color="auto" w:fill="FFFFFF"/>
        </w:rPr>
      </w:pPr>
      <w:r>
        <w:rPr>
          <w:rFonts w:cs="Arial"/>
        </w:rPr>
        <w:t xml:space="preserve">The </w:t>
      </w:r>
      <w:r w:rsidRPr="00792CBE">
        <w:rPr>
          <w:rFonts w:cs="Arial"/>
        </w:rPr>
        <w:t>Bidder shall provide any other documentation, information, or reports upon request from Supply Ontario. Attachment 6 – Reporting Requirements provides additional reporting requirement details</w:t>
      </w:r>
      <w:r>
        <w:rPr>
          <w:rFonts w:cs="Arial"/>
        </w:rPr>
        <w:t>.</w:t>
      </w:r>
    </w:p>
    <w:p w14:paraId="6557AEE3" w14:textId="568C7A12" w:rsidR="000A5B81" w:rsidRPr="00104C9E" w:rsidRDefault="000A5B81" w:rsidP="009B18F3"/>
    <w:p w14:paraId="7E266AA8" w14:textId="02D1AAE2" w:rsidR="00401489" w:rsidRPr="00104C9E" w:rsidRDefault="00E8610D" w:rsidP="00401489">
      <w:pPr>
        <w:pStyle w:val="Heading2"/>
        <w:spacing w:afterLines="100" w:after="240"/>
        <w:jc w:val="both"/>
        <w:rPr>
          <w:shd w:val="clear" w:color="auto" w:fill="FFFFFF"/>
        </w:rPr>
      </w:pPr>
      <w:bookmarkStart w:id="17" w:name="_Toc182396153"/>
      <w:r w:rsidRPr="00104C9E">
        <w:rPr>
          <w:shd w:val="clear" w:color="auto" w:fill="FFFFFF"/>
        </w:rPr>
        <w:t>Bidder</w:t>
      </w:r>
      <w:r w:rsidR="002A0A48" w:rsidRPr="00104C9E">
        <w:rPr>
          <w:shd w:val="clear" w:color="auto" w:fill="FFFFFF"/>
        </w:rPr>
        <w:t xml:space="preserve"> Contact Information</w:t>
      </w:r>
      <w:bookmarkEnd w:id="17"/>
    </w:p>
    <w:p w14:paraId="243B4F19" w14:textId="0C5F98DC" w:rsidR="002A0A48" w:rsidRPr="00104C9E" w:rsidRDefault="00414FFE" w:rsidP="00414FFE">
      <w:pPr>
        <w:spacing w:after="0"/>
        <w:rPr>
          <w:rFonts w:cs="Arial"/>
        </w:rPr>
      </w:pPr>
      <w:r w:rsidRPr="00104C9E">
        <w:rPr>
          <w:rFonts w:cs="Arial"/>
        </w:rPr>
        <w:t xml:space="preserve">Within ten (10) Business Days of the execution of the Master Agreement, the </w:t>
      </w:r>
      <w:r w:rsidR="00E8610D" w:rsidRPr="00104C9E">
        <w:rPr>
          <w:rFonts w:cs="Arial"/>
        </w:rPr>
        <w:t>Bidder</w:t>
      </w:r>
      <w:r w:rsidRPr="00104C9E">
        <w:rPr>
          <w:rFonts w:cs="Arial"/>
        </w:rPr>
        <w:t xml:space="preserve"> shall promptly inform Supply Ontario of their contact information for the issuance of RFSs, contract administration issues for SOWs, and customer service. Should this contact information change at any time during the Term of the Master Agreement, the </w:t>
      </w:r>
      <w:r w:rsidR="00E8610D" w:rsidRPr="00104C9E">
        <w:rPr>
          <w:rFonts w:cs="Arial"/>
        </w:rPr>
        <w:t>Bidder</w:t>
      </w:r>
      <w:r w:rsidRPr="00104C9E">
        <w:rPr>
          <w:rFonts w:cs="Arial"/>
        </w:rPr>
        <w:t xml:space="preserve"> shall promptly notify Supply Ontario within two (2) Business Days of the change.</w:t>
      </w:r>
    </w:p>
    <w:p w14:paraId="78AA1CB0" w14:textId="77777777" w:rsidR="0004458E" w:rsidRPr="00104C9E" w:rsidRDefault="0004458E" w:rsidP="00401489">
      <w:pPr>
        <w:pStyle w:val="Heading2"/>
        <w:spacing w:afterLines="100" w:after="240"/>
        <w:jc w:val="both"/>
        <w:rPr>
          <w:shd w:val="clear" w:color="auto" w:fill="FFFFFF"/>
        </w:rPr>
      </w:pPr>
      <w:bookmarkStart w:id="18" w:name="_Toc182396154"/>
      <w:r w:rsidRPr="00104C9E">
        <w:rPr>
          <w:shd w:val="clear" w:color="auto" w:fill="FFFFFF"/>
        </w:rPr>
        <w:t>VOR User Guide</w:t>
      </w:r>
      <w:bookmarkEnd w:id="18"/>
    </w:p>
    <w:p w14:paraId="31EB0087" w14:textId="1B07C3F4" w:rsidR="00AE3530" w:rsidRDefault="00AE3530" w:rsidP="00AE3530">
      <w:pPr>
        <w:spacing w:after="0"/>
        <w:rPr>
          <w:rFonts w:cs="Arial"/>
        </w:rPr>
      </w:pPr>
      <w:r w:rsidRPr="00104C9E">
        <w:rPr>
          <w:rFonts w:cs="Arial"/>
        </w:rPr>
        <w:t xml:space="preserve">Upon establishment/refresh of the </w:t>
      </w:r>
      <w:r w:rsidR="005029C0">
        <w:rPr>
          <w:rFonts w:cs="Arial"/>
        </w:rPr>
        <w:t>Vendor</w:t>
      </w:r>
      <w:r w:rsidRPr="00104C9E">
        <w:rPr>
          <w:rFonts w:cs="Arial"/>
        </w:rPr>
        <w:t xml:space="preserve"> of Record arrangement, Supply Ontario will endeavour to prepare an updated Client guide to the Master Agreement for the Services (“User Guide”) and to publish same on the relevant Intranet website and public website (e.g., the Doing Business with the Ontario Government website or the Supply Ontario website). The User Guide may contain descriptions of the Deliverables (e.g., Service Categories), </w:t>
      </w:r>
      <w:r w:rsidR="00E8610D" w:rsidRPr="00104C9E">
        <w:rPr>
          <w:rFonts w:cs="Arial"/>
        </w:rPr>
        <w:t>Bidder</w:t>
      </w:r>
      <w:r w:rsidRPr="00104C9E">
        <w:rPr>
          <w:rFonts w:cs="Arial"/>
        </w:rPr>
        <w:t xml:space="preserve">s’ contact information, and </w:t>
      </w:r>
      <w:r w:rsidR="00E8610D" w:rsidRPr="00104C9E">
        <w:rPr>
          <w:rFonts w:cs="Arial"/>
        </w:rPr>
        <w:t>Bidder</w:t>
      </w:r>
      <w:r w:rsidRPr="00104C9E">
        <w:rPr>
          <w:rFonts w:cs="Arial"/>
        </w:rPr>
        <w:t>s’ rates for their Services. Such information may also be included in separate published documents.</w:t>
      </w:r>
    </w:p>
    <w:p w14:paraId="456510C5" w14:textId="77777777" w:rsidR="00452CDF" w:rsidRPr="00104C9E" w:rsidRDefault="00452CDF" w:rsidP="00AE3530">
      <w:pPr>
        <w:spacing w:after="0"/>
        <w:rPr>
          <w:rFonts w:cs="Arial"/>
        </w:rPr>
      </w:pPr>
    </w:p>
    <w:p w14:paraId="387DD75A" w14:textId="7717C7DC" w:rsidR="00255291" w:rsidRPr="00104C9E" w:rsidRDefault="00255291" w:rsidP="00255291">
      <w:pPr>
        <w:pStyle w:val="Heading2"/>
        <w:spacing w:afterLines="100" w:after="240"/>
        <w:jc w:val="both"/>
        <w:rPr>
          <w:shd w:val="clear" w:color="auto" w:fill="FFFFFF"/>
        </w:rPr>
      </w:pPr>
      <w:bookmarkStart w:id="19" w:name="_Toc182396155"/>
      <w:r w:rsidRPr="00104C9E">
        <w:rPr>
          <w:shd w:val="clear" w:color="auto" w:fill="FFFFFF"/>
        </w:rPr>
        <w:t>Conflict of Interest</w:t>
      </w:r>
      <w:bookmarkEnd w:id="19"/>
    </w:p>
    <w:p w14:paraId="2D42AFC4" w14:textId="535F0FD0" w:rsidR="00EF3E13" w:rsidRPr="00104C9E" w:rsidRDefault="00EF3E13" w:rsidP="00EF3E13">
      <w:pPr>
        <w:spacing w:after="0"/>
        <w:rPr>
          <w:rFonts w:cs="Arial"/>
        </w:rPr>
      </w:pPr>
      <w:r w:rsidRPr="00104C9E">
        <w:rPr>
          <w:rFonts w:cs="Arial"/>
        </w:rPr>
        <w:t xml:space="preserve">The </w:t>
      </w:r>
      <w:r w:rsidR="00E8610D" w:rsidRPr="00104C9E">
        <w:rPr>
          <w:rFonts w:cs="Arial"/>
        </w:rPr>
        <w:t>Bidder</w:t>
      </w:r>
      <w:r w:rsidRPr="00104C9E">
        <w:rPr>
          <w:rFonts w:cs="Arial"/>
        </w:rPr>
        <w:t xml:space="preserve"> shall notify the Client in writing of any perceived, potential, or actual conflict of interest as soon as the </w:t>
      </w:r>
      <w:r w:rsidR="00E8610D" w:rsidRPr="00104C9E">
        <w:rPr>
          <w:rFonts w:cs="Arial"/>
        </w:rPr>
        <w:t>Bidder</w:t>
      </w:r>
      <w:r w:rsidRPr="00104C9E">
        <w:rPr>
          <w:rFonts w:cs="Arial"/>
        </w:rPr>
        <w:t xml:space="preserve"> or any employee of the </w:t>
      </w:r>
      <w:r w:rsidR="00E8610D" w:rsidRPr="00104C9E">
        <w:rPr>
          <w:rFonts w:cs="Arial"/>
        </w:rPr>
        <w:t>Bidder</w:t>
      </w:r>
      <w:r w:rsidRPr="00104C9E">
        <w:rPr>
          <w:rFonts w:cs="Arial"/>
        </w:rPr>
        <w:t xml:space="preserve"> becomes aware of the issue.</w:t>
      </w:r>
    </w:p>
    <w:p w14:paraId="3CC21EDA" w14:textId="53D1EE1B" w:rsidR="00401489" w:rsidRPr="00104C9E" w:rsidRDefault="00E7258A" w:rsidP="009309D3">
      <w:pPr>
        <w:pStyle w:val="Heading2"/>
        <w:spacing w:afterLines="100" w:after="240"/>
        <w:jc w:val="both"/>
        <w:rPr>
          <w:shd w:val="clear" w:color="auto" w:fill="FFFFFF"/>
        </w:rPr>
      </w:pPr>
      <w:bookmarkStart w:id="20" w:name="_Toc182396156"/>
      <w:r w:rsidRPr="00104C9E">
        <w:rPr>
          <w:shd w:val="clear" w:color="auto" w:fill="FFFFFF"/>
        </w:rPr>
        <w:t>Diversity, Inclusion, and Respectful Workplace</w:t>
      </w:r>
      <w:bookmarkEnd w:id="20"/>
    </w:p>
    <w:p w14:paraId="42A03240" w14:textId="546DEA1D" w:rsidR="002913C1" w:rsidRPr="00104C9E" w:rsidRDefault="002913C1" w:rsidP="002913C1">
      <w:pPr>
        <w:spacing w:after="0"/>
        <w:rPr>
          <w:rFonts w:cs="Arial"/>
        </w:rPr>
      </w:pPr>
      <w:r w:rsidRPr="00104C9E">
        <w:rPr>
          <w:rFonts w:cs="Arial"/>
        </w:rPr>
        <w:t>In accordance with the OPS values, Supply Ontario,</w:t>
      </w:r>
      <w:r w:rsidRPr="00104C9E">
        <w:rPr>
          <w:rFonts w:cs="Arial"/>
          <w:lang w:val="en-US"/>
        </w:rPr>
        <w:t xml:space="preserve"> </w:t>
      </w:r>
      <w:r w:rsidRPr="00104C9E">
        <w:rPr>
          <w:rFonts w:cs="Arial"/>
        </w:rPr>
        <w:t xml:space="preserve">Clients, </w:t>
      </w:r>
      <w:r w:rsidR="00E8610D" w:rsidRPr="00104C9E">
        <w:rPr>
          <w:rFonts w:cs="Arial"/>
        </w:rPr>
        <w:t>Bidder</w:t>
      </w:r>
      <w:r w:rsidRPr="00104C9E">
        <w:rPr>
          <w:rFonts w:cs="Arial"/>
        </w:rPr>
        <w:t xml:space="preserve">s, and </w:t>
      </w:r>
      <w:r w:rsidR="00E8610D" w:rsidRPr="00104C9E">
        <w:rPr>
          <w:rFonts w:cs="Arial"/>
        </w:rPr>
        <w:t>Bidder</w:t>
      </w:r>
      <w:r w:rsidRPr="00104C9E">
        <w:rPr>
          <w:rFonts w:cs="Arial"/>
        </w:rPr>
        <w:t xml:space="preserve"> employees shall value diversity, including Ontario’s diverse Francophonie. All parties to the </w:t>
      </w:r>
      <w:r w:rsidRPr="00104C9E">
        <w:rPr>
          <w:rFonts w:cs="Arial"/>
        </w:rPr>
        <w:lastRenderedPageBreak/>
        <w:t xml:space="preserve">Master Agreement, and their employees, shall endeavour to address systemic racism in the workplace (in accordance with the Preamble of the </w:t>
      </w:r>
      <w:hyperlink r:id="rId11" w:history="1">
        <w:r w:rsidRPr="00104C9E">
          <w:rPr>
            <w:rFonts w:cs="Arial"/>
            <w:i/>
            <w:iCs/>
          </w:rPr>
          <w:t>Anti-Racism Act</w:t>
        </w:r>
        <w:r w:rsidRPr="00104C9E">
          <w:rPr>
            <w:rFonts w:cs="Arial"/>
          </w:rPr>
          <w:t>, 2017</w:t>
        </w:r>
      </w:hyperlink>
      <w:r w:rsidRPr="00104C9E">
        <w:rPr>
          <w:rFonts w:cs="Arial"/>
        </w:rPr>
        <w:t xml:space="preserve"> SO 2017, c 15)and contribute to a culture that champions inclusion, diversity, multiculturalism, and respectful workplaces.</w:t>
      </w:r>
    </w:p>
    <w:p w14:paraId="16B4A2F6" w14:textId="77777777" w:rsidR="002913C1" w:rsidRPr="00104C9E" w:rsidRDefault="002913C1" w:rsidP="002913C1">
      <w:pPr>
        <w:spacing w:after="0"/>
        <w:rPr>
          <w:rFonts w:cs="Arial"/>
        </w:rPr>
      </w:pPr>
    </w:p>
    <w:p w14:paraId="2ADC6573" w14:textId="3267DC5D" w:rsidR="002913C1" w:rsidRPr="00104C9E" w:rsidRDefault="002913C1" w:rsidP="002913C1">
      <w:pPr>
        <w:spacing w:after="0"/>
        <w:rPr>
          <w:rFonts w:cs="Arial"/>
        </w:rPr>
      </w:pPr>
      <w:r w:rsidRPr="00104C9E">
        <w:rPr>
          <w:rFonts w:cs="Arial"/>
        </w:rPr>
        <w:t xml:space="preserve">The </w:t>
      </w:r>
      <w:r w:rsidR="00E8610D" w:rsidRPr="00104C9E">
        <w:rPr>
          <w:rFonts w:cs="Arial"/>
        </w:rPr>
        <w:t>Bidder</w:t>
      </w:r>
      <w:r w:rsidRPr="00104C9E">
        <w:rPr>
          <w:rFonts w:cs="Arial"/>
        </w:rPr>
        <w:t xml:space="preserve"> shall ensure that it maintains a respectful workplace free of harassment, discrimination, and violence.</w:t>
      </w:r>
    </w:p>
    <w:p w14:paraId="642CBB73" w14:textId="77777777" w:rsidR="002913C1" w:rsidRPr="00104C9E" w:rsidRDefault="002913C1" w:rsidP="002913C1">
      <w:pPr>
        <w:spacing w:after="0"/>
        <w:rPr>
          <w:rFonts w:cs="Arial"/>
        </w:rPr>
      </w:pPr>
    </w:p>
    <w:p w14:paraId="23202058" w14:textId="1D485461" w:rsidR="002913C1" w:rsidRPr="005D1EB8" w:rsidRDefault="002913C1" w:rsidP="002913C1">
      <w:pPr>
        <w:spacing w:after="0"/>
        <w:rPr>
          <w:rFonts w:cs="Arial"/>
        </w:rPr>
      </w:pPr>
      <w:r w:rsidRPr="00104C9E">
        <w:rPr>
          <w:rFonts w:cs="Arial"/>
        </w:rPr>
        <w:t xml:space="preserve">The </w:t>
      </w:r>
      <w:r w:rsidR="00E8610D" w:rsidRPr="00104C9E">
        <w:rPr>
          <w:rFonts w:cs="Arial"/>
        </w:rPr>
        <w:t>Bidder</w:t>
      </w:r>
      <w:r w:rsidRPr="00104C9E">
        <w:rPr>
          <w:rFonts w:cs="Arial"/>
        </w:rPr>
        <w:t xml:space="preserve"> and its employees shall </w:t>
      </w:r>
      <w:proofErr w:type="gramStart"/>
      <w:r w:rsidRPr="00104C9E">
        <w:rPr>
          <w:rFonts w:cs="Arial"/>
        </w:rPr>
        <w:t>comply at all times</w:t>
      </w:r>
      <w:proofErr w:type="gramEnd"/>
      <w:r w:rsidRPr="00104C9E">
        <w:rPr>
          <w:rFonts w:cs="Arial"/>
        </w:rPr>
        <w:t xml:space="preserve"> with the Ontario Public Service’s Respectful Workplace Policy (Policy to Support a Respectful Workplace and Prevent Workplace Harassment and Discrimination) (RWP) and Workplace Violence Prevention Policy (WVPP). Such p</w:t>
      </w:r>
      <w:r w:rsidRPr="005D1EB8">
        <w:rPr>
          <w:rFonts w:cs="Arial"/>
        </w:rPr>
        <w:t xml:space="preserve">olicies will be made available to the </w:t>
      </w:r>
      <w:r w:rsidR="00E8610D">
        <w:rPr>
          <w:rFonts w:cs="Arial"/>
        </w:rPr>
        <w:t>Bidder</w:t>
      </w:r>
      <w:r w:rsidRPr="005D1EB8">
        <w:rPr>
          <w:rFonts w:cs="Arial"/>
        </w:rPr>
        <w:t xml:space="preserve">s of Record upon request. Throughout the Term of the Master Agreement, including any extensions, the </w:t>
      </w:r>
      <w:r w:rsidR="00E8610D">
        <w:rPr>
          <w:rFonts w:cs="Arial"/>
        </w:rPr>
        <w:t>Bidder</w:t>
      </w:r>
      <w:r w:rsidRPr="005D1EB8">
        <w:rPr>
          <w:rFonts w:cs="Arial"/>
        </w:rPr>
        <w:t xml:space="preserve"> shall comply with any future additions or modifications to the RWP and the WVPP.</w:t>
      </w:r>
    </w:p>
    <w:p w14:paraId="3424B504" w14:textId="22858339" w:rsidR="00E7258A" w:rsidRDefault="002913C1" w:rsidP="002913C1">
      <w:pPr>
        <w:pStyle w:val="BodyText"/>
        <w:rPr>
          <w:rFonts w:cs="Arial"/>
        </w:rPr>
      </w:pPr>
      <w:r w:rsidRPr="005D1EB8">
        <w:rPr>
          <w:rFonts w:cs="Arial"/>
        </w:rPr>
        <w:t>As stated in the RWP, the OPS is committed to fostering and sustaining a respectful workplace that is inclusive, diverse, equitable, accessible, and free from workplace harassment and discrimination. The RWP upholds Ontario's human rights and workplace health and safety laws and emphasizes prevention and early intervention through a focus on respectful workplace culture.</w:t>
      </w:r>
    </w:p>
    <w:p w14:paraId="37927FF2" w14:textId="67B6DBEF" w:rsidR="00827935" w:rsidRDefault="00827935" w:rsidP="00043BE3">
      <w:pPr>
        <w:pStyle w:val="Heading2"/>
        <w:widowControl/>
        <w:numPr>
          <w:ilvl w:val="0"/>
          <w:numId w:val="0"/>
        </w:numPr>
        <w:spacing w:before="0" w:after="240"/>
        <w:rPr>
          <w:rFonts w:eastAsia="Arial" w:cs="Arial"/>
          <w:bCs/>
        </w:rPr>
      </w:pPr>
    </w:p>
    <w:p w14:paraId="57F21338" w14:textId="793EB731" w:rsidR="00D82EE5" w:rsidRPr="00DB563C" w:rsidRDefault="00D82EE5" w:rsidP="009309D3">
      <w:pPr>
        <w:pStyle w:val="Heading2"/>
        <w:spacing w:afterLines="100" w:after="240"/>
        <w:jc w:val="both"/>
        <w:rPr>
          <w:shd w:val="clear" w:color="auto" w:fill="FFFFFF"/>
        </w:rPr>
      </w:pPr>
      <w:bookmarkStart w:id="21" w:name="_Toc182396157"/>
      <w:r w:rsidRPr="00DB563C">
        <w:rPr>
          <w:shd w:val="clear" w:color="auto" w:fill="FFFFFF"/>
        </w:rPr>
        <w:t>Client Satisfaction Survey</w:t>
      </w:r>
      <w:bookmarkEnd w:id="21"/>
    </w:p>
    <w:p w14:paraId="7CD8337E" w14:textId="434E2B21" w:rsidR="00D82EE5" w:rsidRPr="001F4F74" w:rsidRDefault="00D82EE5" w:rsidP="009309D3">
      <w:pPr>
        <w:spacing w:afterLines="100"/>
        <w:jc w:val="both"/>
        <w:rPr>
          <w:rFonts w:cs="Arial"/>
          <w:lang w:val="en-GB"/>
        </w:rPr>
      </w:pPr>
      <w:r w:rsidRPr="001F4F74">
        <w:rPr>
          <w:rFonts w:cs="Arial"/>
          <w:lang w:val="en-GB"/>
        </w:rPr>
        <w:t xml:space="preserve">During the Term of the Agreement the </w:t>
      </w:r>
      <w:r w:rsidR="00CA000B">
        <w:rPr>
          <w:rFonts w:cs="Arial"/>
          <w:lang w:val="en-GB"/>
        </w:rPr>
        <w:t>SO</w:t>
      </w:r>
      <w:r w:rsidRPr="001F4F74">
        <w:rPr>
          <w:rFonts w:cs="Arial"/>
          <w:lang w:val="en-GB"/>
        </w:rPr>
        <w:t xml:space="preserve"> may conduct Client satisfaction surveys to obtain feedback on the Deliverables and </w:t>
      </w:r>
      <w:r>
        <w:rPr>
          <w:rFonts w:cs="Arial"/>
          <w:lang w:val="en-GB"/>
        </w:rPr>
        <w:t>S</w:t>
      </w:r>
      <w:r w:rsidRPr="001F4F74">
        <w:rPr>
          <w:rFonts w:cs="Arial"/>
          <w:lang w:val="en-GB"/>
        </w:rPr>
        <w:t>ervices provided under the Agreement.</w:t>
      </w:r>
    </w:p>
    <w:p w14:paraId="5E9772F7" w14:textId="6613C65C" w:rsidR="00D82EE5" w:rsidRPr="00DD0EA1" w:rsidRDefault="00D82EE5" w:rsidP="00D82EE5">
      <w:pPr>
        <w:spacing w:after="0"/>
        <w:jc w:val="both"/>
        <w:rPr>
          <w:rFonts w:cs="Arial"/>
          <w:lang w:val="en-GB"/>
        </w:rPr>
      </w:pPr>
      <w:r w:rsidRPr="66E4A4C2">
        <w:rPr>
          <w:rFonts w:cs="Arial"/>
          <w:lang w:val="en-GB"/>
        </w:rPr>
        <w:t xml:space="preserve">The </w:t>
      </w:r>
      <w:r w:rsidR="00CA000B" w:rsidRPr="66E4A4C2">
        <w:rPr>
          <w:rFonts w:cs="Arial"/>
          <w:lang w:val="en-GB"/>
        </w:rPr>
        <w:t>SO</w:t>
      </w:r>
      <w:r w:rsidRPr="66E4A4C2">
        <w:rPr>
          <w:rFonts w:cs="Arial"/>
          <w:lang w:val="en-GB"/>
        </w:rPr>
        <w:t xml:space="preserve"> will review Client satisfaction surveys to ensure </w:t>
      </w:r>
      <w:r w:rsidR="003E2B94" w:rsidRPr="66E4A4C2">
        <w:rPr>
          <w:rFonts w:cs="Arial"/>
          <w:lang w:val="en-GB"/>
        </w:rPr>
        <w:t>Bidder</w:t>
      </w:r>
      <w:r w:rsidRPr="66E4A4C2">
        <w:rPr>
          <w:rFonts w:cs="Arial"/>
          <w:lang w:val="en-GB"/>
        </w:rPr>
        <w:t xml:space="preserve"> compliance to the Agreement and to assess Client satisfaction. The survey results will be discussed with the </w:t>
      </w:r>
      <w:r w:rsidR="003E2B94" w:rsidRPr="66E4A4C2">
        <w:rPr>
          <w:rFonts w:cs="Arial"/>
          <w:lang w:val="en-GB"/>
        </w:rPr>
        <w:t>Bidder</w:t>
      </w:r>
      <w:r w:rsidRPr="66E4A4C2">
        <w:rPr>
          <w:rFonts w:cs="Arial"/>
          <w:lang w:val="en-GB"/>
        </w:rPr>
        <w:t xml:space="preserve"> to obtain feedback and resolution of any issues arising out of the surveys. Results of the surveys may be made available to Clients on an annual basis.</w:t>
      </w:r>
    </w:p>
    <w:p w14:paraId="1690308F" w14:textId="77777777" w:rsidR="004D5E70" w:rsidRPr="005B7449" w:rsidRDefault="004D5E70" w:rsidP="009309D3">
      <w:pPr>
        <w:pStyle w:val="Heading2"/>
        <w:spacing w:afterLines="100" w:after="240"/>
        <w:rPr>
          <w:shd w:val="clear" w:color="auto" w:fill="FFFFFF"/>
        </w:rPr>
      </w:pPr>
      <w:bookmarkStart w:id="22" w:name="_Toc182396158"/>
      <w:r w:rsidRPr="0060173F">
        <w:t>Accessibility</w:t>
      </w:r>
      <w:r w:rsidRPr="005B7449">
        <w:rPr>
          <w:shd w:val="clear" w:color="auto" w:fill="FFFFFF"/>
        </w:rPr>
        <w:t xml:space="preserve"> Standards</w:t>
      </w:r>
      <w:bookmarkEnd w:id="22"/>
    </w:p>
    <w:p w14:paraId="34A39B17" w14:textId="5F52CE52" w:rsidR="004D5E70" w:rsidRPr="00142210" w:rsidRDefault="004D5E70" w:rsidP="009309D3">
      <w:pPr>
        <w:spacing w:afterLines="100"/>
        <w:rPr>
          <w:rFonts w:eastAsia="Arial"/>
        </w:rPr>
      </w:pPr>
      <w:r w:rsidRPr="00142210">
        <w:rPr>
          <w:rFonts w:eastAsia="Arial"/>
        </w:rPr>
        <w:t xml:space="preserve">The </w:t>
      </w:r>
      <w:r w:rsidR="003E2B94">
        <w:rPr>
          <w:rFonts w:eastAsia="Arial"/>
        </w:rPr>
        <w:t>Bidder</w:t>
      </w:r>
      <w:r w:rsidRPr="00142210">
        <w:rPr>
          <w:rFonts w:eastAsia="Arial"/>
        </w:rPr>
        <w:t xml:space="preserve"> shall </w:t>
      </w:r>
      <w:proofErr w:type="gramStart"/>
      <w:r w:rsidRPr="00142210">
        <w:rPr>
          <w:rFonts w:eastAsia="Arial"/>
        </w:rPr>
        <w:t>have an understanding of</w:t>
      </w:r>
      <w:proofErr w:type="gramEnd"/>
      <w:r w:rsidRPr="00142210">
        <w:rPr>
          <w:rFonts w:eastAsia="Arial"/>
        </w:rPr>
        <w:t xml:space="preserve"> accessibility and accommodation requirements of persons with disabilities in the provision of Deliverables. Accordingly, Training programs must be accessible to persons with disabilities and the </w:t>
      </w:r>
      <w:r w:rsidR="003E2B94">
        <w:rPr>
          <w:rFonts w:eastAsia="Arial"/>
        </w:rPr>
        <w:t>Bidder</w:t>
      </w:r>
      <w:r w:rsidRPr="00142210">
        <w:rPr>
          <w:rFonts w:eastAsia="Arial"/>
        </w:rPr>
        <w:t xml:space="preserve"> shall accommodate, at no additional cost, all accessibility needs of trainers and trainees in the provision of the Training Services. Without limitation, the </w:t>
      </w:r>
      <w:r w:rsidR="003E2B94">
        <w:rPr>
          <w:rFonts w:eastAsia="Arial"/>
        </w:rPr>
        <w:t>Bidder</w:t>
      </w:r>
      <w:r w:rsidRPr="00142210">
        <w:rPr>
          <w:rFonts w:eastAsia="Arial"/>
        </w:rPr>
        <w:t xml:space="preserve"> shall ensure:</w:t>
      </w:r>
    </w:p>
    <w:p w14:paraId="0381A397" w14:textId="77777777" w:rsidR="004D5E70" w:rsidRPr="00B11EE6" w:rsidRDefault="004D5E70" w:rsidP="004C1979">
      <w:pPr>
        <w:numPr>
          <w:ilvl w:val="0"/>
          <w:numId w:val="40"/>
        </w:numPr>
        <w:spacing w:before="120" w:after="0"/>
        <w:ind w:left="900"/>
        <w:rPr>
          <w:rFonts w:cs="Arial"/>
        </w:rPr>
      </w:pPr>
      <w:r w:rsidRPr="00B11EE6">
        <w:rPr>
          <w:rFonts w:cs="Arial"/>
        </w:rPr>
        <w:t>All course and Training materials meet accessibility requirements as outlined in the Accessibility for Ontarians with Disabilities Act (</w:t>
      </w:r>
      <w:hyperlink r:id="rId12" w:history="1">
        <w:r w:rsidRPr="00650C40">
          <w:rPr>
            <w:rStyle w:val="Hyperlink"/>
            <w:rFonts w:cs="Arial"/>
          </w:rPr>
          <w:t>AODA</w:t>
        </w:r>
      </w:hyperlink>
      <w:proofErr w:type="gramStart"/>
      <w:r w:rsidRPr="00B11EE6">
        <w:rPr>
          <w:rFonts w:cs="Arial"/>
        </w:rPr>
        <w:t>);</w:t>
      </w:r>
      <w:proofErr w:type="gramEnd"/>
    </w:p>
    <w:p w14:paraId="1F6D905B" w14:textId="77777777" w:rsidR="004D5E70" w:rsidRPr="00B11EE6" w:rsidRDefault="004D5E70" w:rsidP="004C1979">
      <w:pPr>
        <w:numPr>
          <w:ilvl w:val="0"/>
          <w:numId w:val="40"/>
        </w:numPr>
        <w:spacing w:before="120" w:after="0"/>
        <w:ind w:left="900"/>
        <w:rPr>
          <w:rFonts w:cs="Arial"/>
        </w:rPr>
      </w:pPr>
      <w:r w:rsidRPr="00B11EE6">
        <w:rPr>
          <w:rFonts w:cs="Arial"/>
        </w:rPr>
        <w:t xml:space="preserve">In-class Training sessions are offered in facilities that are accessible to persons with mobility or other </w:t>
      </w:r>
      <w:proofErr w:type="gramStart"/>
      <w:r w:rsidRPr="00B11EE6">
        <w:rPr>
          <w:rFonts w:cs="Arial"/>
        </w:rPr>
        <w:t>disabilities;</w:t>
      </w:r>
      <w:proofErr w:type="gramEnd"/>
    </w:p>
    <w:p w14:paraId="4947A4E3" w14:textId="5A64693A" w:rsidR="004D5E70" w:rsidRPr="00B11EE6" w:rsidRDefault="004D5E70" w:rsidP="004C1979">
      <w:pPr>
        <w:numPr>
          <w:ilvl w:val="0"/>
          <w:numId w:val="40"/>
        </w:numPr>
        <w:spacing w:before="120" w:after="0"/>
        <w:ind w:left="900"/>
        <w:rPr>
          <w:rFonts w:cs="Arial"/>
        </w:rPr>
      </w:pPr>
      <w:r w:rsidRPr="00B11EE6">
        <w:rPr>
          <w:rFonts w:cs="Arial"/>
        </w:rPr>
        <w:t xml:space="preserve">Upon request, additional accessibility related assistance including alternate formats of print and electronic information and sign language interpreters (for example) are arranged by the </w:t>
      </w:r>
      <w:r w:rsidR="003E2B94">
        <w:rPr>
          <w:rFonts w:cs="Arial"/>
        </w:rPr>
        <w:t>Bidder</w:t>
      </w:r>
      <w:r w:rsidRPr="00B11EE6">
        <w:rPr>
          <w:rFonts w:cs="Arial"/>
        </w:rPr>
        <w:t xml:space="preserve"> in the format of the Client’s </w:t>
      </w:r>
      <w:proofErr w:type="gramStart"/>
      <w:r w:rsidRPr="00B11EE6">
        <w:rPr>
          <w:rFonts w:cs="Arial"/>
        </w:rPr>
        <w:t>preference;</w:t>
      </w:r>
      <w:proofErr w:type="gramEnd"/>
    </w:p>
    <w:p w14:paraId="5C8D6A49" w14:textId="77777777" w:rsidR="004D5E70" w:rsidRPr="00B11EE6" w:rsidRDefault="004D5E70" w:rsidP="004C1979">
      <w:pPr>
        <w:numPr>
          <w:ilvl w:val="0"/>
          <w:numId w:val="40"/>
        </w:numPr>
        <w:spacing w:before="120" w:after="0"/>
        <w:ind w:left="900"/>
        <w:rPr>
          <w:rFonts w:cs="Arial"/>
        </w:rPr>
      </w:pPr>
      <w:r w:rsidRPr="00B11EE6">
        <w:rPr>
          <w:rFonts w:cs="Arial"/>
        </w:rPr>
        <w:lastRenderedPageBreak/>
        <w:t xml:space="preserve">accessibility software (such as JAWS, Dragon Naturally Speaking, </w:t>
      </w:r>
      <w:proofErr w:type="spellStart"/>
      <w:r w:rsidRPr="00B11EE6">
        <w:rPr>
          <w:rFonts w:cs="Arial"/>
        </w:rPr>
        <w:t>Zoomtext</w:t>
      </w:r>
      <w:proofErr w:type="spellEnd"/>
      <w:r w:rsidRPr="00B11EE6">
        <w:rPr>
          <w:rFonts w:cs="Arial"/>
        </w:rPr>
        <w:t>, Kurzweil, Windows Eyes etc.) interacts with I&amp;IT and desktop applications; and</w:t>
      </w:r>
    </w:p>
    <w:p w14:paraId="383359D9" w14:textId="77777777" w:rsidR="004D5E70" w:rsidRDefault="004D5E70" w:rsidP="004C1979">
      <w:pPr>
        <w:numPr>
          <w:ilvl w:val="0"/>
          <w:numId w:val="40"/>
        </w:numPr>
        <w:spacing w:before="120" w:after="0"/>
        <w:ind w:left="900"/>
        <w:rPr>
          <w:rFonts w:cs="Arial"/>
        </w:rPr>
      </w:pPr>
      <w:r w:rsidRPr="00B11EE6">
        <w:rPr>
          <w:rFonts w:cs="Arial"/>
        </w:rPr>
        <w:t xml:space="preserve">the use of TTYs, Interactive Voice Response (IVR) technology (which allows a computer to interact with humans </w:t>
      </w:r>
      <w:proofErr w:type="gramStart"/>
      <w:r w:rsidRPr="00B11EE6">
        <w:rPr>
          <w:rFonts w:cs="Arial"/>
        </w:rPr>
        <w:t>through the use of</w:t>
      </w:r>
      <w:proofErr w:type="gramEnd"/>
      <w:r w:rsidRPr="00B11EE6">
        <w:rPr>
          <w:rFonts w:cs="Arial"/>
        </w:rPr>
        <w:t xml:space="preserve"> voice and Dual-tone Multi-frequency (DTMF) keypad inputs), caption use in the development of videos, audio description, etc.</w:t>
      </w:r>
    </w:p>
    <w:p w14:paraId="4E084770" w14:textId="77777777" w:rsidR="00480F1D" w:rsidRDefault="00480F1D" w:rsidP="00480F1D">
      <w:pPr>
        <w:spacing w:before="120" w:after="0"/>
        <w:rPr>
          <w:rFonts w:cs="Arial"/>
        </w:rPr>
      </w:pPr>
    </w:p>
    <w:p w14:paraId="35152321" w14:textId="64C5C5AF" w:rsidR="00480F1D" w:rsidRDefault="00C651D3" w:rsidP="00480F1D">
      <w:pPr>
        <w:spacing w:before="120" w:after="0"/>
        <w:rPr>
          <w:rFonts w:cs="Arial"/>
        </w:rPr>
      </w:pPr>
      <w:r>
        <w:rPr>
          <w:rFonts w:cs="Arial"/>
        </w:rPr>
        <w:t>At SO’s</w:t>
      </w:r>
      <w:r w:rsidR="00710254">
        <w:rPr>
          <w:rFonts w:cs="Arial"/>
        </w:rPr>
        <w:t xml:space="preserve"> and/or </w:t>
      </w:r>
      <w:r>
        <w:rPr>
          <w:rFonts w:cs="Arial"/>
        </w:rPr>
        <w:t xml:space="preserve">Client’s request </w:t>
      </w:r>
      <w:r w:rsidR="00480F1D">
        <w:rPr>
          <w:rFonts w:cs="Arial"/>
        </w:rPr>
        <w:t xml:space="preserve">Bidders must provide </w:t>
      </w:r>
      <w:r>
        <w:rPr>
          <w:rFonts w:cs="Arial"/>
        </w:rPr>
        <w:t>the following:</w:t>
      </w:r>
    </w:p>
    <w:p w14:paraId="69116AD0" w14:textId="5C3B8D05" w:rsidR="00C651D3" w:rsidRPr="00C651D3" w:rsidRDefault="00C651D3" w:rsidP="00432434">
      <w:pPr>
        <w:pStyle w:val="ListParagraph"/>
        <w:numPr>
          <w:ilvl w:val="0"/>
          <w:numId w:val="59"/>
        </w:numPr>
        <w:spacing w:before="120" w:after="0"/>
        <w:rPr>
          <w:rFonts w:cs="Arial"/>
        </w:rPr>
      </w:pPr>
      <w:r w:rsidRPr="00C651D3">
        <w:rPr>
          <w:rFonts w:cs="Arial"/>
        </w:rPr>
        <w:t>Comprehensive Accessibility Testing Plan</w:t>
      </w:r>
    </w:p>
    <w:p w14:paraId="41045468" w14:textId="77777777" w:rsidR="00C651D3" w:rsidRDefault="00C651D3" w:rsidP="00432434">
      <w:pPr>
        <w:pStyle w:val="ListParagraph"/>
        <w:numPr>
          <w:ilvl w:val="0"/>
          <w:numId w:val="59"/>
        </w:numPr>
        <w:spacing w:before="120" w:after="0"/>
        <w:rPr>
          <w:rFonts w:cs="Arial"/>
        </w:rPr>
      </w:pPr>
      <w:r w:rsidRPr="00C651D3">
        <w:rPr>
          <w:rFonts w:cs="Arial"/>
        </w:rPr>
        <w:t>Accessibility Compliance Report</w:t>
      </w:r>
    </w:p>
    <w:p w14:paraId="46F694F9" w14:textId="6D0EC31E" w:rsidR="00C651D3" w:rsidRDefault="00C651D3" w:rsidP="00432434">
      <w:pPr>
        <w:pStyle w:val="ListParagraph"/>
        <w:numPr>
          <w:ilvl w:val="0"/>
          <w:numId w:val="59"/>
        </w:numPr>
        <w:spacing w:before="120" w:after="0"/>
        <w:rPr>
          <w:rFonts w:cs="Arial"/>
        </w:rPr>
      </w:pPr>
      <w:r>
        <w:rPr>
          <w:rFonts w:cs="Arial"/>
        </w:rPr>
        <w:t>U</w:t>
      </w:r>
      <w:r w:rsidRPr="00C651D3">
        <w:rPr>
          <w:rFonts w:cs="Arial"/>
        </w:rPr>
        <w:t>ser Testing Results with Individuals with Disabilities</w:t>
      </w:r>
    </w:p>
    <w:p w14:paraId="5C954D66" w14:textId="77777777" w:rsidR="00C651D3" w:rsidRPr="00C651D3" w:rsidRDefault="00C651D3" w:rsidP="00C651D3">
      <w:pPr>
        <w:pStyle w:val="ListParagraph"/>
        <w:spacing w:before="120" w:after="0"/>
        <w:rPr>
          <w:rFonts w:cs="Arial"/>
        </w:rPr>
      </w:pPr>
    </w:p>
    <w:p w14:paraId="7F6310EC" w14:textId="1288CB0E" w:rsidR="0064370C" w:rsidRPr="00F61373" w:rsidRDefault="00024853" w:rsidP="0064370C">
      <w:pPr>
        <w:spacing w:before="120" w:after="0"/>
        <w:rPr>
          <w:rFonts w:cs="Arial"/>
        </w:rPr>
      </w:pPr>
      <w:r w:rsidRPr="00F61373">
        <w:rPr>
          <w:rFonts w:cs="Arial"/>
        </w:rPr>
        <w:t>SO shall conduct an annual review of accessibility standards and bring forth any changes to this section</w:t>
      </w:r>
      <w:r w:rsidR="001C4201" w:rsidRPr="00F61373">
        <w:rPr>
          <w:rFonts w:cs="Arial"/>
        </w:rPr>
        <w:t xml:space="preserve"> as deem</w:t>
      </w:r>
      <w:r w:rsidR="00E9595A" w:rsidRPr="00F61373">
        <w:rPr>
          <w:rFonts w:cs="Arial"/>
        </w:rPr>
        <w:t>ed</w:t>
      </w:r>
      <w:r w:rsidR="001C4201" w:rsidRPr="00F61373">
        <w:rPr>
          <w:rFonts w:cs="Arial"/>
        </w:rPr>
        <w:t xml:space="preserve"> necessary.</w:t>
      </w:r>
    </w:p>
    <w:p w14:paraId="3C8FEB34" w14:textId="77777777" w:rsidR="00024853" w:rsidRDefault="00024853" w:rsidP="0064370C">
      <w:pPr>
        <w:spacing w:before="120" w:after="0"/>
        <w:rPr>
          <w:rFonts w:cs="Arial"/>
        </w:rPr>
      </w:pPr>
    </w:p>
    <w:p w14:paraId="03114EA0" w14:textId="0CFAEB57" w:rsidR="00D62DFF" w:rsidRDefault="00DC6F49" w:rsidP="00A16D86">
      <w:pPr>
        <w:pStyle w:val="Heading2"/>
        <w:spacing w:afterLines="100" w:after="240"/>
      </w:pPr>
      <w:bookmarkStart w:id="23" w:name="_Toc157070625"/>
      <w:bookmarkStart w:id="24" w:name="_Toc182396159"/>
      <w:r>
        <w:t>Contractor Security Clearance</w:t>
      </w:r>
      <w:bookmarkEnd w:id="23"/>
      <w:bookmarkEnd w:id="24"/>
    </w:p>
    <w:p w14:paraId="4DED1704" w14:textId="0CADD3E0" w:rsidR="00A16D86" w:rsidRDefault="001B7515" w:rsidP="00432434">
      <w:pPr>
        <w:pStyle w:val="BodyText"/>
        <w:numPr>
          <w:ilvl w:val="0"/>
          <w:numId w:val="41"/>
        </w:numPr>
      </w:pPr>
      <w:r w:rsidRPr="001B7515">
        <w:t>Upon notification from Supply Ontario or the Client, which may either be prior to execution of the Master Agreement or at the time of any particular Statement of Work through a second-stage selection process, the Proponent/Supplier shall</w:t>
      </w:r>
      <w:r>
        <w:t xml:space="preserve"> </w:t>
      </w:r>
      <w:r w:rsidRPr="001B7515">
        <w:t xml:space="preserve">obtain one or more of the following Security Screening Checks and obtain clearance from </w:t>
      </w:r>
      <w:r w:rsidR="00D1639B">
        <w:t>SO</w:t>
      </w:r>
      <w:r w:rsidRPr="001B7515">
        <w:t xml:space="preserve"> for any person, including directors, officers, employees, agents or sub-contractor, as applicable, engaged in the performance of the </w:t>
      </w:r>
      <w:r w:rsidRPr="001B7515">
        <w:tab/>
        <w:t>services:</w:t>
      </w:r>
    </w:p>
    <w:p w14:paraId="2AFFA5E9" w14:textId="77777777" w:rsidR="00A3436D" w:rsidRDefault="00A3436D" w:rsidP="00432434">
      <w:pPr>
        <w:pStyle w:val="BodyText"/>
        <w:numPr>
          <w:ilvl w:val="1"/>
          <w:numId w:val="41"/>
        </w:numPr>
      </w:pPr>
      <w:r>
        <w:t>Criminal Record and Judicial Matters Check (CRJMC</w:t>
      </w:r>
      <w:proofErr w:type="gramStart"/>
      <w:r>
        <w:t>);</w:t>
      </w:r>
      <w:proofErr w:type="gramEnd"/>
    </w:p>
    <w:p w14:paraId="2C8CA4ED" w14:textId="77777777" w:rsidR="00A3436D" w:rsidRDefault="00A3436D" w:rsidP="00432434">
      <w:pPr>
        <w:pStyle w:val="BodyText"/>
        <w:numPr>
          <w:ilvl w:val="1"/>
          <w:numId w:val="41"/>
        </w:numPr>
      </w:pPr>
      <w:r>
        <w:t>Vulnerable Sector Check (VSC</w:t>
      </w:r>
      <w:proofErr w:type="gramStart"/>
      <w:r>
        <w:t>);</w:t>
      </w:r>
      <w:proofErr w:type="gramEnd"/>
    </w:p>
    <w:p w14:paraId="2A9FE44D" w14:textId="77777777" w:rsidR="00A3436D" w:rsidRDefault="00A3436D" w:rsidP="00432434">
      <w:pPr>
        <w:pStyle w:val="BodyText"/>
        <w:numPr>
          <w:ilvl w:val="1"/>
          <w:numId w:val="41"/>
        </w:numPr>
      </w:pPr>
      <w:r>
        <w:t xml:space="preserve">Company Level </w:t>
      </w:r>
      <w:proofErr w:type="gramStart"/>
      <w:r>
        <w:t>Check;</w:t>
      </w:r>
      <w:proofErr w:type="gramEnd"/>
    </w:p>
    <w:p w14:paraId="53062D65" w14:textId="77777777" w:rsidR="00A3436D" w:rsidRDefault="00A3436D" w:rsidP="00432434">
      <w:pPr>
        <w:pStyle w:val="BodyText"/>
        <w:numPr>
          <w:ilvl w:val="1"/>
          <w:numId w:val="41"/>
        </w:numPr>
      </w:pPr>
      <w:r>
        <w:t xml:space="preserve">Driver’s Record </w:t>
      </w:r>
      <w:proofErr w:type="gramStart"/>
      <w:r>
        <w:t>Check;</w:t>
      </w:r>
      <w:proofErr w:type="gramEnd"/>
    </w:p>
    <w:p w14:paraId="2F086A36" w14:textId="77777777" w:rsidR="00A3436D" w:rsidRDefault="00A3436D" w:rsidP="00432434">
      <w:pPr>
        <w:pStyle w:val="BodyText"/>
        <w:numPr>
          <w:ilvl w:val="1"/>
          <w:numId w:val="41"/>
        </w:numPr>
      </w:pPr>
      <w:r>
        <w:t xml:space="preserve">Credit </w:t>
      </w:r>
      <w:proofErr w:type="gramStart"/>
      <w:r>
        <w:t>Check;</w:t>
      </w:r>
      <w:proofErr w:type="gramEnd"/>
    </w:p>
    <w:p w14:paraId="70DF7062" w14:textId="77777777" w:rsidR="00A3436D" w:rsidRDefault="00A3436D" w:rsidP="00432434">
      <w:pPr>
        <w:pStyle w:val="BodyText"/>
        <w:numPr>
          <w:ilvl w:val="1"/>
          <w:numId w:val="41"/>
        </w:numPr>
      </w:pPr>
      <w:r>
        <w:t>Out-of-Country Police Certificate (US and/or International</w:t>
      </w:r>
      <w:proofErr w:type="gramStart"/>
      <w:r>
        <w:t>);</w:t>
      </w:r>
      <w:proofErr w:type="gramEnd"/>
    </w:p>
    <w:p w14:paraId="46E7467A" w14:textId="77777777" w:rsidR="00A3436D" w:rsidRDefault="00A3436D" w:rsidP="00432434">
      <w:pPr>
        <w:pStyle w:val="BodyText"/>
        <w:numPr>
          <w:ilvl w:val="1"/>
          <w:numId w:val="41"/>
        </w:numPr>
      </w:pPr>
      <w:r>
        <w:t>Out-of-Country Driver’s Record Check (US and/or International</w:t>
      </w:r>
      <w:proofErr w:type="gramStart"/>
      <w:r>
        <w:t>);</w:t>
      </w:r>
      <w:proofErr w:type="gramEnd"/>
    </w:p>
    <w:p w14:paraId="64BA4EE7" w14:textId="31879F4C" w:rsidR="001B7515" w:rsidRPr="00A16D86" w:rsidRDefault="00A3436D" w:rsidP="00432434">
      <w:pPr>
        <w:pStyle w:val="BodyText"/>
        <w:numPr>
          <w:ilvl w:val="1"/>
          <w:numId w:val="41"/>
        </w:numPr>
      </w:pPr>
      <w:r>
        <w:t xml:space="preserve">Any other Security Screening Check as deemed necessary by Supply Ontario at its sole discretion, </w:t>
      </w:r>
      <w:proofErr w:type="gramStart"/>
      <w:r>
        <w:t>on the basis of</w:t>
      </w:r>
      <w:proofErr w:type="gramEnd"/>
      <w:r>
        <w:t xml:space="preserve"> a contract risk assessment.</w:t>
      </w:r>
    </w:p>
    <w:p w14:paraId="4D02F2DB" w14:textId="02334265" w:rsidR="006724C4" w:rsidRDefault="00BE4821" w:rsidP="00432434">
      <w:pPr>
        <w:pStyle w:val="BodyText"/>
        <w:numPr>
          <w:ilvl w:val="0"/>
          <w:numId w:val="41"/>
        </w:numPr>
      </w:pPr>
      <w:bookmarkStart w:id="25" w:name="_Toc157070627"/>
      <w:r w:rsidRPr="009E0950">
        <w:t xml:space="preserve">The Supplier shall obtain the Security Screening Checks set out above at its own cost, unless notified otherwise by </w:t>
      </w:r>
      <w:bookmarkEnd w:id="25"/>
      <w:r w:rsidR="003A357D">
        <w:t>Supply Ontario</w:t>
      </w:r>
    </w:p>
    <w:p w14:paraId="680EC216" w14:textId="6AAD8DC9" w:rsidR="00BE4821" w:rsidRDefault="00674B65" w:rsidP="00432434">
      <w:pPr>
        <w:pStyle w:val="BodyText"/>
        <w:numPr>
          <w:ilvl w:val="0"/>
          <w:numId w:val="41"/>
        </w:numPr>
      </w:pPr>
      <w:bookmarkStart w:id="26" w:name="_Toc157070628"/>
      <w:r w:rsidRPr="009E0950">
        <w:lastRenderedPageBreak/>
        <w:t xml:space="preserve">If required, screening checks must be completed before the Supplier and </w:t>
      </w:r>
      <w:r>
        <w:t>Supply Ontario</w:t>
      </w:r>
      <w:r w:rsidRPr="009E0950">
        <w:t xml:space="preserve"> enter into the Master Agreement, if applicable, or before the Supplier</w:t>
      </w:r>
      <w:r w:rsidR="00C1268B">
        <w:t xml:space="preserve"> </w:t>
      </w:r>
      <w:r w:rsidRPr="009E0950">
        <w:t xml:space="preserve">and the Client </w:t>
      </w:r>
      <w:proofErr w:type="gramStart"/>
      <w:r w:rsidRPr="009E0950">
        <w:t>enter into</w:t>
      </w:r>
      <w:proofErr w:type="gramEnd"/>
      <w:r w:rsidRPr="009E0950">
        <w:t xml:space="preserve"> the Statement of Work.</w:t>
      </w:r>
      <w:bookmarkEnd w:id="26"/>
    </w:p>
    <w:p w14:paraId="4CDB6626" w14:textId="4CB8198C" w:rsidR="00674B65" w:rsidRDefault="00C1268B" w:rsidP="00432434">
      <w:pPr>
        <w:pStyle w:val="BodyText"/>
        <w:numPr>
          <w:ilvl w:val="0"/>
          <w:numId w:val="41"/>
        </w:numPr>
      </w:pPr>
      <w:bookmarkStart w:id="27" w:name="_Toc157070629"/>
      <w:r w:rsidRPr="009E0950">
        <w:t xml:space="preserve">All required information shall be provided in a form acceptable to </w:t>
      </w:r>
      <w:r>
        <w:t>Supply Ontario</w:t>
      </w:r>
      <w:r w:rsidRPr="009E0950">
        <w:t>.</w:t>
      </w:r>
      <w:bookmarkEnd w:id="27"/>
    </w:p>
    <w:p w14:paraId="4A01FCC8" w14:textId="77777777" w:rsidR="00D62DFF" w:rsidRPr="009E0950" w:rsidRDefault="00D62DFF" w:rsidP="00D62DFF"/>
    <w:p w14:paraId="494B6863" w14:textId="77777777" w:rsidR="00D62DFF" w:rsidRDefault="00D62DFF" w:rsidP="00D62DFF"/>
    <w:p w14:paraId="08A3662D" w14:textId="6CF085BD" w:rsidR="004D5E70" w:rsidRPr="0064370C" w:rsidRDefault="00D62DFF" w:rsidP="00D62DFF">
      <w:pPr>
        <w:spacing w:after="0"/>
        <w:ind w:left="2880" w:firstLine="720"/>
        <w:rPr>
          <w:rFonts w:cs="Arial"/>
          <w:lang w:val="en-US"/>
        </w:rPr>
      </w:pPr>
      <w:r w:rsidRPr="00D344EA">
        <w:rPr>
          <w:rFonts w:cs="Arial"/>
          <w:b/>
        </w:rPr>
        <w:t xml:space="preserve">[End of </w:t>
      </w:r>
      <w:r w:rsidRPr="00321A8B">
        <w:rPr>
          <w:rFonts w:cs="Arial"/>
          <w:b/>
        </w:rPr>
        <w:t>The Deliverables</w:t>
      </w:r>
      <w:r w:rsidRPr="00D344EA">
        <w:rPr>
          <w:rFonts w:cs="Arial"/>
          <w:b/>
        </w:rPr>
        <w:t>]</w:t>
      </w:r>
      <w:bookmarkEnd w:id="4"/>
    </w:p>
    <w:sectPr w:rsidR="004D5E70" w:rsidRPr="0064370C" w:rsidSect="00E70579">
      <w:footerReference w:type="even" r:id="rId13"/>
      <w:footerReference w:type="default" r:id="rId14"/>
      <w:pgSz w:w="12240" w:h="15840" w:code="1"/>
      <w:pgMar w:top="1152" w:right="1152" w:bottom="1152"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9EF7" w14:textId="77777777" w:rsidR="00D35C27" w:rsidRDefault="00D35C27">
      <w:r>
        <w:separator/>
      </w:r>
    </w:p>
  </w:endnote>
  <w:endnote w:type="continuationSeparator" w:id="0">
    <w:p w14:paraId="02465867" w14:textId="77777777" w:rsidR="00D35C27" w:rsidRDefault="00D35C27">
      <w:r>
        <w:continuationSeparator/>
      </w:r>
    </w:p>
  </w:endnote>
  <w:endnote w:type="continuationNotice" w:id="1">
    <w:p w14:paraId="00508442" w14:textId="77777777" w:rsidR="00D35C27" w:rsidRDefault="00D35C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DC16" w14:textId="77777777" w:rsidR="001314F0" w:rsidRDefault="001314F0">
    <w:pPr>
      <w:pStyle w:val="Footer"/>
    </w:pPr>
    <w:r>
      <w:t>Version 1: Jan 2016</w:t>
    </w:r>
  </w:p>
  <w:p w14:paraId="4CDAFF19" w14:textId="77777777" w:rsidR="001314F0" w:rsidRDefault="00131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6573" w14:textId="78296ABA" w:rsidR="001314F0" w:rsidRDefault="002E581E" w:rsidP="00267271">
    <w:pPr>
      <w:pStyle w:val="Footer"/>
      <w:pBdr>
        <w:top w:val="single" w:sz="4" w:space="1" w:color="auto"/>
      </w:pBdr>
      <w:tabs>
        <w:tab w:val="clear" w:pos="8640"/>
        <w:tab w:val="right" w:pos="9360"/>
      </w:tabs>
      <w:spacing w:before="0" w:after="0"/>
    </w:pPr>
    <w:r>
      <w:rPr>
        <w:lang w:val="en-CA"/>
      </w:rPr>
      <w:tab/>
    </w:r>
    <w:r w:rsidR="00E70579" w:rsidRPr="00E70579">
      <w:rPr>
        <w:lang w:val="en-CA"/>
      </w:rPr>
      <w:t xml:space="preserve">RFB Tender # </w:t>
    </w:r>
    <w:r w:rsidR="00D5069D">
      <w:rPr>
        <w:lang w:val="en-CA"/>
      </w:rPr>
      <w:t>20123</w:t>
    </w:r>
    <w:r w:rsidR="00E70579" w:rsidRPr="005D2260">
      <w:rPr>
        <w:color w:val="FF0000"/>
        <w:lang w:val="en-CA"/>
      </w:rPr>
      <w:t xml:space="preserve"> </w:t>
    </w:r>
    <w:r w:rsidR="00BF313A">
      <w:rPr>
        <w:lang w:val="en-CA"/>
      </w:rPr>
      <w:t>Artificial Intelligence (AI) Scribe Solution</w:t>
    </w:r>
    <w:r w:rsidR="001314F0" w:rsidRPr="00E45618">
      <w:tab/>
    </w:r>
    <w:r w:rsidR="001314F0">
      <w:tab/>
    </w:r>
    <w:r w:rsidR="001314F0" w:rsidRPr="00E45618">
      <w:t xml:space="preserve">Page </w:t>
    </w:r>
    <w:r w:rsidR="001314F0" w:rsidRPr="009B53F7">
      <w:rPr>
        <w:rStyle w:val="PageNumber"/>
        <w:noProof/>
      </w:rPr>
      <w:fldChar w:fldCharType="begin"/>
    </w:r>
    <w:r w:rsidR="001314F0" w:rsidRPr="009B53F7">
      <w:rPr>
        <w:rStyle w:val="PageNumber"/>
        <w:noProof/>
      </w:rPr>
      <w:instrText xml:space="preserve"> PAGE </w:instrText>
    </w:r>
    <w:r w:rsidR="001314F0" w:rsidRPr="009B53F7">
      <w:rPr>
        <w:rStyle w:val="PageNumber"/>
        <w:noProof/>
      </w:rPr>
      <w:fldChar w:fldCharType="separate"/>
    </w:r>
    <w:r w:rsidR="001314F0">
      <w:rPr>
        <w:rStyle w:val="PageNumber"/>
        <w:noProof/>
      </w:rPr>
      <w:t>1</w:t>
    </w:r>
    <w:r w:rsidR="001314F0" w:rsidRPr="009B53F7">
      <w:rPr>
        <w:rStyle w:val="PageNumber"/>
        <w:noProof/>
      </w:rPr>
      <w:fldChar w:fldCharType="end"/>
    </w:r>
    <w:r w:rsidR="001314F0" w:rsidRPr="009B53F7">
      <w:rPr>
        <w:rStyle w:val="PageNumber"/>
      </w:rPr>
      <w:t xml:space="preserve"> of </w:t>
    </w:r>
    <w:r w:rsidR="001314F0" w:rsidRPr="009B53F7">
      <w:rPr>
        <w:rStyle w:val="PageNumber"/>
      </w:rPr>
      <w:fldChar w:fldCharType="begin"/>
    </w:r>
    <w:r w:rsidR="001314F0" w:rsidRPr="009B53F7">
      <w:rPr>
        <w:rStyle w:val="PageNumber"/>
      </w:rPr>
      <w:instrText xml:space="preserve"> NUMPAGES </w:instrText>
    </w:r>
    <w:r w:rsidR="001314F0" w:rsidRPr="009B53F7">
      <w:rPr>
        <w:rStyle w:val="PageNumber"/>
      </w:rPr>
      <w:fldChar w:fldCharType="separate"/>
    </w:r>
    <w:r w:rsidR="001314F0">
      <w:rPr>
        <w:rStyle w:val="PageNumber"/>
        <w:noProof/>
      </w:rPr>
      <w:t>2</w:t>
    </w:r>
    <w:r w:rsidR="001314F0" w:rsidRPr="009B53F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A595" w14:textId="77777777" w:rsidR="00D35C27" w:rsidRDefault="00D35C27">
      <w:r>
        <w:separator/>
      </w:r>
    </w:p>
  </w:footnote>
  <w:footnote w:type="continuationSeparator" w:id="0">
    <w:p w14:paraId="55A99C38" w14:textId="77777777" w:rsidR="00D35C27" w:rsidRDefault="00D35C27">
      <w:r>
        <w:continuationSeparator/>
      </w:r>
    </w:p>
  </w:footnote>
  <w:footnote w:type="continuationNotice" w:id="1">
    <w:p w14:paraId="7A75FACA" w14:textId="77777777" w:rsidR="00D35C27" w:rsidRDefault="00D35C2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BCBC72"/>
    <w:lvl w:ilvl="0">
      <w:start w:val="1"/>
      <w:numFmt w:val="decimal"/>
      <w:pStyle w:val="ListNumber5"/>
      <w:lvlText w:val="%1."/>
      <w:lvlJc w:val="left"/>
      <w:pPr>
        <w:tabs>
          <w:tab w:val="num" w:pos="1800"/>
        </w:tabs>
        <w:ind w:left="1800" w:hanging="360"/>
      </w:pPr>
      <w:rPr>
        <w:rFonts w:ascii="Arial" w:hAnsi="Arial" w:cs="Arial"/>
      </w:rPr>
    </w:lvl>
  </w:abstractNum>
  <w:abstractNum w:abstractNumId="1" w15:restartNumberingAfterBreak="0">
    <w:nsid w:val="FFFFFF7D"/>
    <w:multiLevelType w:val="singleLevel"/>
    <w:tmpl w:val="A282F3E4"/>
    <w:lvl w:ilvl="0">
      <w:start w:val="1"/>
      <w:numFmt w:val="decimal"/>
      <w:pStyle w:val="ListNumber4"/>
      <w:lvlText w:val="%1."/>
      <w:lvlJc w:val="left"/>
      <w:pPr>
        <w:tabs>
          <w:tab w:val="num" w:pos="1209"/>
        </w:tabs>
        <w:ind w:left="1209" w:hanging="360"/>
      </w:pPr>
      <w:rPr>
        <w:rFonts w:ascii="Arial" w:hAnsi="Arial" w:cs="Arial"/>
      </w:rPr>
    </w:lvl>
  </w:abstractNum>
  <w:abstractNum w:abstractNumId="2" w15:restartNumberingAfterBreak="0">
    <w:nsid w:val="FFFFFF7E"/>
    <w:multiLevelType w:val="singleLevel"/>
    <w:tmpl w:val="70665A9C"/>
    <w:lvl w:ilvl="0">
      <w:start w:val="1"/>
      <w:numFmt w:val="decimal"/>
      <w:pStyle w:val="ListNumber3"/>
      <w:lvlText w:val="%1."/>
      <w:lvlJc w:val="left"/>
      <w:pPr>
        <w:tabs>
          <w:tab w:val="num" w:pos="926"/>
        </w:tabs>
        <w:ind w:left="926"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0"/>
    <w:multiLevelType w:val="singleLevel"/>
    <w:tmpl w:val="18EA403C"/>
    <w:lvl w:ilvl="0">
      <w:start w:val="1"/>
      <w:numFmt w:val="bullet"/>
      <w:pStyle w:val="ListBullet5"/>
      <w:lvlText w:val=""/>
      <w:lvlJc w:val="left"/>
      <w:pPr>
        <w:tabs>
          <w:tab w:val="num" w:pos="1492"/>
        </w:tabs>
        <w:ind w:left="1492" w:hanging="360"/>
      </w:pPr>
      <w:rPr>
        <w:rFonts w:ascii="Arial" w:hAnsi="Arial" w:cs="Arial" w:hint="default"/>
      </w:rPr>
    </w:lvl>
  </w:abstractNum>
  <w:abstractNum w:abstractNumId="4" w15:restartNumberingAfterBreak="0">
    <w:nsid w:val="FFFFFF81"/>
    <w:multiLevelType w:val="singleLevel"/>
    <w:tmpl w:val="8F5AE5A2"/>
    <w:lvl w:ilvl="0">
      <w:start w:val="1"/>
      <w:numFmt w:val="bullet"/>
      <w:pStyle w:val="ListBullet4"/>
      <w:lvlText w:val=""/>
      <w:lvlJc w:val="left"/>
      <w:pPr>
        <w:tabs>
          <w:tab w:val="num" w:pos="1209"/>
        </w:tabs>
        <w:ind w:left="1209" w:hanging="360"/>
      </w:pPr>
      <w:rPr>
        <w:rFonts w:ascii="Arial" w:hAnsi="Arial" w:cs="Arial" w:hint="default"/>
      </w:rPr>
    </w:lvl>
  </w:abstractNum>
  <w:abstractNum w:abstractNumId="5" w15:restartNumberingAfterBreak="0">
    <w:nsid w:val="FFFFFF89"/>
    <w:multiLevelType w:val="singleLevel"/>
    <w:tmpl w:val="D0524ECC"/>
    <w:lvl w:ilvl="0">
      <w:start w:val="1"/>
      <w:numFmt w:val="bullet"/>
      <w:pStyle w:val="Listbulletnoindent"/>
      <w:lvlText w:val=""/>
      <w:lvlJc w:val="left"/>
      <w:pPr>
        <w:tabs>
          <w:tab w:val="num" w:pos="360"/>
        </w:tabs>
        <w:ind w:left="360" w:hanging="360"/>
      </w:pPr>
      <w:rPr>
        <w:rFonts w:ascii="Symbol" w:hAnsi="Symbol" w:hint="default"/>
      </w:rPr>
    </w:lvl>
  </w:abstractNum>
  <w:abstractNum w:abstractNumId="6" w15:restartNumberingAfterBreak="0">
    <w:nsid w:val="020654B5"/>
    <w:multiLevelType w:val="multilevel"/>
    <w:tmpl w:val="D9D67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D6209"/>
    <w:multiLevelType w:val="multilevel"/>
    <w:tmpl w:val="982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2014CA"/>
    <w:multiLevelType w:val="multilevel"/>
    <w:tmpl w:val="20DE6D1A"/>
    <w:lvl w:ilvl="0">
      <w:start w:val="1"/>
      <w:numFmt w:val="upperLetter"/>
      <w:pStyle w:val="Schedule1L1"/>
      <w:suff w:val="nothing"/>
      <w:lvlText w:val="SCHEDULE %1"/>
      <w:lvlJc w:val="left"/>
      <w:pPr>
        <w:tabs>
          <w:tab w:val="num" w:pos="720"/>
        </w:tabs>
        <w:ind w:left="0" w:firstLine="0"/>
      </w:pPr>
      <w:rPr>
        <w:b/>
        <w:i w:val="0"/>
        <w:caps/>
        <w:smallCaps w:val="0"/>
        <w:u w:val="none"/>
      </w:rPr>
    </w:lvl>
    <w:lvl w:ilvl="1">
      <w:start w:val="1"/>
      <w:numFmt w:val="decimal"/>
      <w:pStyle w:val="Schedule1L2"/>
      <w:lvlText w:val="%2."/>
      <w:lvlJc w:val="left"/>
      <w:pPr>
        <w:tabs>
          <w:tab w:val="num" w:pos="720"/>
        </w:tabs>
        <w:ind w:left="720" w:hanging="720"/>
      </w:pPr>
      <w:rPr>
        <w:b w:val="0"/>
        <w:i w:val="0"/>
        <w:caps w:val="0"/>
        <w:u w:val="none"/>
      </w:rPr>
    </w:lvl>
    <w:lvl w:ilvl="2">
      <w:start w:val="1"/>
      <w:numFmt w:val="lowerLetter"/>
      <w:lvlText w:val="(%3)"/>
      <w:lvlJc w:val="left"/>
      <w:pPr>
        <w:tabs>
          <w:tab w:val="num" w:pos="1440"/>
        </w:tabs>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ule1L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Schedule1L5"/>
      <w:lvlText w:val="(%5)"/>
      <w:lvlJc w:val="left"/>
      <w:pPr>
        <w:tabs>
          <w:tab w:val="num" w:pos="2880"/>
        </w:tabs>
        <w:ind w:left="2880" w:hanging="720"/>
      </w:pPr>
      <w:rPr>
        <w:b w:val="0"/>
        <w:i w:val="0"/>
        <w:caps w:val="0"/>
        <w:u w:val="none"/>
      </w:rPr>
    </w:lvl>
    <w:lvl w:ilvl="5">
      <w:start w:val="1"/>
      <w:numFmt w:val="upperRoman"/>
      <w:pStyle w:val="Schedule1L6"/>
      <w:lvlText w:val="(%6)"/>
      <w:lvlJc w:val="left"/>
      <w:pPr>
        <w:tabs>
          <w:tab w:val="num" w:pos="3600"/>
        </w:tabs>
        <w:ind w:left="3600" w:hanging="720"/>
      </w:pPr>
      <w:rPr>
        <w:b w:val="0"/>
        <w:i w:val="0"/>
        <w:caps w:val="0"/>
        <w:u w:val="none"/>
      </w:rPr>
    </w:lvl>
    <w:lvl w:ilvl="6">
      <w:start w:val="1"/>
      <w:numFmt w:val="decimal"/>
      <w:pStyle w:val="Schedule1L7"/>
      <w:lvlText w:val="(%7)"/>
      <w:lvlJc w:val="left"/>
      <w:pPr>
        <w:tabs>
          <w:tab w:val="num" w:pos="4320"/>
        </w:tabs>
        <w:ind w:left="4320" w:hanging="720"/>
      </w:pPr>
      <w:rPr>
        <w:b w:val="0"/>
        <w:i w:val="0"/>
        <w:caps w:val="0"/>
        <w:u w:val="none"/>
      </w:rPr>
    </w:lvl>
    <w:lvl w:ilvl="7">
      <w:start w:val="1"/>
      <w:numFmt w:val="lowerLetter"/>
      <w:pStyle w:val="Schedule1L8"/>
      <w:lvlText w:val="%8."/>
      <w:lvlJc w:val="left"/>
      <w:pPr>
        <w:tabs>
          <w:tab w:val="num" w:pos="5040"/>
        </w:tabs>
        <w:ind w:left="5040" w:hanging="720"/>
      </w:pPr>
      <w:rPr>
        <w:b w:val="0"/>
        <w:i w:val="0"/>
        <w:caps w:val="0"/>
        <w:u w:val="none"/>
      </w:rPr>
    </w:lvl>
    <w:lvl w:ilvl="8">
      <w:start w:val="1"/>
      <w:numFmt w:val="lowerRoman"/>
      <w:pStyle w:val="Schedule1L9"/>
      <w:lvlText w:val="%9."/>
      <w:lvlJc w:val="left"/>
      <w:pPr>
        <w:tabs>
          <w:tab w:val="num" w:pos="5760"/>
        </w:tabs>
        <w:ind w:left="5760" w:hanging="720"/>
      </w:pPr>
      <w:rPr>
        <w:b w:val="0"/>
        <w:i w:val="0"/>
        <w:caps w:val="0"/>
        <w:u w:val="none"/>
      </w:rPr>
    </w:lvl>
  </w:abstractNum>
  <w:abstractNum w:abstractNumId="9" w15:restartNumberingAfterBreak="0">
    <w:nsid w:val="075C14C4"/>
    <w:multiLevelType w:val="multilevel"/>
    <w:tmpl w:val="1E62D930"/>
    <w:name w:val="zzmpSchedule1||Schedule 1|2|3|1|4|2|41||1|2|32||1|2|32||1|10|32||1|2|32||1|2|32||1|2|32||1|2|32||1|2|32||"/>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0D7D29D3"/>
    <w:multiLevelType w:val="hybridMultilevel"/>
    <w:tmpl w:val="6892153E"/>
    <w:lvl w:ilvl="0" w:tplc="1D686196">
      <w:start w:val="1"/>
      <w:numFmt w:val="lowerRoman"/>
      <w:pStyle w:val="ABL5"/>
      <w:lvlText w:val="(%1)"/>
      <w:lvlJc w:val="left"/>
      <w:pPr>
        <w:ind w:left="360" w:hanging="360"/>
      </w:pPr>
      <w:rPr>
        <w:rFonts w:hint="default"/>
        <w:b w:val="0"/>
      </w:rPr>
    </w:lvl>
    <w:lvl w:ilvl="1" w:tplc="BB30968E">
      <w:start w:val="1"/>
      <w:numFmt w:val="lowerRoman"/>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F4E6706"/>
    <w:multiLevelType w:val="multilevel"/>
    <w:tmpl w:val="3C9EC2D6"/>
    <w:lvl w:ilvl="0">
      <w:start w:val="4"/>
      <w:numFmt w:val="decimal"/>
      <w:lvlText w:val="%1"/>
      <w:lvlJc w:val="left"/>
      <w:pPr>
        <w:tabs>
          <w:tab w:val="num" w:pos="720"/>
        </w:tabs>
        <w:ind w:left="720" w:hanging="720"/>
      </w:pPr>
      <w:rPr>
        <w:rFonts w:cs="Times New Roman" w:hint="default"/>
        <w:b w:val="0"/>
      </w:rPr>
    </w:lvl>
    <w:lvl w:ilvl="1">
      <w:start w:val="1"/>
      <w:numFmt w:val="decimalZero"/>
      <w:pStyle w:val="Style3"/>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2" w15:restartNumberingAfterBreak="0">
    <w:nsid w:val="0F8646F6"/>
    <w:multiLevelType w:val="multilevel"/>
    <w:tmpl w:val="7908A660"/>
    <w:lvl w:ilvl="0">
      <w:start w:val="18"/>
      <w:numFmt w:val="decimal"/>
      <w:pStyle w:val="TableIndentedBullets"/>
      <w:lvlText w:val="%1."/>
      <w:lvlJc w:val="left"/>
      <w:pPr>
        <w:tabs>
          <w:tab w:val="num" w:pos="360"/>
        </w:tabs>
        <w:ind w:left="360" w:hanging="360"/>
      </w:pPr>
      <w:rPr>
        <w:rFonts w:ascii="Arial" w:hAnsi="Arial" w:cs="Arial"/>
        <w:b w:val="0"/>
        <w:i w:val="0"/>
      </w:rPr>
    </w:lvl>
    <w:lvl w:ilvl="1">
      <w:start w:val="1"/>
      <w:numFmt w:val="decimal"/>
      <w:lvlText w:val="%1.%2."/>
      <w:lvlJc w:val="left"/>
      <w:pPr>
        <w:tabs>
          <w:tab w:val="num" w:pos="792"/>
        </w:tabs>
        <w:ind w:left="792" w:hanging="792"/>
      </w:pPr>
      <w:rPr>
        <w:rFonts w:ascii="Arial" w:hAnsi="Arial" w:cs="Arial"/>
      </w:rPr>
    </w:lvl>
    <w:lvl w:ilvl="2">
      <w:start w:val="1"/>
      <w:numFmt w:val="decimal"/>
      <w:lvlText w:val="%1.%2.%3"/>
      <w:lvlJc w:val="left"/>
      <w:pPr>
        <w:tabs>
          <w:tab w:val="num" w:pos="1440"/>
        </w:tabs>
        <w:ind w:left="1440" w:hanging="648"/>
      </w:pPr>
      <w:rPr>
        <w:rFonts w:ascii="Arial" w:hAnsi="Arial" w:cs="Arial"/>
      </w:rPr>
    </w:lvl>
    <w:lvl w:ilvl="3">
      <w:start w:val="1"/>
      <w:numFmt w:val="decimal"/>
      <w:lvlText w:val="%1.%2.%3.%4."/>
      <w:lvlJc w:val="left"/>
      <w:pPr>
        <w:tabs>
          <w:tab w:val="num" w:pos="2304"/>
        </w:tabs>
        <w:ind w:left="1728" w:hanging="504"/>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bullet"/>
      <w:lvlText w:val=""/>
      <w:lvlJc w:val="left"/>
      <w:pPr>
        <w:tabs>
          <w:tab w:val="num" w:pos="2952"/>
        </w:tabs>
        <w:ind w:left="2952" w:hanging="432"/>
      </w:pPr>
      <w:rPr>
        <w:rFonts w:ascii="Arial" w:hAnsi="Arial" w:cs="Arial" w:hint="default"/>
      </w:rPr>
    </w:lvl>
    <w:lvl w:ilvl="8">
      <w:start w:val="1"/>
      <w:numFmt w:val="lowerLetter"/>
      <w:lvlText w:val="%9)"/>
      <w:lvlJc w:val="left"/>
      <w:pPr>
        <w:tabs>
          <w:tab w:val="num" w:pos="4320"/>
        </w:tabs>
        <w:ind w:left="4320" w:hanging="1440"/>
      </w:pPr>
      <w:rPr>
        <w:rFonts w:ascii="Arial" w:hAnsi="Arial" w:cs="Arial" w:hint="default"/>
      </w:rPr>
    </w:lvl>
  </w:abstractNum>
  <w:abstractNum w:abstractNumId="13" w15:restartNumberingAfterBreak="0">
    <w:nsid w:val="18164106"/>
    <w:multiLevelType w:val="multilevel"/>
    <w:tmpl w:val="1E62D930"/>
    <w:name w:val="HeadingStyles||Heading|3|3|0|1|0|41||1|0|49||1|0|48||1|0|49||1|0|32||1|0|33||1|0|34||1|0|34||1|0|34||"/>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1BC5056B"/>
    <w:multiLevelType w:val="hybridMultilevel"/>
    <w:tmpl w:val="0B1CAB60"/>
    <w:lvl w:ilvl="0" w:tplc="D4CAE808">
      <w:start w:val="1"/>
      <w:numFmt w:val="lowerLetter"/>
      <w:pStyle w:val="listbullet-letter"/>
      <w:lvlText w:val="(%1)"/>
      <w:lvlJc w:val="left"/>
      <w:pPr>
        <w:tabs>
          <w:tab w:val="num" w:pos="1080"/>
        </w:tabs>
        <w:ind w:left="1080" w:hanging="720"/>
      </w:pPr>
      <w:rPr>
        <w:rFonts w:hint="default"/>
        <w:sz w:val="22"/>
      </w:rPr>
    </w:lvl>
    <w:lvl w:ilvl="1" w:tplc="D4CAE808">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5" w15:restartNumberingAfterBreak="0">
    <w:nsid w:val="1FF70BD2"/>
    <w:multiLevelType w:val="multilevel"/>
    <w:tmpl w:val="68F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D17FCC"/>
    <w:multiLevelType w:val="multilevel"/>
    <w:tmpl w:val="5D9EF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3C5CD4"/>
    <w:multiLevelType w:val="hybridMultilevel"/>
    <w:tmpl w:val="DD48C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4032DA5"/>
    <w:multiLevelType w:val="multilevel"/>
    <w:tmpl w:val="21563702"/>
    <w:lvl w:ilvl="0">
      <w:start w:val="7"/>
      <w:numFmt w:val="decimal"/>
      <w:pStyle w:val="ListNumbereda"/>
      <w:lvlText w:val="%1"/>
      <w:lvlJc w:val="left"/>
      <w:pPr>
        <w:tabs>
          <w:tab w:val="num" w:pos="720"/>
        </w:tabs>
        <w:ind w:left="720" w:hanging="720"/>
      </w:pPr>
      <w:rPr>
        <w:rFonts w:ascii="Arial" w:hAnsi="Arial" w:cs="Arial" w:hint="default"/>
      </w:rPr>
    </w:lvl>
    <w:lvl w:ilvl="1">
      <w:start w:val="1"/>
      <w:numFmt w:val="decimal"/>
      <w:pStyle w:val="ListBullet2"/>
      <w:lvlText w:val="%1.%2"/>
      <w:lvlJc w:val="left"/>
      <w:pPr>
        <w:tabs>
          <w:tab w:val="num" w:pos="720"/>
        </w:tabs>
        <w:ind w:left="720" w:hanging="720"/>
      </w:pPr>
      <w:rPr>
        <w:rFonts w:ascii="Arial" w:hAnsi="Arial" w:cs="Arial" w:hint="default"/>
      </w:rPr>
    </w:lvl>
    <w:lvl w:ilvl="2">
      <w:start w:val="3"/>
      <w:numFmt w:val="decimal"/>
      <w:pStyle w:val="ListBullet3"/>
      <w:lvlText w:val="%1.%2.%3"/>
      <w:lvlJc w:val="left"/>
      <w:pPr>
        <w:tabs>
          <w:tab w:val="num" w:pos="720"/>
        </w:tabs>
        <w:ind w:left="720" w:hanging="720"/>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19" w15:restartNumberingAfterBreak="0">
    <w:nsid w:val="2BBA3577"/>
    <w:multiLevelType w:val="multilevel"/>
    <w:tmpl w:val="9D8C7272"/>
    <w:lvl w:ilvl="0">
      <w:start w:val="1"/>
      <w:numFmt w:val="decimal"/>
      <w:lvlRestart w:val="0"/>
      <w:pStyle w:val="ABL1"/>
      <w:lvlText w:val="%1."/>
      <w:lvlJc w:val="left"/>
      <w:pPr>
        <w:tabs>
          <w:tab w:val="num" w:pos="0"/>
        </w:tabs>
        <w:ind w:left="720" w:hanging="720"/>
      </w:pPr>
      <w:rPr>
        <w:rFonts w:ascii="Arial" w:hAnsi="Arial" w:cs="Arial" w:hint="default"/>
        <w:b/>
        <w:i w:val="0"/>
        <w:caps w:val="0"/>
        <w:sz w:val="24"/>
        <w:szCs w:val="24"/>
        <w:u w:val="none"/>
      </w:rPr>
    </w:lvl>
    <w:lvl w:ilvl="1">
      <w:start w:val="1"/>
      <w:numFmt w:val="decimal"/>
      <w:pStyle w:val="ABL2"/>
      <w:lvlText w:val="%1.%2"/>
      <w:lvlJc w:val="left"/>
      <w:pPr>
        <w:tabs>
          <w:tab w:val="num" w:pos="0"/>
        </w:tabs>
        <w:ind w:left="720" w:hanging="720"/>
      </w:pPr>
      <w:rPr>
        <w:rFonts w:ascii="Arial" w:hAnsi="Arial" w:cs="Arial" w:hint="default"/>
        <w:b/>
        <w:i w:val="0"/>
        <w:caps w:val="0"/>
        <w:color w:val="auto"/>
        <w:sz w:val="24"/>
        <w:szCs w:val="24"/>
        <w:u w:val="none"/>
      </w:rPr>
    </w:lvl>
    <w:lvl w:ilvl="2">
      <w:start w:val="1"/>
      <w:numFmt w:val="decimal"/>
      <w:pStyle w:val="ABL3"/>
      <w:lvlText w:val="%1.%2.%3"/>
      <w:lvlJc w:val="left"/>
      <w:pPr>
        <w:tabs>
          <w:tab w:val="num" w:pos="0"/>
        </w:tabs>
        <w:ind w:left="1440" w:hanging="720"/>
      </w:pPr>
      <w:rPr>
        <w:rFonts w:ascii="Arial" w:hAnsi="Arial" w:cs="Arial" w:hint="default"/>
        <w:b/>
        <w:i w:val="0"/>
        <w:caps w:val="0"/>
        <w:sz w:val="24"/>
        <w:szCs w:val="24"/>
        <w:u w:val="none"/>
      </w:rPr>
    </w:lvl>
    <w:lvl w:ilvl="3">
      <w:start w:val="1"/>
      <w:numFmt w:val="upperLetter"/>
      <w:pStyle w:val="ABL4"/>
      <w:lvlText w:val="(%4)"/>
      <w:lvlJc w:val="left"/>
      <w:pPr>
        <w:tabs>
          <w:tab w:val="num" w:pos="0"/>
        </w:tabs>
        <w:ind w:left="2160" w:hanging="720"/>
      </w:pPr>
      <w:rPr>
        <w:rFonts w:ascii="Arial" w:hAnsi="Arial" w:cs="Arial" w:hint="default"/>
        <w:b w:val="0"/>
        <w:i w:val="0"/>
        <w:caps w:val="0"/>
        <w:sz w:val="24"/>
        <w:szCs w:val="24"/>
        <w:u w:val="none"/>
      </w:rPr>
    </w:lvl>
    <w:lvl w:ilvl="4">
      <w:start w:val="1"/>
      <w:numFmt w:val="lowerRoman"/>
      <w:lvlText w:val="(%5)"/>
      <w:lvlJc w:val="left"/>
      <w:pPr>
        <w:tabs>
          <w:tab w:val="num" w:pos="0"/>
        </w:tabs>
        <w:ind w:left="1440" w:hanging="720"/>
      </w:pPr>
      <w:rPr>
        <w:rFonts w:ascii="Arial" w:hAnsi="Arial" w:cs="Arial" w:hint="default"/>
        <w:b w:val="0"/>
        <w:i w:val="0"/>
        <w:caps w:val="0"/>
        <w:sz w:val="24"/>
        <w:szCs w:val="24"/>
        <w:u w:val="none"/>
      </w:rPr>
    </w:lvl>
    <w:lvl w:ilvl="5">
      <w:start w:val="1"/>
      <w:numFmt w:val="upperRoman"/>
      <w:pStyle w:val="ABL6"/>
      <w:lvlText w:val="(%6)"/>
      <w:lvlJc w:val="left"/>
      <w:pPr>
        <w:tabs>
          <w:tab w:val="num" w:pos="0"/>
        </w:tabs>
        <w:ind w:left="4320" w:hanging="720"/>
      </w:pPr>
      <w:rPr>
        <w:rFonts w:ascii="Arial" w:hAnsi="Arial" w:cs="Arial" w:hint="default"/>
        <w:b w:val="0"/>
        <w:i w:val="0"/>
        <w:caps w:val="0"/>
        <w:sz w:val="24"/>
        <w:szCs w:val="24"/>
        <w:u w:val="none"/>
      </w:rPr>
    </w:lvl>
    <w:lvl w:ilvl="6">
      <w:start w:val="1"/>
      <w:numFmt w:val="decimal"/>
      <w:pStyle w:val="ABL7"/>
      <w:lvlText w:val="%7)"/>
      <w:lvlJc w:val="left"/>
      <w:pPr>
        <w:tabs>
          <w:tab w:val="num" w:pos="0"/>
        </w:tabs>
        <w:ind w:left="5040" w:hanging="720"/>
      </w:pPr>
      <w:rPr>
        <w:rFonts w:ascii="Arial" w:hAnsi="Arial" w:cs="Arial" w:hint="default"/>
        <w:b w:val="0"/>
        <w:i w:val="0"/>
        <w:caps w:val="0"/>
        <w:sz w:val="24"/>
        <w:szCs w:val="24"/>
        <w:u w:val="none"/>
      </w:rPr>
    </w:lvl>
    <w:lvl w:ilvl="7">
      <w:start w:val="1"/>
      <w:numFmt w:val="lowerLetter"/>
      <w:pStyle w:val="ABL8"/>
      <w:lvlText w:val="%8)"/>
      <w:lvlJc w:val="left"/>
      <w:pPr>
        <w:tabs>
          <w:tab w:val="num" w:pos="0"/>
        </w:tabs>
        <w:ind w:left="5760" w:hanging="720"/>
      </w:pPr>
      <w:rPr>
        <w:rFonts w:ascii="Arial" w:hAnsi="Arial" w:cs="Arial" w:hint="default"/>
        <w:b w:val="0"/>
        <w:i w:val="0"/>
        <w:caps w:val="0"/>
        <w:sz w:val="24"/>
        <w:szCs w:val="24"/>
        <w:u w:val="none"/>
      </w:rPr>
    </w:lvl>
    <w:lvl w:ilvl="8">
      <w:start w:val="1"/>
      <w:numFmt w:val="lowerRoman"/>
      <w:pStyle w:val="ABL9"/>
      <w:lvlText w:val="%9)"/>
      <w:lvlJc w:val="left"/>
      <w:pPr>
        <w:tabs>
          <w:tab w:val="num" w:pos="0"/>
        </w:tabs>
        <w:ind w:left="6480" w:hanging="720"/>
      </w:pPr>
      <w:rPr>
        <w:rFonts w:ascii="Arial" w:hAnsi="Arial" w:cs="Arial" w:hint="default"/>
        <w:b w:val="0"/>
        <w:i w:val="0"/>
        <w:caps w:val="0"/>
        <w:sz w:val="24"/>
        <w:szCs w:val="24"/>
        <w:u w:val="none"/>
      </w:rPr>
    </w:lvl>
  </w:abstractNum>
  <w:abstractNum w:abstractNumId="20" w15:restartNumberingAfterBreak="0">
    <w:nsid w:val="2D1A7D07"/>
    <w:multiLevelType w:val="multilevel"/>
    <w:tmpl w:val="AC3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59204B"/>
    <w:multiLevelType w:val="hybridMultilevel"/>
    <w:tmpl w:val="9D845BC2"/>
    <w:lvl w:ilvl="0" w:tplc="BE2065B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26E69C5"/>
    <w:multiLevelType w:val="hybridMultilevel"/>
    <w:tmpl w:val="0348453A"/>
    <w:lvl w:ilvl="0" w:tplc="539E34A4">
      <w:start w:val="1"/>
      <w:numFmt w:val="lowerLetter"/>
      <w:pStyle w:val="alistbullet2"/>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34584B60"/>
    <w:multiLevelType w:val="multilevel"/>
    <w:tmpl w:val="CBFC3DBC"/>
    <w:lvl w:ilvl="0">
      <w:start w:val="1"/>
      <w:numFmt w:val="bullet"/>
      <w:pStyle w:val="BulletIndent"/>
      <w:lvlText w:val=""/>
      <w:lvlJc w:val="left"/>
      <w:pPr>
        <w:tabs>
          <w:tab w:val="num" w:pos="153"/>
        </w:tabs>
        <w:ind w:left="502" w:hanging="142"/>
      </w:pPr>
      <w:rPr>
        <w:rFonts w:ascii="Arial" w:hAnsi="Arial" w:cs="Arial" w:hint="default"/>
        <w:sz w:val="20"/>
      </w:rPr>
    </w:lvl>
    <w:lvl w:ilvl="1">
      <w:start w:val="1"/>
      <w:numFmt w:val="lowerRoman"/>
      <w:lvlText w:val="%2."/>
      <w:lvlJc w:val="left"/>
      <w:pPr>
        <w:tabs>
          <w:tab w:val="num" w:pos="1440"/>
        </w:tabs>
        <w:ind w:left="1440" w:hanging="360"/>
      </w:pPr>
      <w:rPr>
        <w:rFonts w:ascii="Arial" w:hAnsi="Arial" w:cs="Arial" w:hint="default"/>
      </w:rPr>
    </w:lvl>
    <w:lvl w:ilvl="2">
      <w:start w:val="1"/>
      <w:numFmt w:val="lowerRoman"/>
      <w:lvlText w:val="%3."/>
      <w:lvlJc w:val="right"/>
      <w:pPr>
        <w:tabs>
          <w:tab w:val="num" w:pos="2160"/>
        </w:tabs>
        <w:ind w:left="2160" w:hanging="180"/>
      </w:pPr>
      <w:rPr>
        <w:rFonts w:ascii="Arial" w:hAnsi="Arial" w:cs="Arial" w:hint="default"/>
      </w:rPr>
    </w:lvl>
    <w:lvl w:ilvl="3">
      <w:start w:val="1"/>
      <w:numFmt w:val="decimal"/>
      <w:lvlText w:val="%4."/>
      <w:lvlJc w:val="left"/>
      <w:pPr>
        <w:tabs>
          <w:tab w:val="num" w:pos="2880"/>
        </w:tabs>
        <w:ind w:left="2880" w:hanging="360"/>
      </w:pPr>
      <w:rPr>
        <w:rFonts w:ascii="Arial" w:hAnsi="Arial" w:cs="Arial" w:hint="default"/>
      </w:rPr>
    </w:lvl>
    <w:lvl w:ilvl="4">
      <w:start w:val="1"/>
      <w:numFmt w:val="lowerLetter"/>
      <w:lvlText w:val="%5."/>
      <w:lvlJc w:val="left"/>
      <w:pPr>
        <w:tabs>
          <w:tab w:val="num" w:pos="3600"/>
        </w:tabs>
        <w:ind w:left="3600" w:hanging="360"/>
      </w:pPr>
      <w:rPr>
        <w:rFonts w:ascii="Arial" w:hAnsi="Arial" w:cs="Arial" w:hint="default"/>
      </w:rPr>
    </w:lvl>
    <w:lvl w:ilvl="5">
      <w:start w:val="1"/>
      <w:numFmt w:val="lowerRoman"/>
      <w:lvlText w:val="%6."/>
      <w:lvlJc w:val="right"/>
      <w:pPr>
        <w:tabs>
          <w:tab w:val="num" w:pos="4320"/>
        </w:tabs>
        <w:ind w:left="4320" w:hanging="180"/>
      </w:pPr>
      <w:rPr>
        <w:rFonts w:ascii="Arial" w:hAnsi="Arial" w:cs="Arial" w:hint="default"/>
      </w:rPr>
    </w:lvl>
    <w:lvl w:ilvl="6">
      <w:start w:val="1"/>
      <w:numFmt w:val="decimal"/>
      <w:lvlText w:val="%7."/>
      <w:lvlJc w:val="left"/>
      <w:pPr>
        <w:tabs>
          <w:tab w:val="num" w:pos="5040"/>
        </w:tabs>
        <w:ind w:left="5040" w:hanging="360"/>
      </w:pPr>
      <w:rPr>
        <w:rFonts w:ascii="Arial" w:hAnsi="Arial" w:cs="Arial" w:hint="default"/>
      </w:rPr>
    </w:lvl>
    <w:lvl w:ilvl="7">
      <w:start w:val="1"/>
      <w:numFmt w:val="lowerLetter"/>
      <w:lvlText w:val="%8."/>
      <w:lvlJc w:val="left"/>
      <w:pPr>
        <w:tabs>
          <w:tab w:val="num" w:pos="5760"/>
        </w:tabs>
        <w:ind w:left="5760" w:hanging="360"/>
      </w:pPr>
      <w:rPr>
        <w:rFonts w:ascii="Arial" w:hAnsi="Arial" w:cs="Arial" w:hint="default"/>
      </w:rPr>
    </w:lvl>
    <w:lvl w:ilvl="8">
      <w:start w:val="1"/>
      <w:numFmt w:val="lowerRoman"/>
      <w:lvlText w:val="%9."/>
      <w:lvlJc w:val="right"/>
      <w:pPr>
        <w:tabs>
          <w:tab w:val="num" w:pos="6480"/>
        </w:tabs>
        <w:ind w:left="6480" w:hanging="180"/>
      </w:pPr>
      <w:rPr>
        <w:rFonts w:ascii="Arial" w:hAnsi="Arial" w:cs="Arial" w:hint="default"/>
      </w:rPr>
    </w:lvl>
  </w:abstractNum>
  <w:abstractNum w:abstractNumId="24" w15:restartNumberingAfterBreak="0">
    <w:nsid w:val="346A00BE"/>
    <w:multiLevelType w:val="multilevel"/>
    <w:tmpl w:val="49DE364A"/>
    <w:lvl w:ilvl="0">
      <w:start w:val="1"/>
      <w:numFmt w:val="lowerLetter"/>
      <w:pStyle w:val="ListNumbered1"/>
      <w:lvlText w:val="(%1)"/>
      <w:lvlJc w:val="left"/>
      <w:pPr>
        <w:ind w:left="360" w:hanging="360"/>
      </w:pPr>
      <w:rPr>
        <w:rFonts w:hint="default"/>
      </w:rPr>
    </w:lvl>
    <w:lvl w:ilvl="1">
      <w:start w:val="1"/>
      <w:numFmt w:val="lowerRoman"/>
      <w:lvlText w:val="%2"/>
      <w:lvlJc w:val="left"/>
      <w:pPr>
        <w:tabs>
          <w:tab w:val="num" w:pos="720"/>
        </w:tabs>
        <w:ind w:left="720" w:hanging="288"/>
      </w:pPr>
      <w:rPr>
        <w:rFonts w:ascii="Arial" w:hAnsi="Arial" w:cs="Arial" w:hint="default"/>
      </w:rPr>
    </w:lvl>
    <w:lvl w:ilvl="2">
      <w:start w:val="1"/>
      <w:numFmt w:val="lowerRoman"/>
      <w:lvlText w:val="%3."/>
      <w:lvlJc w:val="right"/>
      <w:pPr>
        <w:tabs>
          <w:tab w:val="num" w:pos="1800"/>
        </w:tabs>
        <w:ind w:left="1800" w:hanging="180"/>
      </w:pPr>
      <w:rPr>
        <w:rFonts w:ascii="Arial" w:hAnsi="Arial" w:cs="Arial" w:hint="default"/>
      </w:rPr>
    </w:lvl>
    <w:lvl w:ilvl="3">
      <w:start w:val="1"/>
      <w:numFmt w:val="decimal"/>
      <w:lvlText w:val="%4."/>
      <w:lvlJc w:val="left"/>
      <w:pPr>
        <w:tabs>
          <w:tab w:val="num" w:pos="2520"/>
        </w:tabs>
        <w:ind w:left="2520" w:hanging="360"/>
      </w:pPr>
      <w:rPr>
        <w:rFonts w:ascii="Arial" w:hAnsi="Arial" w:cs="Arial" w:hint="default"/>
      </w:rPr>
    </w:lvl>
    <w:lvl w:ilvl="4">
      <w:start w:val="1"/>
      <w:numFmt w:val="lowerLetter"/>
      <w:lvlText w:val="%5."/>
      <w:lvlJc w:val="left"/>
      <w:pPr>
        <w:tabs>
          <w:tab w:val="num" w:pos="3240"/>
        </w:tabs>
        <w:ind w:left="3240" w:hanging="360"/>
      </w:pPr>
      <w:rPr>
        <w:rFonts w:ascii="Arial" w:hAnsi="Arial" w:cs="Arial" w:hint="default"/>
      </w:rPr>
    </w:lvl>
    <w:lvl w:ilvl="5">
      <w:start w:val="1"/>
      <w:numFmt w:val="lowerRoman"/>
      <w:lvlText w:val="%6."/>
      <w:lvlJc w:val="right"/>
      <w:pPr>
        <w:tabs>
          <w:tab w:val="num" w:pos="3960"/>
        </w:tabs>
        <w:ind w:left="3960" w:hanging="180"/>
      </w:pPr>
      <w:rPr>
        <w:rFonts w:ascii="Arial" w:hAnsi="Arial" w:cs="Arial" w:hint="default"/>
      </w:rPr>
    </w:lvl>
    <w:lvl w:ilvl="6">
      <w:start w:val="1"/>
      <w:numFmt w:val="decimal"/>
      <w:lvlText w:val="%7."/>
      <w:lvlJc w:val="left"/>
      <w:pPr>
        <w:tabs>
          <w:tab w:val="num" w:pos="4680"/>
        </w:tabs>
        <w:ind w:left="4680" w:hanging="360"/>
      </w:pPr>
      <w:rPr>
        <w:rFonts w:ascii="Arial" w:hAnsi="Arial" w:cs="Arial" w:hint="default"/>
      </w:rPr>
    </w:lvl>
    <w:lvl w:ilvl="7">
      <w:start w:val="1"/>
      <w:numFmt w:val="lowerLetter"/>
      <w:lvlText w:val="%8."/>
      <w:lvlJc w:val="left"/>
      <w:pPr>
        <w:tabs>
          <w:tab w:val="num" w:pos="5400"/>
        </w:tabs>
        <w:ind w:left="5400" w:hanging="360"/>
      </w:pPr>
      <w:rPr>
        <w:rFonts w:ascii="Arial" w:hAnsi="Arial" w:cs="Arial" w:hint="default"/>
      </w:rPr>
    </w:lvl>
    <w:lvl w:ilvl="8">
      <w:start w:val="1"/>
      <w:numFmt w:val="lowerRoman"/>
      <w:lvlText w:val="%9."/>
      <w:lvlJc w:val="right"/>
      <w:pPr>
        <w:tabs>
          <w:tab w:val="num" w:pos="6120"/>
        </w:tabs>
        <w:ind w:left="6120" w:hanging="180"/>
      </w:pPr>
      <w:rPr>
        <w:rFonts w:ascii="Arial" w:hAnsi="Arial" w:cs="Arial" w:hint="default"/>
      </w:rPr>
    </w:lvl>
  </w:abstractNum>
  <w:abstractNum w:abstractNumId="25" w15:restartNumberingAfterBreak="0">
    <w:nsid w:val="35215F6F"/>
    <w:multiLevelType w:val="hybridMultilevel"/>
    <w:tmpl w:val="F1B4367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9D439A2"/>
    <w:multiLevelType w:val="singleLevel"/>
    <w:tmpl w:val="BA8AF306"/>
    <w:lvl w:ilvl="0">
      <w:start w:val="1"/>
      <w:numFmt w:val="bullet"/>
      <w:pStyle w:val="ListBullet6"/>
      <w:lvlText w:val=""/>
      <w:lvlJc w:val="left"/>
      <w:pPr>
        <w:tabs>
          <w:tab w:val="num" w:pos="1800"/>
        </w:tabs>
        <w:ind w:left="1800" w:hanging="360"/>
      </w:pPr>
      <w:rPr>
        <w:rFonts w:ascii="Arial" w:hAnsi="Arial" w:cs="Arial" w:hint="default"/>
        <w:sz w:val="12"/>
      </w:rPr>
    </w:lvl>
  </w:abstractNum>
  <w:abstractNum w:abstractNumId="27" w15:restartNumberingAfterBreak="0">
    <w:nsid w:val="3A7C6781"/>
    <w:multiLevelType w:val="multilevel"/>
    <w:tmpl w:val="56043298"/>
    <w:lvl w:ilvl="0">
      <w:start w:val="1"/>
      <w:numFmt w:val="upperLetter"/>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792"/>
      </w:pPr>
      <w:rPr>
        <w:rFonts w:ascii="Arial" w:hAnsi="Arial" w:cs="Arial" w:hint="default"/>
        <w:b/>
        <w:i w:val="0"/>
        <w:sz w:val="24"/>
      </w:rPr>
    </w:lvl>
    <w:lvl w:ilvl="2">
      <w:start w:val="1"/>
      <w:numFmt w:val="decimal"/>
      <w:lvlText w:val="%1.%2.%3."/>
      <w:lvlJc w:val="left"/>
      <w:pPr>
        <w:tabs>
          <w:tab w:val="num" w:pos="1224"/>
        </w:tabs>
        <w:ind w:left="1224" w:hanging="1224"/>
      </w:pPr>
      <w:rPr>
        <w:rFonts w:ascii="Arial" w:hAnsi="Arial" w:cs="Arial" w:hint="default"/>
        <w:b/>
        <w:i w:val="0"/>
        <w:sz w:val="24"/>
      </w:rPr>
    </w:lvl>
    <w:lvl w:ilvl="3">
      <w:start w:val="1"/>
      <w:numFmt w:val="decimal"/>
      <w:lvlText w:val="%1.%2.%3.%4."/>
      <w:lvlJc w:val="left"/>
      <w:pPr>
        <w:tabs>
          <w:tab w:val="num" w:pos="1728"/>
        </w:tabs>
        <w:ind w:left="1728" w:hanging="1728"/>
      </w:pPr>
      <w:rPr>
        <w:rFonts w:ascii="Arial" w:hAnsi="Arial" w:cs="Arial" w:hint="default"/>
        <w:b/>
        <w:i w:val="0"/>
        <w:sz w:val="24"/>
      </w:rPr>
    </w:lvl>
    <w:lvl w:ilvl="4">
      <w:start w:val="1"/>
      <w:numFmt w:val="decimal"/>
      <w:pStyle w:val="Style6"/>
      <w:lvlText w:val="%1.%2.%3.%4.%5."/>
      <w:lvlJc w:val="left"/>
      <w:pPr>
        <w:tabs>
          <w:tab w:val="num" w:pos="2232"/>
        </w:tabs>
        <w:ind w:left="2232" w:hanging="792"/>
      </w:pPr>
      <w:rPr>
        <w:rFonts w:ascii="Arial" w:hAnsi="Arial" w:cs="Arial"/>
      </w:rPr>
    </w:lvl>
    <w:lvl w:ilvl="5">
      <w:start w:val="1"/>
      <w:numFmt w:val="decimal"/>
      <w:lvlText w:val="%1.%2.%3.%4.%5.%6."/>
      <w:lvlJc w:val="left"/>
      <w:pPr>
        <w:tabs>
          <w:tab w:val="num" w:pos="2736"/>
        </w:tabs>
        <w:ind w:left="2736" w:hanging="936"/>
      </w:pPr>
      <w:rPr>
        <w:rFonts w:ascii="Arial" w:hAnsi="Arial" w:cs="Arial"/>
      </w:rPr>
    </w:lvl>
    <w:lvl w:ilvl="6">
      <w:start w:val="1"/>
      <w:numFmt w:val="decimal"/>
      <w:lvlText w:val="%1.%2.%3.%4.%5.%6.%7."/>
      <w:lvlJc w:val="left"/>
      <w:pPr>
        <w:tabs>
          <w:tab w:val="num" w:pos="3240"/>
        </w:tabs>
        <w:ind w:left="3240" w:hanging="1080"/>
      </w:pPr>
      <w:rPr>
        <w:rFonts w:ascii="Arial" w:hAnsi="Arial" w:cs="Arial"/>
      </w:rPr>
    </w:lvl>
    <w:lvl w:ilvl="7">
      <w:start w:val="1"/>
      <w:numFmt w:val="decimal"/>
      <w:lvlText w:val="%1.%2.%3.%4.%5.%6.%7.%8."/>
      <w:lvlJc w:val="left"/>
      <w:pPr>
        <w:tabs>
          <w:tab w:val="num" w:pos="3744"/>
        </w:tabs>
        <w:ind w:left="3744" w:hanging="1224"/>
      </w:pPr>
      <w:rPr>
        <w:rFonts w:ascii="Arial" w:hAnsi="Arial" w:cs="Arial"/>
      </w:rPr>
    </w:lvl>
    <w:lvl w:ilvl="8">
      <w:start w:val="1"/>
      <w:numFmt w:val="decimal"/>
      <w:lvlText w:val="%1.%2.%3.%4.%5.%6.%7.%8.%9."/>
      <w:lvlJc w:val="left"/>
      <w:pPr>
        <w:tabs>
          <w:tab w:val="num" w:pos="4320"/>
        </w:tabs>
        <w:ind w:left="4320" w:hanging="1440"/>
      </w:pPr>
      <w:rPr>
        <w:rFonts w:ascii="Arial" w:hAnsi="Arial" w:cs="Arial"/>
      </w:rPr>
    </w:lvl>
  </w:abstractNum>
  <w:abstractNum w:abstractNumId="28" w15:restartNumberingAfterBreak="0">
    <w:nsid w:val="3B073427"/>
    <w:multiLevelType w:val="hybridMultilevel"/>
    <w:tmpl w:val="15DA9DBA"/>
    <w:lvl w:ilvl="0" w:tplc="1009000F">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3C733AF4"/>
    <w:multiLevelType w:val="singleLevel"/>
    <w:tmpl w:val="B34AB4A8"/>
    <w:lvl w:ilvl="0">
      <w:start w:val="1"/>
      <w:numFmt w:val="bullet"/>
      <w:pStyle w:val="BULLET1LAST"/>
      <w:lvlText w:val=""/>
      <w:lvlJc w:val="left"/>
      <w:pPr>
        <w:tabs>
          <w:tab w:val="num" w:pos="360"/>
        </w:tabs>
        <w:ind w:left="360" w:hanging="360"/>
      </w:pPr>
      <w:rPr>
        <w:rFonts w:ascii="Arial" w:hAnsi="Arial" w:cs="Arial" w:hint="default"/>
      </w:rPr>
    </w:lvl>
  </w:abstractNum>
  <w:abstractNum w:abstractNumId="30" w15:restartNumberingAfterBreak="0">
    <w:nsid w:val="3D2162B5"/>
    <w:multiLevelType w:val="multilevel"/>
    <w:tmpl w:val="81F8AAA0"/>
    <w:lvl w:ilvl="0">
      <w:start w:val="1"/>
      <w:numFmt w:val="decimal"/>
      <w:pStyle w:val="Bullet2"/>
      <w:lvlText w:val="%1."/>
      <w:lvlJc w:val="left"/>
      <w:pPr>
        <w:tabs>
          <w:tab w:val="num" w:pos="-359"/>
        </w:tabs>
        <w:ind w:left="-359" w:hanging="360"/>
      </w:pPr>
      <w:rPr>
        <w:rFonts w:ascii="Arial" w:hAnsi="Arial" w:cs="Arial"/>
      </w:rPr>
    </w:lvl>
    <w:lvl w:ilvl="1">
      <w:start w:val="1"/>
      <w:numFmt w:val="lowerLetter"/>
      <w:lvlText w:val="%2."/>
      <w:lvlJc w:val="left"/>
      <w:pPr>
        <w:tabs>
          <w:tab w:val="num" w:pos="361"/>
        </w:tabs>
        <w:ind w:left="361" w:hanging="360"/>
      </w:pPr>
      <w:rPr>
        <w:rFonts w:ascii="Arial" w:hAnsi="Arial" w:cs="Arial"/>
      </w:rPr>
    </w:lvl>
    <w:lvl w:ilvl="2">
      <w:start w:val="1"/>
      <w:numFmt w:val="lowerRoman"/>
      <w:lvlText w:val="%3."/>
      <w:lvlJc w:val="right"/>
      <w:pPr>
        <w:tabs>
          <w:tab w:val="num" w:pos="1081"/>
        </w:tabs>
        <w:ind w:left="1081" w:hanging="180"/>
      </w:pPr>
      <w:rPr>
        <w:rFonts w:ascii="Arial" w:hAnsi="Arial" w:cs="Arial"/>
      </w:rPr>
    </w:lvl>
    <w:lvl w:ilvl="3">
      <w:start w:val="1"/>
      <w:numFmt w:val="decimal"/>
      <w:lvlText w:val="%4."/>
      <w:lvlJc w:val="left"/>
      <w:pPr>
        <w:tabs>
          <w:tab w:val="num" w:pos="1801"/>
        </w:tabs>
        <w:ind w:left="1801" w:hanging="360"/>
      </w:pPr>
      <w:rPr>
        <w:rFonts w:ascii="Arial" w:hAnsi="Arial" w:cs="Arial"/>
      </w:rPr>
    </w:lvl>
    <w:lvl w:ilvl="4">
      <w:start w:val="1"/>
      <w:numFmt w:val="lowerLetter"/>
      <w:lvlText w:val="%5."/>
      <w:lvlJc w:val="left"/>
      <w:pPr>
        <w:tabs>
          <w:tab w:val="num" w:pos="2521"/>
        </w:tabs>
        <w:ind w:left="2521" w:hanging="360"/>
      </w:pPr>
      <w:rPr>
        <w:rFonts w:ascii="Arial" w:hAnsi="Arial" w:cs="Arial"/>
      </w:rPr>
    </w:lvl>
    <w:lvl w:ilvl="5">
      <w:start w:val="1"/>
      <w:numFmt w:val="lowerRoman"/>
      <w:lvlText w:val="%6."/>
      <w:lvlJc w:val="right"/>
      <w:pPr>
        <w:tabs>
          <w:tab w:val="num" w:pos="3241"/>
        </w:tabs>
        <w:ind w:left="3241" w:hanging="180"/>
      </w:pPr>
      <w:rPr>
        <w:rFonts w:ascii="Arial" w:hAnsi="Arial" w:cs="Arial"/>
      </w:rPr>
    </w:lvl>
    <w:lvl w:ilvl="6">
      <w:start w:val="1"/>
      <w:numFmt w:val="decimal"/>
      <w:lvlText w:val="%7."/>
      <w:lvlJc w:val="left"/>
      <w:pPr>
        <w:tabs>
          <w:tab w:val="num" w:pos="3961"/>
        </w:tabs>
        <w:ind w:left="3961" w:hanging="360"/>
      </w:pPr>
      <w:rPr>
        <w:rFonts w:ascii="Arial" w:hAnsi="Arial" w:cs="Arial"/>
      </w:rPr>
    </w:lvl>
    <w:lvl w:ilvl="7">
      <w:start w:val="1"/>
      <w:numFmt w:val="lowerLetter"/>
      <w:lvlText w:val="%8."/>
      <w:lvlJc w:val="left"/>
      <w:pPr>
        <w:tabs>
          <w:tab w:val="num" w:pos="4681"/>
        </w:tabs>
        <w:ind w:left="4681" w:hanging="360"/>
      </w:pPr>
      <w:rPr>
        <w:rFonts w:ascii="Arial" w:hAnsi="Arial" w:cs="Arial"/>
      </w:rPr>
    </w:lvl>
    <w:lvl w:ilvl="8">
      <w:start w:val="1"/>
      <w:numFmt w:val="lowerRoman"/>
      <w:lvlText w:val="%9."/>
      <w:lvlJc w:val="right"/>
      <w:pPr>
        <w:tabs>
          <w:tab w:val="num" w:pos="5401"/>
        </w:tabs>
        <w:ind w:left="5401" w:hanging="180"/>
      </w:pPr>
      <w:rPr>
        <w:rFonts w:ascii="Arial" w:hAnsi="Arial" w:cs="Arial"/>
      </w:rPr>
    </w:lvl>
  </w:abstractNum>
  <w:abstractNum w:abstractNumId="31" w15:restartNumberingAfterBreak="0">
    <w:nsid w:val="3D343842"/>
    <w:multiLevelType w:val="hybridMultilevel"/>
    <w:tmpl w:val="EA4E3522"/>
    <w:lvl w:ilvl="0" w:tplc="1009000B">
      <w:start w:val="1"/>
      <w:numFmt w:val="bullet"/>
      <w:lvlText w:val=""/>
      <w:lvlJc w:val="left"/>
      <w:pPr>
        <w:ind w:left="720" w:hanging="360"/>
      </w:pPr>
      <w:rPr>
        <w:rFonts w:ascii="Wingdings" w:hAnsi="Wingdings" w:hint="default"/>
      </w:rPr>
    </w:lvl>
    <w:lvl w:ilvl="1" w:tplc="DB1675F6">
      <w:start w:val="1"/>
      <w:numFmt w:val="bullet"/>
      <w:lvlText w:val=""/>
      <w:lvlJc w:val="left"/>
      <w:pPr>
        <w:ind w:left="1800" w:hanging="360"/>
      </w:pPr>
      <w:rPr>
        <w:rFonts w:ascii="Symbol" w:hAnsi="Symbol" w:hint="default"/>
        <w:sz w:val="2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ED36ECD"/>
    <w:multiLevelType w:val="multilevel"/>
    <w:tmpl w:val="23A02398"/>
    <w:lvl w:ilvl="0">
      <w:start w:val="19"/>
      <w:numFmt w:val="decimal"/>
      <w:pStyle w:val="Bullet"/>
      <w:lvlText w:val="%1"/>
      <w:lvlJc w:val="left"/>
      <w:pPr>
        <w:tabs>
          <w:tab w:val="num" w:pos="720"/>
        </w:tabs>
        <w:ind w:left="720" w:hanging="720"/>
      </w:pPr>
      <w:rPr>
        <w:rFonts w:ascii="Arial" w:hAnsi="Arial" w:cs="Arial" w:hint="default"/>
      </w:rPr>
    </w:lvl>
    <w:lvl w:ilvl="1">
      <w:start w:val="1"/>
      <w:numFmt w:val="decimal"/>
      <w:lvlText w:val="%1.%2"/>
      <w:lvlJc w:val="left"/>
      <w:pPr>
        <w:tabs>
          <w:tab w:val="num" w:pos="720"/>
        </w:tabs>
        <w:ind w:left="720" w:hanging="720"/>
      </w:pPr>
      <w:rPr>
        <w:rFonts w:ascii="Arial" w:hAnsi="Arial" w:cs="Arial"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33" w15:restartNumberingAfterBreak="0">
    <w:nsid w:val="416E4D22"/>
    <w:multiLevelType w:val="hybridMultilevel"/>
    <w:tmpl w:val="D9EAA296"/>
    <w:lvl w:ilvl="0" w:tplc="04090001">
      <w:start w:val="1"/>
      <w:numFmt w:val="bullet"/>
      <w:pStyle w:val="ListBullet"/>
      <w:lvlText w:val=""/>
      <w:lvlJc w:val="left"/>
      <w:pPr>
        <w:tabs>
          <w:tab w:val="num" w:pos="720"/>
        </w:tabs>
        <w:ind w:left="720" w:hanging="360"/>
      </w:pPr>
      <w:rPr>
        <w:rFonts w:ascii="Arial" w:hAnsi="Arial" w:cs="Arial" w:hint="default"/>
      </w:rPr>
    </w:lvl>
    <w:lvl w:ilvl="1" w:tplc="C93EC738" w:tentative="1">
      <w:start w:val="1"/>
      <w:numFmt w:val="bullet"/>
      <w:lvlText w:val="o"/>
      <w:lvlJc w:val="left"/>
      <w:pPr>
        <w:tabs>
          <w:tab w:val="num" w:pos="1440"/>
        </w:tabs>
        <w:ind w:left="1440" w:hanging="360"/>
      </w:pPr>
      <w:rPr>
        <w:rFonts w:ascii="Arial" w:hAnsi="Arial" w:cs="Arial" w:hint="default"/>
      </w:rPr>
    </w:lvl>
    <w:lvl w:ilvl="2" w:tplc="B37668E2" w:tentative="1">
      <w:start w:val="1"/>
      <w:numFmt w:val="bullet"/>
      <w:lvlText w:val=""/>
      <w:lvlJc w:val="left"/>
      <w:pPr>
        <w:tabs>
          <w:tab w:val="num" w:pos="2160"/>
        </w:tabs>
        <w:ind w:left="2160" w:hanging="360"/>
      </w:pPr>
      <w:rPr>
        <w:rFonts w:ascii="Arial" w:hAnsi="Arial" w:cs="Arial" w:hint="default"/>
      </w:rPr>
    </w:lvl>
    <w:lvl w:ilvl="3" w:tplc="F822D626" w:tentative="1">
      <w:start w:val="1"/>
      <w:numFmt w:val="bullet"/>
      <w:lvlText w:val=""/>
      <w:lvlJc w:val="left"/>
      <w:pPr>
        <w:tabs>
          <w:tab w:val="num" w:pos="2880"/>
        </w:tabs>
        <w:ind w:left="2880" w:hanging="360"/>
      </w:pPr>
      <w:rPr>
        <w:rFonts w:ascii="Arial" w:hAnsi="Arial" w:cs="Arial" w:hint="default"/>
      </w:rPr>
    </w:lvl>
    <w:lvl w:ilvl="4" w:tplc="EAC0553E" w:tentative="1">
      <w:start w:val="1"/>
      <w:numFmt w:val="bullet"/>
      <w:lvlText w:val="o"/>
      <w:lvlJc w:val="left"/>
      <w:pPr>
        <w:tabs>
          <w:tab w:val="num" w:pos="3600"/>
        </w:tabs>
        <w:ind w:left="3600" w:hanging="360"/>
      </w:pPr>
      <w:rPr>
        <w:rFonts w:ascii="Arial" w:hAnsi="Arial" w:cs="Arial" w:hint="default"/>
      </w:rPr>
    </w:lvl>
    <w:lvl w:ilvl="5" w:tplc="C4C8D42E" w:tentative="1">
      <w:start w:val="1"/>
      <w:numFmt w:val="bullet"/>
      <w:lvlText w:val=""/>
      <w:lvlJc w:val="left"/>
      <w:pPr>
        <w:tabs>
          <w:tab w:val="num" w:pos="4320"/>
        </w:tabs>
        <w:ind w:left="4320" w:hanging="360"/>
      </w:pPr>
      <w:rPr>
        <w:rFonts w:ascii="Arial" w:hAnsi="Arial" w:cs="Arial" w:hint="default"/>
      </w:rPr>
    </w:lvl>
    <w:lvl w:ilvl="6" w:tplc="9420FAD4" w:tentative="1">
      <w:start w:val="1"/>
      <w:numFmt w:val="bullet"/>
      <w:lvlText w:val=""/>
      <w:lvlJc w:val="left"/>
      <w:pPr>
        <w:tabs>
          <w:tab w:val="num" w:pos="5040"/>
        </w:tabs>
        <w:ind w:left="5040" w:hanging="360"/>
      </w:pPr>
      <w:rPr>
        <w:rFonts w:ascii="Arial" w:hAnsi="Arial" w:cs="Arial" w:hint="default"/>
      </w:rPr>
    </w:lvl>
    <w:lvl w:ilvl="7" w:tplc="A502E73E" w:tentative="1">
      <w:start w:val="1"/>
      <w:numFmt w:val="bullet"/>
      <w:lvlText w:val="o"/>
      <w:lvlJc w:val="left"/>
      <w:pPr>
        <w:tabs>
          <w:tab w:val="num" w:pos="5760"/>
        </w:tabs>
        <w:ind w:left="5760" w:hanging="360"/>
      </w:pPr>
      <w:rPr>
        <w:rFonts w:ascii="Arial" w:hAnsi="Arial" w:cs="Arial" w:hint="default"/>
      </w:rPr>
    </w:lvl>
    <w:lvl w:ilvl="8" w:tplc="DDF6DD5E" w:tentative="1">
      <w:start w:val="1"/>
      <w:numFmt w:val="bullet"/>
      <w:lvlText w:val=""/>
      <w:lvlJc w:val="left"/>
      <w:pPr>
        <w:tabs>
          <w:tab w:val="num" w:pos="6480"/>
        </w:tabs>
        <w:ind w:left="6480" w:hanging="360"/>
      </w:pPr>
      <w:rPr>
        <w:rFonts w:ascii="Arial" w:hAnsi="Arial" w:cs="Arial" w:hint="default"/>
      </w:rPr>
    </w:lvl>
  </w:abstractNum>
  <w:abstractNum w:abstractNumId="34" w15:restartNumberingAfterBreak="0">
    <w:nsid w:val="42935564"/>
    <w:multiLevelType w:val="multilevel"/>
    <w:tmpl w:val="A0C8A4E6"/>
    <w:lvl w:ilvl="0">
      <w:start w:val="1"/>
      <w:numFmt w:val="bullet"/>
      <w:pStyle w:val="listbullet11"/>
      <w:lvlText w:val=""/>
      <w:lvlJc w:val="left"/>
      <w:pPr>
        <w:tabs>
          <w:tab w:val="num" w:pos="720"/>
        </w:tabs>
        <w:ind w:left="720" w:hanging="360"/>
      </w:pPr>
      <w:rPr>
        <w:rFonts w:ascii="Arial" w:hAnsi="Arial" w:cs="Arial" w:hint="default"/>
      </w:rPr>
    </w:lvl>
    <w:lvl w:ilvl="1" w:tentative="1">
      <w:start w:val="1"/>
      <w:numFmt w:val="bullet"/>
      <w:lvlText w:val="o"/>
      <w:lvlJc w:val="left"/>
      <w:pPr>
        <w:tabs>
          <w:tab w:val="num" w:pos="1440"/>
        </w:tabs>
        <w:ind w:left="1440" w:hanging="360"/>
      </w:pPr>
      <w:rPr>
        <w:rFonts w:ascii="Arial" w:hAnsi="Arial" w:cs="Arial" w:hint="default"/>
      </w:rPr>
    </w:lvl>
    <w:lvl w:ilvl="2" w:tentative="1">
      <w:start w:val="1"/>
      <w:numFmt w:val="bullet"/>
      <w:lvlText w:val=""/>
      <w:lvlJc w:val="left"/>
      <w:pPr>
        <w:tabs>
          <w:tab w:val="num" w:pos="2160"/>
        </w:tabs>
        <w:ind w:left="2160" w:hanging="360"/>
      </w:pPr>
      <w:rPr>
        <w:rFonts w:ascii="Arial" w:hAnsi="Arial" w:cs="Arial" w:hint="default"/>
      </w:rPr>
    </w:lvl>
    <w:lvl w:ilvl="3" w:tentative="1">
      <w:start w:val="1"/>
      <w:numFmt w:val="bullet"/>
      <w:lvlText w:val=""/>
      <w:lvlJc w:val="left"/>
      <w:pPr>
        <w:tabs>
          <w:tab w:val="num" w:pos="2880"/>
        </w:tabs>
        <w:ind w:left="2880" w:hanging="360"/>
      </w:pPr>
      <w:rPr>
        <w:rFonts w:ascii="Arial" w:hAnsi="Arial" w:cs="Arial" w:hint="default"/>
      </w:rPr>
    </w:lvl>
    <w:lvl w:ilvl="4" w:tentative="1">
      <w:start w:val="1"/>
      <w:numFmt w:val="bullet"/>
      <w:lvlText w:val="o"/>
      <w:lvlJc w:val="left"/>
      <w:pPr>
        <w:tabs>
          <w:tab w:val="num" w:pos="3600"/>
        </w:tabs>
        <w:ind w:left="3600" w:hanging="360"/>
      </w:pPr>
      <w:rPr>
        <w:rFonts w:ascii="Arial" w:hAnsi="Arial" w:cs="Arial" w:hint="default"/>
      </w:rPr>
    </w:lvl>
    <w:lvl w:ilvl="5" w:tentative="1">
      <w:start w:val="1"/>
      <w:numFmt w:val="bullet"/>
      <w:lvlText w:val=""/>
      <w:lvlJc w:val="left"/>
      <w:pPr>
        <w:tabs>
          <w:tab w:val="num" w:pos="4320"/>
        </w:tabs>
        <w:ind w:left="4320" w:hanging="360"/>
      </w:pPr>
      <w:rPr>
        <w:rFonts w:ascii="Arial" w:hAnsi="Arial" w:cs="Arial" w:hint="default"/>
      </w:rPr>
    </w:lvl>
    <w:lvl w:ilvl="6" w:tentative="1">
      <w:start w:val="1"/>
      <w:numFmt w:val="bullet"/>
      <w:lvlText w:val=""/>
      <w:lvlJc w:val="left"/>
      <w:pPr>
        <w:tabs>
          <w:tab w:val="num" w:pos="5040"/>
        </w:tabs>
        <w:ind w:left="5040" w:hanging="360"/>
      </w:pPr>
      <w:rPr>
        <w:rFonts w:ascii="Arial" w:hAnsi="Arial" w:cs="Arial" w:hint="default"/>
      </w:rPr>
    </w:lvl>
    <w:lvl w:ilvl="7" w:tentative="1">
      <w:start w:val="1"/>
      <w:numFmt w:val="bullet"/>
      <w:lvlText w:val="o"/>
      <w:lvlJc w:val="left"/>
      <w:pPr>
        <w:tabs>
          <w:tab w:val="num" w:pos="5760"/>
        </w:tabs>
        <w:ind w:left="5760" w:hanging="360"/>
      </w:pPr>
      <w:rPr>
        <w:rFonts w:ascii="Arial" w:hAnsi="Arial" w:cs="Arial" w:hint="default"/>
      </w:rPr>
    </w:lvl>
    <w:lvl w:ilvl="8" w:tentative="1">
      <w:start w:val="1"/>
      <w:numFmt w:val="bullet"/>
      <w:lvlText w:val=""/>
      <w:lvlJc w:val="left"/>
      <w:pPr>
        <w:tabs>
          <w:tab w:val="num" w:pos="6480"/>
        </w:tabs>
        <w:ind w:left="6480" w:hanging="360"/>
      </w:pPr>
      <w:rPr>
        <w:rFonts w:ascii="Arial" w:hAnsi="Arial" w:cs="Arial" w:hint="default"/>
      </w:rPr>
    </w:lvl>
  </w:abstractNum>
  <w:abstractNum w:abstractNumId="35" w15:restartNumberingAfterBreak="0">
    <w:nsid w:val="47A248FA"/>
    <w:multiLevelType w:val="multilevel"/>
    <w:tmpl w:val="3EFA72C0"/>
    <w:lvl w:ilvl="0">
      <w:start w:val="6"/>
      <w:numFmt w:val="decimal"/>
      <w:lvlText w:val="%1"/>
      <w:lvlJc w:val="left"/>
      <w:pPr>
        <w:tabs>
          <w:tab w:val="num" w:pos="720"/>
        </w:tabs>
        <w:ind w:left="720" w:hanging="720"/>
      </w:pPr>
      <w:rPr>
        <w:rFonts w:cs="Times New Roman" w:hint="default"/>
        <w:b w:val="0"/>
      </w:rPr>
    </w:lvl>
    <w:lvl w:ilvl="1">
      <w:start w:val="1"/>
      <w:numFmt w:val="decimalZero"/>
      <w:pStyle w:val="Style5"/>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36" w15:restartNumberingAfterBreak="0">
    <w:nsid w:val="49BB5387"/>
    <w:multiLevelType w:val="multilevel"/>
    <w:tmpl w:val="58DE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1963C5"/>
    <w:multiLevelType w:val="multilevel"/>
    <w:tmpl w:val="6F50B30A"/>
    <w:lvl w:ilvl="0">
      <w:start w:val="21"/>
      <w:numFmt w:val="decimal"/>
      <w:pStyle w:val="ListNumber"/>
      <w:lvlText w:val="%1."/>
      <w:lvlJc w:val="left"/>
      <w:pPr>
        <w:tabs>
          <w:tab w:val="num" w:pos="360"/>
        </w:tabs>
        <w:ind w:left="360" w:hanging="360"/>
      </w:pPr>
      <w:rPr>
        <w:rFonts w:ascii="Arial" w:hAnsi="Arial" w:cs="Arial"/>
        <w:b w:val="0"/>
        <w:i w:val="0"/>
      </w:rPr>
    </w:lvl>
    <w:lvl w:ilvl="1">
      <w:start w:val="1"/>
      <w:numFmt w:val="decimal"/>
      <w:lvlText w:val="%1.%2."/>
      <w:lvlJc w:val="left"/>
      <w:pPr>
        <w:tabs>
          <w:tab w:val="num" w:pos="792"/>
        </w:tabs>
        <w:ind w:left="792" w:hanging="792"/>
      </w:pPr>
      <w:rPr>
        <w:rFonts w:ascii="Arial" w:hAnsi="Arial" w:cs="Arial"/>
      </w:rPr>
    </w:lvl>
    <w:lvl w:ilvl="2">
      <w:start w:val="1"/>
      <w:numFmt w:val="decimal"/>
      <w:lvlText w:val="%1.%2.%3."/>
      <w:lvlJc w:val="left"/>
      <w:pPr>
        <w:tabs>
          <w:tab w:val="num" w:pos="1440"/>
        </w:tabs>
        <w:ind w:left="1440" w:hanging="648"/>
      </w:pPr>
      <w:rPr>
        <w:rFonts w:ascii="Arial" w:hAnsi="Arial" w:cs="Arial"/>
      </w:rPr>
    </w:lvl>
    <w:lvl w:ilvl="3">
      <w:start w:val="1"/>
      <w:numFmt w:val="decimal"/>
      <w:lvlText w:val="%1.%2.%3.%4."/>
      <w:lvlJc w:val="left"/>
      <w:pPr>
        <w:tabs>
          <w:tab w:val="num" w:pos="2304"/>
        </w:tabs>
        <w:ind w:left="1728" w:hanging="504"/>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bullet"/>
      <w:lvlText w:val=""/>
      <w:lvlJc w:val="left"/>
      <w:pPr>
        <w:tabs>
          <w:tab w:val="num" w:pos="2952"/>
        </w:tabs>
        <w:ind w:left="2952" w:hanging="432"/>
      </w:pPr>
      <w:rPr>
        <w:rFonts w:ascii="Arial" w:hAnsi="Arial" w:cs="Arial" w:hint="default"/>
      </w:rPr>
    </w:lvl>
    <w:lvl w:ilvl="8">
      <w:start w:val="1"/>
      <w:numFmt w:val="lowerLetter"/>
      <w:lvlText w:val="%9"/>
      <w:lvlJc w:val="left"/>
      <w:pPr>
        <w:tabs>
          <w:tab w:val="num" w:pos="4320"/>
        </w:tabs>
        <w:ind w:left="4320" w:hanging="1440"/>
      </w:pPr>
      <w:rPr>
        <w:rFonts w:ascii="Arial" w:hAnsi="Arial" w:cs="Arial" w:hint="default"/>
      </w:rPr>
    </w:lvl>
  </w:abstractNum>
  <w:abstractNum w:abstractNumId="38" w15:restartNumberingAfterBreak="0">
    <w:nsid w:val="4A584BCD"/>
    <w:multiLevelType w:val="hybridMultilevel"/>
    <w:tmpl w:val="6270C9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4AF42F21"/>
    <w:multiLevelType w:val="multilevel"/>
    <w:tmpl w:val="5D9EF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D816DB"/>
    <w:multiLevelType w:val="multilevel"/>
    <w:tmpl w:val="08FCF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D82E08"/>
    <w:multiLevelType w:val="hybridMultilevel"/>
    <w:tmpl w:val="5558A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E236290"/>
    <w:multiLevelType w:val="multilevel"/>
    <w:tmpl w:val="BE9E31F0"/>
    <w:lvl w:ilvl="0">
      <w:start w:val="8"/>
      <w:numFmt w:val="decimal"/>
      <w:lvlText w:val="%1"/>
      <w:lvlJc w:val="left"/>
      <w:pPr>
        <w:tabs>
          <w:tab w:val="num" w:pos="720"/>
        </w:tabs>
        <w:ind w:left="720" w:hanging="720"/>
      </w:pPr>
      <w:rPr>
        <w:rFonts w:cs="Times New Roman" w:hint="default"/>
        <w:b w:val="0"/>
      </w:rPr>
    </w:lvl>
    <w:lvl w:ilvl="1">
      <w:start w:val="1"/>
      <w:numFmt w:val="decimalZero"/>
      <w:pStyle w:val="Style7"/>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43" w15:restartNumberingAfterBreak="0">
    <w:nsid w:val="53285A48"/>
    <w:multiLevelType w:val="hybridMultilevel"/>
    <w:tmpl w:val="C71AD976"/>
    <w:lvl w:ilvl="0" w:tplc="728E4DB6">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56E1E13"/>
    <w:multiLevelType w:val="multilevel"/>
    <w:tmpl w:val="FD263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8B0B14"/>
    <w:multiLevelType w:val="hybridMultilevel"/>
    <w:tmpl w:val="1938EE06"/>
    <w:lvl w:ilvl="0" w:tplc="82BAAD3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80323E6"/>
    <w:multiLevelType w:val="multilevel"/>
    <w:tmpl w:val="66040A3C"/>
    <w:lvl w:ilvl="0">
      <w:start w:val="20"/>
      <w:numFmt w:val="decimal"/>
      <w:pStyle w:val="Bulleta"/>
      <w:lvlText w:val="%1"/>
      <w:lvlJc w:val="left"/>
      <w:pPr>
        <w:tabs>
          <w:tab w:val="num" w:pos="720"/>
        </w:tabs>
        <w:ind w:left="720" w:hanging="720"/>
      </w:pPr>
      <w:rPr>
        <w:rFonts w:ascii="Arial" w:hAnsi="Arial" w:cs="Arial" w:hint="default"/>
      </w:rPr>
    </w:lvl>
    <w:lvl w:ilvl="1">
      <w:start w:val="1"/>
      <w:numFmt w:val="decimal"/>
      <w:lvlText w:val="%1.%2"/>
      <w:lvlJc w:val="left"/>
      <w:pPr>
        <w:tabs>
          <w:tab w:val="num" w:pos="720"/>
        </w:tabs>
        <w:ind w:left="720" w:hanging="720"/>
      </w:pPr>
      <w:rPr>
        <w:rFonts w:ascii="Arial" w:hAnsi="Arial" w:cs="Arial" w:hint="default"/>
      </w:rPr>
    </w:lvl>
    <w:lvl w:ilvl="2">
      <w:start w:val="1"/>
      <w:numFmt w:val="decimal"/>
      <w:lvlText w:val="%1.%2.%3"/>
      <w:lvlJc w:val="left"/>
      <w:pPr>
        <w:tabs>
          <w:tab w:val="num" w:pos="1008"/>
        </w:tabs>
        <w:ind w:left="1008" w:hanging="1008"/>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47" w15:restartNumberingAfterBreak="0">
    <w:nsid w:val="581B3DD9"/>
    <w:multiLevelType w:val="multilevel"/>
    <w:tmpl w:val="C5FE21CA"/>
    <w:styleLink w:val="1ai"/>
    <w:lvl w:ilvl="0">
      <w:start w:val="1"/>
      <w:numFmt w:val="decimal"/>
      <w:lvlText w:val="%1"/>
      <w:lvlJc w:val="left"/>
      <w:pPr>
        <w:tabs>
          <w:tab w:val="num" w:pos="360"/>
        </w:tabs>
        <w:ind w:left="360" w:hanging="360"/>
      </w:pPr>
      <w:rPr>
        <w:rFonts w:ascii="Arial" w:hAnsi="Arial" w:cs="Arial" w:hint="default"/>
        <w:sz w:val="22"/>
      </w:rPr>
    </w:lvl>
    <w:lvl w:ilvl="1">
      <w:start w:val="1"/>
      <w:numFmt w:val="lowerLetter"/>
      <w:lvlText w:val="%2)"/>
      <w:lvlJc w:val="left"/>
      <w:pPr>
        <w:tabs>
          <w:tab w:val="num" w:pos="720"/>
        </w:tabs>
        <w:ind w:left="720" w:hanging="360"/>
      </w:pPr>
      <w:rPr>
        <w:rFonts w:ascii="Arial" w:hAnsi="Arial" w:cs="Arial"/>
      </w:rPr>
    </w:lvl>
    <w:lvl w:ilvl="2">
      <w:start w:val="1"/>
      <w:numFmt w:val="lowerRoman"/>
      <w:lvlText w:val="%3)"/>
      <w:lvlJc w:val="left"/>
      <w:pPr>
        <w:tabs>
          <w:tab w:val="num" w:pos="1080"/>
        </w:tabs>
        <w:ind w:left="1080" w:hanging="360"/>
      </w:pPr>
      <w:rPr>
        <w:rFonts w:ascii="Arial" w:hAnsi="Arial" w:cs="Arial"/>
      </w:rPr>
    </w:lvl>
    <w:lvl w:ilvl="3">
      <w:start w:val="1"/>
      <w:numFmt w:val="decimal"/>
      <w:lvlText w:val="(%4)"/>
      <w:lvlJc w:val="left"/>
      <w:pPr>
        <w:tabs>
          <w:tab w:val="num" w:pos="1440"/>
        </w:tabs>
        <w:ind w:left="1440" w:hanging="360"/>
      </w:pPr>
      <w:rPr>
        <w:rFonts w:ascii="Arial" w:hAnsi="Arial" w:cs="Arial"/>
      </w:rPr>
    </w:lvl>
    <w:lvl w:ilvl="4">
      <w:start w:val="1"/>
      <w:numFmt w:val="lowerLetter"/>
      <w:lvlText w:val="(%5)"/>
      <w:lvlJc w:val="left"/>
      <w:pPr>
        <w:tabs>
          <w:tab w:val="num" w:pos="1800"/>
        </w:tabs>
        <w:ind w:left="1800" w:hanging="360"/>
      </w:pPr>
      <w:rPr>
        <w:rFonts w:ascii="Arial" w:hAnsi="Arial" w:cs="Arial"/>
      </w:rPr>
    </w:lvl>
    <w:lvl w:ilvl="5">
      <w:start w:val="1"/>
      <w:numFmt w:val="lowerRoman"/>
      <w:lvlText w:val="(%6)"/>
      <w:lvlJc w:val="left"/>
      <w:pPr>
        <w:tabs>
          <w:tab w:val="num" w:pos="2160"/>
        </w:tabs>
        <w:ind w:left="2160" w:hanging="360"/>
      </w:pPr>
      <w:rPr>
        <w:rFonts w:ascii="Arial" w:hAnsi="Arial" w:cs="Arial"/>
      </w:rPr>
    </w:lvl>
    <w:lvl w:ilvl="6">
      <w:start w:val="1"/>
      <w:numFmt w:val="decimal"/>
      <w:lvlText w:val="%7."/>
      <w:lvlJc w:val="left"/>
      <w:pPr>
        <w:tabs>
          <w:tab w:val="num" w:pos="2520"/>
        </w:tabs>
        <w:ind w:left="2520" w:hanging="360"/>
      </w:pPr>
      <w:rPr>
        <w:rFonts w:ascii="Arial" w:hAnsi="Arial" w:cs="Arial"/>
      </w:rPr>
    </w:lvl>
    <w:lvl w:ilvl="7">
      <w:start w:val="1"/>
      <w:numFmt w:val="lowerLetter"/>
      <w:lvlText w:val="%8."/>
      <w:lvlJc w:val="left"/>
      <w:pPr>
        <w:tabs>
          <w:tab w:val="num" w:pos="2880"/>
        </w:tabs>
        <w:ind w:left="2880" w:hanging="360"/>
      </w:pPr>
      <w:rPr>
        <w:rFonts w:ascii="Arial" w:hAnsi="Arial" w:cs="Arial"/>
      </w:rPr>
    </w:lvl>
    <w:lvl w:ilvl="8">
      <w:start w:val="1"/>
      <w:numFmt w:val="lowerRoman"/>
      <w:lvlText w:val="%9."/>
      <w:lvlJc w:val="left"/>
      <w:pPr>
        <w:tabs>
          <w:tab w:val="num" w:pos="3240"/>
        </w:tabs>
        <w:ind w:left="3240" w:hanging="360"/>
      </w:pPr>
      <w:rPr>
        <w:rFonts w:ascii="Arial" w:hAnsi="Arial" w:cs="Arial"/>
      </w:rPr>
    </w:lvl>
  </w:abstractNum>
  <w:abstractNum w:abstractNumId="48" w15:restartNumberingAfterBreak="0">
    <w:nsid w:val="593B6BFF"/>
    <w:multiLevelType w:val="hybridMultilevel"/>
    <w:tmpl w:val="49BADA48"/>
    <w:lvl w:ilvl="0" w:tplc="93D2432E">
      <w:start w:val="1"/>
      <w:numFmt w:val="lowerLetter"/>
      <w:pStyle w:val="aListbullet"/>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5AFF26F9"/>
    <w:multiLevelType w:val="hybridMultilevel"/>
    <w:tmpl w:val="D3A63D3E"/>
    <w:lvl w:ilvl="0" w:tplc="EA9ADD28">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5B103773"/>
    <w:multiLevelType w:val="hybridMultilevel"/>
    <w:tmpl w:val="066CCC36"/>
    <w:lvl w:ilvl="0" w:tplc="D09215AA">
      <w:start w:val="1"/>
      <w:numFmt w:val="bullet"/>
      <w:pStyle w:val="listbulletindented"/>
      <w:lvlText w:val=""/>
      <w:lvlJc w:val="left"/>
      <w:pPr>
        <w:ind w:left="1080" w:hanging="360"/>
      </w:pPr>
      <w:rPr>
        <w:rFonts w:ascii="Symbol" w:hAnsi="Symbol" w:hint="default"/>
        <w:lang w:val="en-GB"/>
      </w:rPr>
    </w:lvl>
    <w:lvl w:ilvl="1" w:tplc="5A2A6322">
      <w:start w:val="1"/>
      <w:numFmt w:val="decimal"/>
      <w:lvlText w:val="%2."/>
      <w:lvlJc w:val="left"/>
      <w:pPr>
        <w:tabs>
          <w:tab w:val="num" w:pos="1440"/>
        </w:tabs>
        <w:ind w:left="1440" w:hanging="360"/>
      </w:pPr>
    </w:lvl>
    <w:lvl w:ilvl="2" w:tplc="88C8F78E">
      <w:start w:val="1"/>
      <w:numFmt w:val="decimal"/>
      <w:lvlText w:val="%3."/>
      <w:lvlJc w:val="left"/>
      <w:pPr>
        <w:tabs>
          <w:tab w:val="num" w:pos="2160"/>
        </w:tabs>
        <w:ind w:left="2160" w:hanging="360"/>
      </w:pPr>
    </w:lvl>
    <w:lvl w:ilvl="3" w:tplc="B02E683C">
      <w:start w:val="1"/>
      <w:numFmt w:val="decimal"/>
      <w:lvlText w:val="%4."/>
      <w:lvlJc w:val="left"/>
      <w:pPr>
        <w:tabs>
          <w:tab w:val="num" w:pos="2880"/>
        </w:tabs>
        <w:ind w:left="2880" w:hanging="360"/>
      </w:pPr>
    </w:lvl>
    <w:lvl w:ilvl="4" w:tplc="41F4909C">
      <w:start w:val="1"/>
      <w:numFmt w:val="decimal"/>
      <w:lvlText w:val="%5."/>
      <w:lvlJc w:val="left"/>
      <w:pPr>
        <w:tabs>
          <w:tab w:val="num" w:pos="3600"/>
        </w:tabs>
        <w:ind w:left="3600" w:hanging="360"/>
      </w:pPr>
    </w:lvl>
    <w:lvl w:ilvl="5" w:tplc="450421E4">
      <w:start w:val="1"/>
      <w:numFmt w:val="decimal"/>
      <w:lvlText w:val="%6."/>
      <w:lvlJc w:val="left"/>
      <w:pPr>
        <w:tabs>
          <w:tab w:val="num" w:pos="4320"/>
        </w:tabs>
        <w:ind w:left="4320" w:hanging="360"/>
      </w:pPr>
    </w:lvl>
    <w:lvl w:ilvl="6" w:tplc="9E1ADB54">
      <w:start w:val="1"/>
      <w:numFmt w:val="decimal"/>
      <w:lvlText w:val="%7."/>
      <w:lvlJc w:val="left"/>
      <w:pPr>
        <w:tabs>
          <w:tab w:val="num" w:pos="5040"/>
        </w:tabs>
        <w:ind w:left="5040" w:hanging="360"/>
      </w:pPr>
    </w:lvl>
    <w:lvl w:ilvl="7" w:tplc="C6729EE4">
      <w:start w:val="1"/>
      <w:numFmt w:val="decimal"/>
      <w:lvlText w:val="%8."/>
      <w:lvlJc w:val="left"/>
      <w:pPr>
        <w:tabs>
          <w:tab w:val="num" w:pos="5760"/>
        </w:tabs>
        <w:ind w:left="5760" w:hanging="360"/>
      </w:pPr>
    </w:lvl>
    <w:lvl w:ilvl="8" w:tplc="0F9C2D44">
      <w:start w:val="1"/>
      <w:numFmt w:val="decimal"/>
      <w:lvlText w:val="%9."/>
      <w:lvlJc w:val="left"/>
      <w:pPr>
        <w:tabs>
          <w:tab w:val="num" w:pos="6480"/>
        </w:tabs>
        <w:ind w:left="6480" w:hanging="360"/>
      </w:pPr>
    </w:lvl>
  </w:abstractNum>
  <w:abstractNum w:abstractNumId="51" w15:restartNumberingAfterBreak="0">
    <w:nsid w:val="5B9D555E"/>
    <w:multiLevelType w:val="hybridMultilevel"/>
    <w:tmpl w:val="705ACB1A"/>
    <w:lvl w:ilvl="0" w:tplc="DB1675F6">
      <w:start w:val="1"/>
      <w:numFmt w:val="bullet"/>
      <w:lvlText w:val=""/>
      <w:lvlJc w:val="left"/>
      <w:pPr>
        <w:ind w:left="1800" w:hanging="360"/>
      </w:pPr>
      <w:rPr>
        <w:rFonts w:ascii="Symbol" w:hAnsi="Symbol" w:hint="default"/>
        <w:sz w:val="24"/>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2" w15:restartNumberingAfterBreak="0">
    <w:nsid w:val="5CA03FF8"/>
    <w:multiLevelType w:val="multilevel"/>
    <w:tmpl w:val="D27C8A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3" w15:restartNumberingAfterBreak="0">
    <w:nsid w:val="5D4734EE"/>
    <w:multiLevelType w:val="hybridMultilevel"/>
    <w:tmpl w:val="D51E8254"/>
    <w:lvl w:ilvl="0" w:tplc="10090011">
      <w:start w:val="1"/>
      <w:numFmt w:val="decimal"/>
      <w:lvlText w:val="%1)"/>
      <w:lvlJc w:val="left"/>
      <w:pPr>
        <w:ind w:left="1440" w:hanging="360"/>
      </w:pPr>
      <w:rPr>
        <w:rFonts w:hint="default"/>
        <w:sz w:val="24"/>
      </w:rPr>
    </w:lvl>
    <w:lvl w:ilvl="1" w:tplc="DB1675F6">
      <w:start w:val="1"/>
      <w:numFmt w:val="bullet"/>
      <w:lvlText w:val=""/>
      <w:lvlJc w:val="left"/>
      <w:pPr>
        <w:ind w:left="2160" w:hanging="360"/>
      </w:pPr>
      <w:rPr>
        <w:rFonts w:ascii="Symbol" w:hAnsi="Symbol" w:hint="default"/>
        <w:sz w:val="24"/>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6035263F"/>
    <w:multiLevelType w:val="multilevel"/>
    <w:tmpl w:val="0186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AC61BF"/>
    <w:multiLevelType w:val="multilevel"/>
    <w:tmpl w:val="760E61BA"/>
    <w:styleLink w:val="111111"/>
    <w:lvl w:ilvl="0">
      <w:start w:val="1"/>
      <w:numFmt w:val="decimal"/>
      <w:lvlText w:val="%1."/>
      <w:lvlJc w:val="left"/>
      <w:pPr>
        <w:tabs>
          <w:tab w:val="num" w:pos="360"/>
        </w:tabs>
        <w:ind w:left="360" w:hanging="360"/>
      </w:pPr>
      <w:rPr>
        <w:rFonts w:ascii="Arial" w:hAnsi="Arial" w:cs="Arial"/>
        <w:sz w:val="22"/>
      </w:rPr>
    </w:lvl>
    <w:lvl w:ilvl="1">
      <w:start w:val="1"/>
      <w:numFmt w:val="decimal"/>
      <w:lvlText w:val="%1.%2."/>
      <w:lvlJc w:val="left"/>
      <w:pPr>
        <w:tabs>
          <w:tab w:val="num" w:pos="792"/>
        </w:tabs>
        <w:ind w:left="792" w:hanging="432"/>
      </w:pPr>
      <w:rPr>
        <w:rFonts w:ascii="Arial" w:hAnsi="Arial" w:cs="Arial"/>
      </w:rPr>
    </w:lvl>
    <w:lvl w:ilvl="2">
      <w:start w:val="1"/>
      <w:numFmt w:val="decimal"/>
      <w:lvlText w:val="%1.%2.%3."/>
      <w:lvlJc w:val="left"/>
      <w:pPr>
        <w:tabs>
          <w:tab w:val="num" w:pos="1440"/>
        </w:tabs>
        <w:ind w:left="1224" w:hanging="504"/>
      </w:pPr>
      <w:rPr>
        <w:rFonts w:ascii="Arial" w:hAnsi="Arial" w:cs="Arial"/>
      </w:rPr>
    </w:lvl>
    <w:lvl w:ilvl="3">
      <w:start w:val="1"/>
      <w:numFmt w:val="decimal"/>
      <w:lvlText w:val="%1.%2.%3.%4."/>
      <w:lvlJc w:val="left"/>
      <w:pPr>
        <w:tabs>
          <w:tab w:val="num" w:pos="2160"/>
        </w:tabs>
        <w:ind w:left="1728" w:hanging="648"/>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decimal"/>
      <w:lvlText w:val="%1.%2.%3.%4.%5.%6.%7.%8."/>
      <w:lvlJc w:val="left"/>
      <w:pPr>
        <w:tabs>
          <w:tab w:val="num" w:pos="4320"/>
        </w:tabs>
        <w:ind w:left="3744" w:hanging="1224"/>
      </w:pPr>
      <w:rPr>
        <w:rFonts w:ascii="Arial" w:hAnsi="Arial" w:cs="Arial"/>
      </w:rPr>
    </w:lvl>
    <w:lvl w:ilvl="8">
      <w:start w:val="1"/>
      <w:numFmt w:val="decimal"/>
      <w:lvlText w:val="%1.%2.%3.%4.%5.%6.%7.%8.%9."/>
      <w:lvlJc w:val="left"/>
      <w:pPr>
        <w:tabs>
          <w:tab w:val="num" w:pos="4680"/>
        </w:tabs>
        <w:ind w:left="4320" w:hanging="1440"/>
      </w:pPr>
      <w:rPr>
        <w:rFonts w:ascii="Arial" w:hAnsi="Arial" w:cs="Arial"/>
      </w:rPr>
    </w:lvl>
  </w:abstractNum>
  <w:abstractNum w:abstractNumId="56" w15:restartNumberingAfterBreak="0">
    <w:nsid w:val="646D7576"/>
    <w:multiLevelType w:val="multilevel"/>
    <w:tmpl w:val="702E10E6"/>
    <w:lvl w:ilvl="0">
      <w:start w:val="10"/>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440"/>
        </w:tabs>
        <w:ind w:left="1440" w:hanging="360"/>
      </w:pPr>
      <w:rPr>
        <w:rFonts w:ascii="Arial" w:hAnsi="Arial" w:cs="Arial"/>
      </w:rPr>
    </w:lvl>
    <w:lvl w:ilvl="2">
      <w:start w:val="1"/>
      <w:numFmt w:val="lowerRoman"/>
      <w:lvlText w:val="%3."/>
      <w:lvlJc w:val="right"/>
      <w:pPr>
        <w:tabs>
          <w:tab w:val="num" w:pos="2160"/>
        </w:tabs>
        <w:ind w:left="2160" w:hanging="180"/>
      </w:pPr>
      <w:rPr>
        <w:rFonts w:ascii="Arial" w:hAnsi="Arial" w:cs="Arial"/>
      </w:rPr>
    </w:lvl>
    <w:lvl w:ilvl="3">
      <w:start w:val="1"/>
      <w:numFmt w:val="decimal"/>
      <w:pStyle w:val="UnnumberedHeading"/>
      <w:lvlText w:val="%4."/>
      <w:lvlJc w:val="left"/>
      <w:pPr>
        <w:tabs>
          <w:tab w:val="num" w:pos="2880"/>
        </w:tabs>
        <w:ind w:left="2880" w:hanging="360"/>
      </w:pPr>
      <w:rPr>
        <w:rFonts w:ascii="Arial" w:hAnsi="Arial" w:cs="Arial"/>
      </w:rPr>
    </w:lvl>
    <w:lvl w:ilvl="4">
      <w:start w:val="1"/>
      <w:numFmt w:val="lowerLetter"/>
      <w:lvlText w:val="%5."/>
      <w:lvlJc w:val="left"/>
      <w:pPr>
        <w:tabs>
          <w:tab w:val="num" w:pos="3600"/>
        </w:tabs>
        <w:ind w:left="3600" w:hanging="360"/>
      </w:pPr>
      <w:rPr>
        <w:rFonts w:ascii="Arial" w:hAnsi="Arial" w:cs="Arial"/>
      </w:rPr>
    </w:lvl>
    <w:lvl w:ilvl="5">
      <w:start w:val="1"/>
      <w:numFmt w:val="lowerRoman"/>
      <w:lvlText w:val="%6."/>
      <w:lvlJc w:val="right"/>
      <w:pPr>
        <w:tabs>
          <w:tab w:val="num" w:pos="4320"/>
        </w:tabs>
        <w:ind w:left="4320" w:hanging="180"/>
      </w:pPr>
      <w:rPr>
        <w:rFonts w:ascii="Arial" w:hAnsi="Arial" w:cs="Arial"/>
      </w:rPr>
    </w:lvl>
    <w:lvl w:ilvl="6">
      <w:start w:val="1"/>
      <w:numFmt w:val="decimal"/>
      <w:lvlText w:val="%7."/>
      <w:lvlJc w:val="left"/>
      <w:pPr>
        <w:tabs>
          <w:tab w:val="num" w:pos="5040"/>
        </w:tabs>
        <w:ind w:left="5040" w:hanging="360"/>
      </w:pPr>
      <w:rPr>
        <w:rFonts w:ascii="Arial" w:hAnsi="Arial" w:cs="Arial"/>
      </w:rPr>
    </w:lvl>
    <w:lvl w:ilvl="7">
      <w:start w:val="1"/>
      <w:numFmt w:val="lowerLetter"/>
      <w:lvlText w:val="%8."/>
      <w:lvlJc w:val="left"/>
      <w:pPr>
        <w:tabs>
          <w:tab w:val="num" w:pos="5760"/>
        </w:tabs>
        <w:ind w:left="5760" w:hanging="360"/>
      </w:pPr>
      <w:rPr>
        <w:rFonts w:ascii="Arial" w:hAnsi="Arial" w:cs="Arial"/>
      </w:rPr>
    </w:lvl>
    <w:lvl w:ilvl="8">
      <w:start w:val="1"/>
      <w:numFmt w:val="lowerRoman"/>
      <w:lvlText w:val="%9."/>
      <w:lvlJc w:val="right"/>
      <w:pPr>
        <w:tabs>
          <w:tab w:val="num" w:pos="6480"/>
        </w:tabs>
        <w:ind w:left="6480" w:hanging="180"/>
      </w:pPr>
      <w:rPr>
        <w:rFonts w:ascii="Arial" w:hAnsi="Arial" w:cs="Arial"/>
      </w:rPr>
    </w:lvl>
  </w:abstractNum>
  <w:abstractNum w:abstractNumId="57" w15:restartNumberingAfterBreak="0">
    <w:nsid w:val="6A330137"/>
    <w:multiLevelType w:val="multilevel"/>
    <w:tmpl w:val="74D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0452ED"/>
    <w:multiLevelType w:val="hybridMultilevel"/>
    <w:tmpl w:val="9EAA90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72655984"/>
    <w:multiLevelType w:val="multilevel"/>
    <w:tmpl w:val="673A85AE"/>
    <w:lvl w:ilvl="0">
      <w:start w:val="5"/>
      <w:numFmt w:val="decimal"/>
      <w:lvlText w:val="%1"/>
      <w:lvlJc w:val="left"/>
      <w:pPr>
        <w:tabs>
          <w:tab w:val="num" w:pos="720"/>
        </w:tabs>
        <w:ind w:left="720" w:hanging="720"/>
      </w:pPr>
      <w:rPr>
        <w:rFonts w:cs="Times New Roman" w:hint="default"/>
      </w:rPr>
    </w:lvl>
    <w:lvl w:ilvl="1">
      <w:start w:val="1"/>
      <w:numFmt w:val="decimalZero"/>
      <w:pStyle w:val="Style4"/>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0" w15:restartNumberingAfterBreak="0">
    <w:nsid w:val="73C51416"/>
    <w:multiLevelType w:val="hybridMultilevel"/>
    <w:tmpl w:val="7AC2E4DA"/>
    <w:lvl w:ilvl="0" w:tplc="1F8A70F8">
      <w:start w:val="1"/>
      <w:numFmt w:val="upperLetter"/>
      <w:pStyle w:val="Part"/>
      <w:lvlText w:val="Part %1: "/>
      <w:lvlJc w:val="left"/>
      <w:pPr>
        <w:tabs>
          <w:tab w:val="num" w:pos="1440"/>
        </w:tabs>
        <w:ind w:left="0" w:firstLine="0"/>
      </w:pPr>
      <w:rPr>
        <w:rFonts w:ascii="Arial" w:hAnsi="Arial" w:cs="Arial" w:hint="default"/>
      </w:rPr>
    </w:lvl>
    <w:lvl w:ilvl="1" w:tplc="6032C3C6" w:tentative="1">
      <w:start w:val="1"/>
      <w:numFmt w:val="lowerLetter"/>
      <w:lvlText w:val="%2."/>
      <w:lvlJc w:val="left"/>
      <w:pPr>
        <w:tabs>
          <w:tab w:val="num" w:pos="1440"/>
        </w:tabs>
        <w:ind w:left="1440" w:hanging="360"/>
      </w:pPr>
      <w:rPr>
        <w:rFonts w:ascii="Arial" w:hAnsi="Arial" w:cs="Arial"/>
      </w:rPr>
    </w:lvl>
    <w:lvl w:ilvl="2" w:tplc="3D868F00" w:tentative="1">
      <w:start w:val="1"/>
      <w:numFmt w:val="lowerRoman"/>
      <w:lvlText w:val="%3."/>
      <w:lvlJc w:val="right"/>
      <w:pPr>
        <w:tabs>
          <w:tab w:val="num" w:pos="2160"/>
        </w:tabs>
        <w:ind w:left="2160" w:hanging="180"/>
      </w:pPr>
      <w:rPr>
        <w:rFonts w:ascii="Arial" w:hAnsi="Arial" w:cs="Arial"/>
      </w:rPr>
    </w:lvl>
    <w:lvl w:ilvl="3" w:tplc="7396B676" w:tentative="1">
      <w:start w:val="1"/>
      <w:numFmt w:val="decimal"/>
      <w:lvlText w:val="%4."/>
      <w:lvlJc w:val="left"/>
      <w:pPr>
        <w:tabs>
          <w:tab w:val="num" w:pos="2880"/>
        </w:tabs>
        <w:ind w:left="2880" w:hanging="360"/>
      </w:pPr>
      <w:rPr>
        <w:rFonts w:ascii="Arial" w:hAnsi="Arial" w:cs="Arial"/>
      </w:rPr>
    </w:lvl>
    <w:lvl w:ilvl="4" w:tplc="70FE4730" w:tentative="1">
      <w:start w:val="1"/>
      <w:numFmt w:val="lowerLetter"/>
      <w:lvlText w:val="%5."/>
      <w:lvlJc w:val="left"/>
      <w:pPr>
        <w:tabs>
          <w:tab w:val="num" w:pos="3600"/>
        </w:tabs>
        <w:ind w:left="3600" w:hanging="360"/>
      </w:pPr>
      <w:rPr>
        <w:rFonts w:ascii="Arial" w:hAnsi="Arial" w:cs="Arial"/>
      </w:rPr>
    </w:lvl>
    <w:lvl w:ilvl="5" w:tplc="90BADC74" w:tentative="1">
      <w:start w:val="1"/>
      <w:numFmt w:val="lowerRoman"/>
      <w:lvlText w:val="%6."/>
      <w:lvlJc w:val="right"/>
      <w:pPr>
        <w:tabs>
          <w:tab w:val="num" w:pos="4320"/>
        </w:tabs>
        <w:ind w:left="4320" w:hanging="180"/>
      </w:pPr>
      <w:rPr>
        <w:rFonts w:ascii="Arial" w:hAnsi="Arial" w:cs="Arial"/>
      </w:rPr>
    </w:lvl>
    <w:lvl w:ilvl="6" w:tplc="07E88E72" w:tentative="1">
      <w:start w:val="1"/>
      <w:numFmt w:val="decimal"/>
      <w:lvlText w:val="%7."/>
      <w:lvlJc w:val="left"/>
      <w:pPr>
        <w:tabs>
          <w:tab w:val="num" w:pos="5040"/>
        </w:tabs>
        <w:ind w:left="5040" w:hanging="360"/>
      </w:pPr>
      <w:rPr>
        <w:rFonts w:ascii="Arial" w:hAnsi="Arial" w:cs="Arial"/>
      </w:rPr>
    </w:lvl>
    <w:lvl w:ilvl="7" w:tplc="47F636FA" w:tentative="1">
      <w:start w:val="1"/>
      <w:numFmt w:val="lowerLetter"/>
      <w:lvlText w:val="%8."/>
      <w:lvlJc w:val="left"/>
      <w:pPr>
        <w:tabs>
          <w:tab w:val="num" w:pos="5760"/>
        </w:tabs>
        <w:ind w:left="5760" w:hanging="360"/>
      </w:pPr>
      <w:rPr>
        <w:rFonts w:ascii="Arial" w:hAnsi="Arial" w:cs="Arial"/>
      </w:rPr>
    </w:lvl>
    <w:lvl w:ilvl="8" w:tplc="5FA6ED74" w:tentative="1">
      <w:start w:val="1"/>
      <w:numFmt w:val="lowerRoman"/>
      <w:lvlText w:val="%9."/>
      <w:lvlJc w:val="right"/>
      <w:pPr>
        <w:tabs>
          <w:tab w:val="num" w:pos="6480"/>
        </w:tabs>
        <w:ind w:left="6480" w:hanging="180"/>
      </w:pPr>
      <w:rPr>
        <w:rFonts w:ascii="Arial" w:hAnsi="Arial" w:cs="Arial"/>
      </w:rPr>
    </w:lvl>
  </w:abstractNum>
  <w:abstractNum w:abstractNumId="61" w15:restartNumberingAfterBreak="0">
    <w:nsid w:val="7486777F"/>
    <w:multiLevelType w:val="multilevel"/>
    <w:tmpl w:val="8A649EA0"/>
    <w:styleLink w:val="ArticleSection"/>
    <w:lvl w:ilvl="0">
      <w:start w:val="1"/>
      <w:numFmt w:val="upperRoman"/>
      <w:lvlText w:val="Article %1."/>
      <w:lvlJc w:val="left"/>
      <w:pPr>
        <w:tabs>
          <w:tab w:val="num" w:pos="1440"/>
        </w:tabs>
        <w:ind w:left="0" w:firstLine="0"/>
      </w:pPr>
      <w:rPr>
        <w:rFonts w:ascii="Arial" w:hAnsi="Arial" w:cs="Arial"/>
        <w:sz w:val="22"/>
      </w:rPr>
    </w:lvl>
    <w:lvl w:ilvl="1">
      <w:start w:val="1"/>
      <w:numFmt w:val="decimalZero"/>
      <w:isLgl/>
      <w:lvlText w:val="Section %1.%2"/>
      <w:lvlJc w:val="left"/>
      <w:pPr>
        <w:tabs>
          <w:tab w:val="num" w:pos="1440"/>
        </w:tabs>
        <w:ind w:left="0" w:firstLine="0"/>
      </w:pPr>
      <w:rPr>
        <w:rFonts w:ascii="Arial" w:hAnsi="Arial" w:cs="Arial"/>
      </w:rPr>
    </w:lvl>
    <w:lvl w:ilvl="2">
      <w:start w:val="1"/>
      <w:numFmt w:val="lowerLetter"/>
      <w:lvlText w:val="(%3)"/>
      <w:lvlJc w:val="left"/>
      <w:pPr>
        <w:tabs>
          <w:tab w:val="num" w:pos="720"/>
        </w:tabs>
        <w:ind w:left="720" w:hanging="432"/>
      </w:pPr>
      <w:rPr>
        <w:rFonts w:ascii="Arial" w:hAnsi="Arial" w:cs="Arial"/>
      </w:rPr>
    </w:lvl>
    <w:lvl w:ilvl="3">
      <w:start w:val="1"/>
      <w:numFmt w:val="lowerRoman"/>
      <w:lvlText w:val="(%4)"/>
      <w:lvlJc w:val="right"/>
      <w:pPr>
        <w:tabs>
          <w:tab w:val="num" w:pos="864"/>
        </w:tabs>
        <w:ind w:left="864" w:hanging="144"/>
      </w:pPr>
      <w:rPr>
        <w:rFonts w:ascii="Arial" w:hAnsi="Arial" w:cs="Arial"/>
      </w:rPr>
    </w:lvl>
    <w:lvl w:ilvl="4">
      <w:start w:val="1"/>
      <w:numFmt w:val="decimal"/>
      <w:lvlText w:val="%5)"/>
      <w:lvlJc w:val="left"/>
      <w:pPr>
        <w:tabs>
          <w:tab w:val="num" w:pos="1008"/>
        </w:tabs>
        <w:ind w:left="1008" w:hanging="432"/>
      </w:pPr>
      <w:rPr>
        <w:rFonts w:ascii="Arial" w:hAnsi="Arial" w:cs="Arial"/>
      </w:rPr>
    </w:lvl>
    <w:lvl w:ilvl="5">
      <w:start w:val="1"/>
      <w:numFmt w:val="lowerLetter"/>
      <w:lvlText w:val="%6)"/>
      <w:lvlJc w:val="left"/>
      <w:pPr>
        <w:tabs>
          <w:tab w:val="num" w:pos="1152"/>
        </w:tabs>
        <w:ind w:left="1152" w:hanging="432"/>
      </w:pPr>
      <w:rPr>
        <w:rFonts w:ascii="Arial" w:hAnsi="Arial" w:cs="Arial"/>
      </w:rPr>
    </w:lvl>
    <w:lvl w:ilvl="6">
      <w:start w:val="1"/>
      <w:numFmt w:val="lowerRoman"/>
      <w:lvlText w:val="%7)"/>
      <w:lvlJc w:val="right"/>
      <w:pPr>
        <w:tabs>
          <w:tab w:val="num" w:pos="1296"/>
        </w:tabs>
        <w:ind w:left="1296" w:hanging="288"/>
      </w:pPr>
      <w:rPr>
        <w:rFonts w:ascii="Arial" w:hAnsi="Arial" w:cs="Arial"/>
      </w:rPr>
    </w:lvl>
    <w:lvl w:ilvl="7">
      <w:start w:val="1"/>
      <w:numFmt w:val="lowerLetter"/>
      <w:lvlText w:val="%8."/>
      <w:lvlJc w:val="left"/>
      <w:pPr>
        <w:tabs>
          <w:tab w:val="num" w:pos="1440"/>
        </w:tabs>
        <w:ind w:left="1440" w:hanging="432"/>
      </w:pPr>
      <w:rPr>
        <w:rFonts w:ascii="Arial" w:hAnsi="Arial" w:cs="Arial"/>
      </w:rPr>
    </w:lvl>
    <w:lvl w:ilvl="8">
      <w:start w:val="1"/>
      <w:numFmt w:val="lowerRoman"/>
      <w:lvlText w:val="%9."/>
      <w:lvlJc w:val="right"/>
      <w:pPr>
        <w:tabs>
          <w:tab w:val="num" w:pos="1584"/>
        </w:tabs>
        <w:ind w:left="1584" w:hanging="144"/>
      </w:pPr>
      <w:rPr>
        <w:rFonts w:ascii="Arial" w:hAnsi="Arial" w:cs="Arial"/>
      </w:rPr>
    </w:lvl>
  </w:abstractNum>
  <w:abstractNum w:abstractNumId="62" w15:restartNumberingAfterBreak="0">
    <w:nsid w:val="787B6AD3"/>
    <w:multiLevelType w:val="singleLevel"/>
    <w:tmpl w:val="EFAE9046"/>
    <w:lvl w:ilvl="0">
      <w:start w:val="1"/>
      <w:numFmt w:val="bullet"/>
      <w:pStyle w:val="Bullet1"/>
      <w:lvlText w:val=""/>
      <w:lvlJc w:val="left"/>
      <w:pPr>
        <w:tabs>
          <w:tab w:val="num" w:pos="360"/>
        </w:tabs>
        <w:ind w:left="360" w:hanging="360"/>
      </w:pPr>
      <w:rPr>
        <w:rFonts w:ascii="Arial" w:hAnsi="Arial" w:cs="Arial" w:hint="default"/>
      </w:rPr>
    </w:lvl>
  </w:abstractNum>
  <w:abstractNum w:abstractNumId="63" w15:restartNumberingAfterBreak="0">
    <w:nsid w:val="7B007EA3"/>
    <w:multiLevelType w:val="multilevel"/>
    <w:tmpl w:val="F1DC3830"/>
    <w:lvl w:ilvl="0">
      <w:start w:val="1"/>
      <w:numFmt w:val="bullet"/>
      <w:pStyle w:val="bullets"/>
      <w:lvlText w:val=""/>
      <w:lvlJc w:val="left"/>
      <w:pPr>
        <w:tabs>
          <w:tab w:val="num" w:pos="360"/>
        </w:tabs>
        <w:ind w:left="360" w:hanging="360"/>
      </w:pPr>
      <w:rPr>
        <w:rFonts w:ascii="Arial" w:hAnsi="Arial" w:cs="Arial" w:hint="default"/>
      </w:rPr>
    </w:lvl>
    <w:lvl w:ilvl="1">
      <w:start w:val="1"/>
      <w:numFmt w:val="bullet"/>
      <w:lvlText w:val="o"/>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o"/>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o"/>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4" w15:restartNumberingAfterBreak="0">
    <w:nsid w:val="7D1A13E3"/>
    <w:multiLevelType w:val="hybridMultilevel"/>
    <w:tmpl w:val="2B723B4C"/>
    <w:lvl w:ilvl="0" w:tplc="DB1675F6">
      <w:start w:val="1"/>
      <w:numFmt w:val="bullet"/>
      <w:lvlText w:val=""/>
      <w:lvlJc w:val="left"/>
      <w:pPr>
        <w:ind w:left="2160" w:hanging="360"/>
      </w:pPr>
      <w:rPr>
        <w:rFonts w:ascii="Symbol" w:hAnsi="Symbol" w:hint="default"/>
        <w:sz w:val="24"/>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5" w15:restartNumberingAfterBreak="0">
    <w:nsid w:val="7E2F3611"/>
    <w:multiLevelType w:val="multilevel"/>
    <w:tmpl w:val="04DE08BA"/>
    <w:lvl w:ilvl="0">
      <w:start w:val="3"/>
      <w:numFmt w:val="decimal"/>
      <w:lvlText w:val="%1"/>
      <w:lvlJc w:val="left"/>
      <w:pPr>
        <w:tabs>
          <w:tab w:val="num" w:pos="720"/>
        </w:tabs>
        <w:ind w:left="720" w:hanging="720"/>
      </w:pPr>
      <w:rPr>
        <w:rFonts w:cs="Times New Roman" w:hint="default"/>
      </w:rPr>
    </w:lvl>
    <w:lvl w:ilvl="1">
      <w:start w:val="1"/>
      <w:numFmt w:val="decimalZero"/>
      <w:pStyle w:val="Style2"/>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6" w15:restartNumberingAfterBreak="0">
    <w:nsid w:val="7FDE3281"/>
    <w:multiLevelType w:val="hybridMultilevel"/>
    <w:tmpl w:val="F1B43B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1686383">
    <w:abstractNumId w:val="4"/>
  </w:num>
  <w:num w:numId="2" w16cid:durableId="724261244">
    <w:abstractNumId w:val="3"/>
  </w:num>
  <w:num w:numId="3" w16cid:durableId="1176730554">
    <w:abstractNumId w:val="30"/>
  </w:num>
  <w:num w:numId="4" w16cid:durableId="364215694">
    <w:abstractNumId w:val="56"/>
  </w:num>
  <w:num w:numId="5" w16cid:durableId="113057278">
    <w:abstractNumId w:val="26"/>
  </w:num>
  <w:num w:numId="6" w16cid:durableId="202980013">
    <w:abstractNumId w:val="62"/>
  </w:num>
  <w:num w:numId="7" w16cid:durableId="1937205428">
    <w:abstractNumId w:val="0"/>
  </w:num>
  <w:num w:numId="8" w16cid:durableId="1769345549">
    <w:abstractNumId w:val="29"/>
  </w:num>
  <w:num w:numId="9" w16cid:durableId="316344442">
    <w:abstractNumId w:val="63"/>
  </w:num>
  <w:num w:numId="10" w16cid:durableId="333843760">
    <w:abstractNumId w:val="34"/>
  </w:num>
  <w:num w:numId="11" w16cid:durableId="418409678">
    <w:abstractNumId w:val="60"/>
  </w:num>
  <w:num w:numId="12" w16cid:durableId="475800560">
    <w:abstractNumId w:val="12"/>
  </w:num>
  <w:num w:numId="13" w16cid:durableId="509611546">
    <w:abstractNumId w:val="32"/>
  </w:num>
  <w:num w:numId="14" w16cid:durableId="198056797">
    <w:abstractNumId w:val="18"/>
  </w:num>
  <w:num w:numId="15" w16cid:durableId="1991208317">
    <w:abstractNumId w:val="37"/>
  </w:num>
  <w:num w:numId="16" w16cid:durableId="1397586497">
    <w:abstractNumId w:val="46"/>
  </w:num>
  <w:num w:numId="17" w16cid:durableId="1301381115">
    <w:abstractNumId w:val="24"/>
  </w:num>
  <w:num w:numId="18" w16cid:durableId="441075023">
    <w:abstractNumId w:val="33"/>
  </w:num>
  <w:num w:numId="19" w16cid:durableId="1890989550">
    <w:abstractNumId w:val="27"/>
  </w:num>
  <w:num w:numId="20" w16cid:durableId="1714769468">
    <w:abstractNumId w:val="19"/>
  </w:num>
  <w:num w:numId="21" w16cid:durableId="1492210748">
    <w:abstractNumId w:val="8"/>
  </w:num>
  <w:num w:numId="22" w16cid:durableId="389232772">
    <w:abstractNumId w:val="47"/>
  </w:num>
  <w:num w:numId="23" w16cid:durableId="343824988">
    <w:abstractNumId w:val="23"/>
  </w:num>
  <w:num w:numId="24" w16cid:durableId="1557620549">
    <w:abstractNumId w:val="55"/>
  </w:num>
  <w:num w:numId="25" w16cid:durableId="695355339">
    <w:abstractNumId w:val="61"/>
  </w:num>
  <w:num w:numId="26" w16cid:durableId="591552799">
    <w:abstractNumId w:val="2"/>
  </w:num>
  <w:num w:numId="27" w16cid:durableId="1843273634">
    <w:abstractNumId w:val="1"/>
  </w:num>
  <w:num w:numId="28" w16cid:durableId="717707196">
    <w:abstractNumId w:val="5"/>
  </w:num>
  <w:num w:numId="29" w16cid:durableId="1836459959">
    <w:abstractNumId w:val="50"/>
  </w:num>
  <w:num w:numId="30" w16cid:durableId="1467577201">
    <w:abstractNumId w:val="14"/>
  </w:num>
  <w:num w:numId="31" w16cid:durableId="1494950163">
    <w:abstractNumId w:val="10"/>
  </w:num>
  <w:num w:numId="32" w16cid:durableId="1888643358">
    <w:abstractNumId w:val="48"/>
  </w:num>
  <w:num w:numId="33" w16cid:durableId="1954700638">
    <w:abstractNumId w:val="22"/>
  </w:num>
  <w:num w:numId="34" w16cid:durableId="1655336010">
    <w:abstractNumId w:val="65"/>
  </w:num>
  <w:num w:numId="35" w16cid:durableId="212009340">
    <w:abstractNumId w:val="11"/>
  </w:num>
  <w:num w:numId="36" w16cid:durableId="1797526132">
    <w:abstractNumId w:val="35"/>
  </w:num>
  <w:num w:numId="37" w16cid:durableId="1627931372">
    <w:abstractNumId w:val="59"/>
  </w:num>
  <w:num w:numId="38" w16cid:durableId="1142965766">
    <w:abstractNumId w:val="42"/>
  </w:num>
  <w:num w:numId="39" w16cid:durableId="1890527597">
    <w:abstractNumId w:val="52"/>
  </w:num>
  <w:num w:numId="40" w16cid:durableId="1522549647">
    <w:abstractNumId w:val="17"/>
  </w:num>
  <w:num w:numId="41" w16cid:durableId="541014456">
    <w:abstractNumId w:val="28"/>
  </w:num>
  <w:num w:numId="42" w16cid:durableId="1355036153">
    <w:abstractNumId w:val="38"/>
  </w:num>
  <w:num w:numId="43" w16cid:durableId="1834179861">
    <w:abstractNumId w:val="31"/>
  </w:num>
  <w:num w:numId="44" w16cid:durableId="221064537">
    <w:abstractNumId w:val="51"/>
  </w:num>
  <w:num w:numId="45" w16cid:durableId="121852877">
    <w:abstractNumId w:val="25"/>
  </w:num>
  <w:num w:numId="46" w16cid:durableId="1080440847">
    <w:abstractNumId w:val="53"/>
  </w:num>
  <w:num w:numId="47" w16cid:durableId="1941638544">
    <w:abstractNumId w:val="64"/>
  </w:num>
  <w:num w:numId="48" w16cid:durableId="308288460">
    <w:abstractNumId w:val="39"/>
  </w:num>
  <w:num w:numId="49" w16cid:durableId="84309683">
    <w:abstractNumId w:val="57"/>
  </w:num>
  <w:num w:numId="50" w16cid:durableId="215626442">
    <w:abstractNumId w:val="54"/>
  </w:num>
  <w:num w:numId="51" w16cid:durableId="924386710">
    <w:abstractNumId w:val="15"/>
  </w:num>
  <w:num w:numId="52" w16cid:durableId="1898927409">
    <w:abstractNumId w:val="20"/>
  </w:num>
  <w:num w:numId="53" w16cid:durableId="2110730829">
    <w:abstractNumId w:val="7"/>
  </w:num>
  <w:num w:numId="54" w16cid:durableId="1139028957">
    <w:abstractNumId w:val="36"/>
  </w:num>
  <w:num w:numId="55" w16cid:durableId="472453957">
    <w:abstractNumId w:val="40"/>
  </w:num>
  <w:num w:numId="56" w16cid:durableId="733967628">
    <w:abstractNumId w:val="6"/>
  </w:num>
  <w:num w:numId="57" w16cid:durableId="1990015494">
    <w:abstractNumId w:val="44"/>
  </w:num>
  <w:num w:numId="58" w16cid:durableId="1665620261">
    <w:abstractNumId w:val="16"/>
  </w:num>
  <w:num w:numId="59" w16cid:durableId="1805653933">
    <w:abstractNumId w:val="66"/>
  </w:num>
  <w:num w:numId="60" w16cid:durableId="1734500193">
    <w:abstractNumId w:val="58"/>
  </w:num>
  <w:num w:numId="61" w16cid:durableId="1342970947">
    <w:abstractNumId w:val="41"/>
  </w:num>
  <w:num w:numId="62" w16cid:durableId="715199300">
    <w:abstractNumId w:val="45"/>
  </w:num>
  <w:num w:numId="63" w16cid:durableId="673651087">
    <w:abstractNumId w:val="43"/>
  </w:num>
  <w:num w:numId="64" w16cid:durableId="788861468">
    <w:abstractNumId w:val="21"/>
  </w:num>
  <w:num w:numId="65" w16cid:durableId="1803302050">
    <w:abstractNumId w:val="49"/>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ong, Moon (CSCO)">
    <w15:presenceInfo w15:providerId="AD" w15:userId="S::Moon.Jeong@supplyontario.ca::543b48cc-7e26-4b8e-86e1-5b5d1e097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Footer/>
  <w:activeWritingStyle w:appName="MSWord" w:lang="en-AU"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xMDI3tjQwtTQzMrBQ0lEKTi0uzszPAykwNK0FAFuR8w0tAAAA"/>
  </w:docVars>
  <w:rsids>
    <w:rsidRoot w:val="00872785"/>
    <w:rsid w:val="000002AB"/>
    <w:rsid w:val="000003ED"/>
    <w:rsid w:val="00000909"/>
    <w:rsid w:val="0000140C"/>
    <w:rsid w:val="000025F3"/>
    <w:rsid w:val="00002BB7"/>
    <w:rsid w:val="000039EE"/>
    <w:rsid w:val="00003E11"/>
    <w:rsid w:val="000046F1"/>
    <w:rsid w:val="00004A27"/>
    <w:rsid w:val="00004FA4"/>
    <w:rsid w:val="0000782A"/>
    <w:rsid w:val="00007A13"/>
    <w:rsid w:val="00007F3E"/>
    <w:rsid w:val="000108A8"/>
    <w:rsid w:val="00010F14"/>
    <w:rsid w:val="00011761"/>
    <w:rsid w:val="00011FEF"/>
    <w:rsid w:val="0001343C"/>
    <w:rsid w:val="0001405D"/>
    <w:rsid w:val="000142AD"/>
    <w:rsid w:val="0001489E"/>
    <w:rsid w:val="00014CE3"/>
    <w:rsid w:val="000157DB"/>
    <w:rsid w:val="000159BB"/>
    <w:rsid w:val="00015AC4"/>
    <w:rsid w:val="00015E1C"/>
    <w:rsid w:val="000166D6"/>
    <w:rsid w:val="00016FCB"/>
    <w:rsid w:val="00022041"/>
    <w:rsid w:val="00022C11"/>
    <w:rsid w:val="00023A4D"/>
    <w:rsid w:val="00023CFD"/>
    <w:rsid w:val="00024853"/>
    <w:rsid w:val="00025C7D"/>
    <w:rsid w:val="00025E3E"/>
    <w:rsid w:val="0002681B"/>
    <w:rsid w:val="00026AF1"/>
    <w:rsid w:val="0002770D"/>
    <w:rsid w:val="0003032C"/>
    <w:rsid w:val="00030F42"/>
    <w:rsid w:val="00032E4F"/>
    <w:rsid w:val="00033338"/>
    <w:rsid w:val="00033C59"/>
    <w:rsid w:val="00034489"/>
    <w:rsid w:val="0003461A"/>
    <w:rsid w:val="00034A27"/>
    <w:rsid w:val="000359B6"/>
    <w:rsid w:val="00035C41"/>
    <w:rsid w:val="000362D7"/>
    <w:rsid w:val="00036396"/>
    <w:rsid w:val="00037A4D"/>
    <w:rsid w:val="0004028E"/>
    <w:rsid w:val="00040DB9"/>
    <w:rsid w:val="0004130B"/>
    <w:rsid w:val="00041C31"/>
    <w:rsid w:val="00042A27"/>
    <w:rsid w:val="0004319F"/>
    <w:rsid w:val="0004362E"/>
    <w:rsid w:val="00043BE3"/>
    <w:rsid w:val="00043E74"/>
    <w:rsid w:val="0004458E"/>
    <w:rsid w:val="0004551E"/>
    <w:rsid w:val="00046ACD"/>
    <w:rsid w:val="00050EB7"/>
    <w:rsid w:val="00051C5F"/>
    <w:rsid w:val="0005210C"/>
    <w:rsid w:val="00054047"/>
    <w:rsid w:val="000554DD"/>
    <w:rsid w:val="00055D09"/>
    <w:rsid w:val="00056507"/>
    <w:rsid w:val="0005729D"/>
    <w:rsid w:val="00060297"/>
    <w:rsid w:val="00061779"/>
    <w:rsid w:val="00061911"/>
    <w:rsid w:val="00063148"/>
    <w:rsid w:val="0006451E"/>
    <w:rsid w:val="000647CB"/>
    <w:rsid w:val="00066467"/>
    <w:rsid w:val="00066505"/>
    <w:rsid w:val="00067605"/>
    <w:rsid w:val="000707DB"/>
    <w:rsid w:val="00070FD0"/>
    <w:rsid w:val="000710E5"/>
    <w:rsid w:val="00071689"/>
    <w:rsid w:val="00073104"/>
    <w:rsid w:val="00074396"/>
    <w:rsid w:val="00074B21"/>
    <w:rsid w:val="0007521A"/>
    <w:rsid w:val="00075963"/>
    <w:rsid w:val="0007596A"/>
    <w:rsid w:val="00075C4E"/>
    <w:rsid w:val="00076FC4"/>
    <w:rsid w:val="0007769F"/>
    <w:rsid w:val="00077DF5"/>
    <w:rsid w:val="00080988"/>
    <w:rsid w:val="000812B5"/>
    <w:rsid w:val="000834F7"/>
    <w:rsid w:val="00084E2D"/>
    <w:rsid w:val="0008501F"/>
    <w:rsid w:val="0008568E"/>
    <w:rsid w:val="00085A4B"/>
    <w:rsid w:val="000862FC"/>
    <w:rsid w:val="00087AB8"/>
    <w:rsid w:val="00087ECD"/>
    <w:rsid w:val="00087ECF"/>
    <w:rsid w:val="00090022"/>
    <w:rsid w:val="00090635"/>
    <w:rsid w:val="00090E30"/>
    <w:rsid w:val="00090F28"/>
    <w:rsid w:val="00091C85"/>
    <w:rsid w:val="00094051"/>
    <w:rsid w:val="000949B8"/>
    <w:rsid w:val="00097F7E"/>
    <w:rsid w:val="000A08A0"/>
    <w:rsid w:val="000A0C01"/>
    <w:rsid w:val="000A214C"/>
    <w:rsid w:val="000A24CE"/>
    <w:rsid w:val="000A2770"/>
    <w:rsid w:val="000A2DF8"/>
    <w:rsid w:val="000A2F2D"/>
    <w:rsid w:val="000A2F8C"/>
    <w:rsid w:val="000A3348"/>
    <w:rsid w:val="000A40FC"/>
    <w:rsid w:val="000A461B"/>
    <w:rsid w:val="000A51E4"/>
    <w:rsid w:val="000A53D6"/>
    <w:rsid w:val="000A59E5"/>
    <w:rsid w:val="000A5B81"/>
    <w:rsid w:val="000A5C3B"/>
    <w:rsid w:val="000A6335"/>
    <w:rsid w:val="000A6644"/>
    <w:rsid w:val="000A7A55"/>
    <w:rsid w:val="000B0328"/>
    <w:rsid w:val="000B0499"/>
    <w:rsid w:val="000B06A4"/>
    <w:rsid w:val="000B133B"/>
    <w:rsid w:val="000B137F"/>
    <w:rsid w:val="000B1CF1"/>
    <w:rsid w:val="000B20C6"/>
    <w:rsid w:val="000B3C14"/>
    <w:rsid w:val="000B4D33"/>
    <w:rsid w:val="000B59BC"/>
    <w:rsid w:val="000B5B3B"/>
    <w:rsid w:val="000B73C2"/>
    <w:rsid w:val="000B7B63"/>
    <w:rsid w:val="000C0262"/>
    <w:rsid w:val="000C0909"/>
    <w:rsid w:val="000C0D5E"/>
    <w:rsid w:val="000C1242"/>
    <w:rsid w:val="000C242D"/>
    <w:rsid w:val="000C37E9"/>
    <w:rsid w:val="000C4201"/>
    <w:rsid w:val="000C4631"/>
    <w:rsid w:val="000C4AB6"/>
    <w:rsid w:val="000C5C16"/>
    <w:rsid w:val="000C638E"/>
    <w:rsid w:val="000C7171"/>
    <w:rsid w:val="000D0016"/>
    <w:rsid w:val="000D0E8F"/>
    <w:rsid w:val="000D1B59"/>
    <w:rsid w:val="000D1C0F"/>
    <w:rsid w:val="000D28AB"/>
    <w:rsid w:val="000D2F1F"/>
    <w:rsid w:val="000D321F"/>
    <w:rsid w:val="000D471F"/>
    <w:rsid w:val="000D4D96"/>
    <w:rsid w:val="000D4EEA"/>
    <w:rsid w:val="000D697F"/>
    <w:rsid w:val="000D6BE9"/>
    <w:rsid w:val="000D77EB"/>
    <w:rsid w:val="000D7BCD"/>
    <w:rsid w:val="000E17BD"/>
    <w:rsid w:val="000E1AC6"/>
    <w:rsid w:val="000E28E3"/>
    <w:rsid w:val="000E3E69"/>
    <w:rsid w:val="000E7934"/>
    <w:rsid w:val="000F0546"/>
    <w:rsid w:val="000F10FC"/>
    <w:rsid w:val="000F209C"/>
    <w:rsid w:val="000F27F0"/>
    <w:rsid w:val="000F2EAB"/>
    <w:rsid w:val="000F321C"/>
    <w:rsid w:val="000F3557"/>
    <w:rsid w:val="000F54FF"/>
    <w:rsid w:val="000F5BD6"/>
    <w:rsid w:val="000F5FD0"/>
    <w:rsid w:val="000F68A6"/>
    <w:rsid w:val="000F6C4E"/>
    <w:rsid w:val="00100174"/>
    <w:rsid w:val="001005A7"/>
    <w:rsid w:val="001008C9"/>
    <w:rsid w:val="00100CE1"/>
    <w:rsid w:val="00102303"/>
    <w:rsid w:val="001039C8"/>
    <w:rsid w:val="00103DA1"/>
    <w:rsid w:val="00104C9E"/>
    <w:rsid w:val="00105098"/>
    <w:rsid w:val="00105703"/>
    <w:rsid w:val="0010787E"/>
    <w:rsid w:val="001108A1"/>
    <w:rsid w:val="00111799"/>
    <w:rsid w:val="001125D7"/>
    <w:rsid w:val="001134BD"/>
    <w:rsid w:val="001135BA"/>
    <w:rsid w:val="00113B36"/>
    <w:rsid w:val="00114184"/>
    <w:rsid w:val="001174CA"/>
    <w:rsid w:val="0011780D"/>
    <w:rsid w:val="00117994"/>
    <w:rsid w:val="00117ED8"/>
    <w:rsid w:val="00120B2E"/>
    <w:rsid w:val="00121590"/>
    <w:rsid w:val="001221AB"/>
    <w:rsid w:val="00123956"/>
    <w:rsid w:val="00124ABF"/>
    <w:rsid w:val="00127324"/>
    <w:rsid w:val="00130569"/>
    <w:rsid w:val="00131389"/>
    <w:rsid w:val="001314F0"/>
    <w:rsid w:val="001317AF"/>
    <w:rsid w:val="00131919"/>
    <w:rsid w:val="00132C33"/>
    <w:rsid w:val="001331C8"/>
    <w:rsid w:val="001335CA"/>
    <w:rsid w:val="00133CFE"/>
    <w:rsid w:val="0013439B"/>
    <w:rsid w:val="001346C2"/>
    <w:rsid w:val="001354D1"/>
    <w:rsid w:val="00135743"/>
    <w:rsid w:val="00135856"/>
    <w:rsid w:val="001362B9"/>
    <w:rsid w:val="00140FFF"/>
    <w:rsid w:val="00141394"/>
    <w:rsid w:val="00142210"/>
    <w:rsid w:val="00142592"/>
    <w:rsid w:val="00143BDA"/>
    <w:rsid w:val="00146318"/>
    <w:rsid w:val="001465E1"/>
    <w:rsid w:val="00146615"/>
    <w:rsid w:val="00147032"/>
    <w:rsid w:val="0015140D"/>
    <w:rsid w:val="001517BC"/>
    <w:rsid w:val="0015194D"/>
    <w:rsid w:val="00152664"/>
    <w:rsid w:val="001527ED"/>
    <w:rsid w:val="00152C0D"/>
    <w:rsid w:val="001534C1"/>
    <w:rsid w:val="00153ADE"/>
    <w:rsid w:val="001545B5"/>
    <w:rsid w:val="00154F44"/>
    <w:rsid w:val="001557D3"/>
    <w:rsid w:val="001568ED"/>
    <w:rsid w:val="00157307"/>
    <w:rsid w:val="00157CF9"/>
    <w:rsid w:val="0016027E"/>
    <w:rsid w:val="00161F25"/>
    <w:rsid w:val="00162D5C"/>
    <w:rsid w:val="00162D8A"/>
    <w:rsid w:val="00163957"/>
    <w:rsid w:val="00163D0A"/>
    <w:rsid w:val="00163D35"/>
    <w:rsid w:val="001652E0"/>
    <w:rsid w:val="00165318"/>
    <w:rsid w:val="0016606E"/>
    <w:rsid w:val="00166543"/>
    <w:rsid w:val="0017036F"/>
    <w:rsid w:val="0017084E"/>
    <w:rsid w:val="001709BA"/>
    <w:rsid w:val="00171785"/>
    <w:rsid w:val="00172128"/>
    <w:rsid w:val="00173042"/>
    <w:rsid w:val="00174224"/>
    <w:rsid w:val="001748B5"/>
    <w:rsid w:val="0017529F"/>
    <w:rsid w:val="001764B3"/>
    <w:rsid w:val="00177869"/>
    <w:rsid w:val="00180B05"/>
    <w:rsid w:val="00181788"/>
    <w:rsid w:val="00181935"/>
    <w:rsid w:val="0018197A"/>
    <w:rsid w:val="001819E7"/>
    <w:rsid w:val="001825C7"/>
    <w:rsid w:val="00182891"/>
    <w:rsid w:val="00182EAE"/>
    <w:rsid w:val="00182F39"/>
    <w:rsid w:val="0018561F"/>
    <w:rsid w:val="0018590C"/>
    <w:rsid w:val="001861F0"/>
    <w:rsid w:val="001862AA"/>
    <w:rsid w:val="00186A8E"/>
    <w:rsid w:val="00186EC0"/>
    <w:rsid w:val="00190041"/>
    <w:rsid w:val="00190E62"/>
    <w:rsid w:val="00190FC5"/>
    <w:rsid w:val="001915A6"/>
    <w:rsid w:val="00191E00"/>
    <w:rsid w:val="00192AFB"/>
    <w:rsid w:val="001932AB"/>
    <w:rsid w:val="0019510E"/>
    <w:rsid w:val="001955CF"/>
    <w:rsid w:val="001962FD"/>
    <w:rsid w:val="00196EF5"/>
    <w:rsid w:val="001A0944"/>
    <w:rsid w:val="001A1C48"/>
    <w:rsid w:val="001A2C4C"/>
    <w:rsid w:val="001A53C0"/>
    <w:rsid w:val="001A5619"/>
    <w:rsid w:val="001A5B73"/>
    <w:rsid w:val="001A74A3"/>
    <w:rsid w:val="001A7D2A"/>
    <w:rsid w:val="001B04D9"/>
    <w:rsid w:val="001B05DD"/>
    <w:rsid w:val="001B0861"/>
    <w:rsid w:val="001B0C93"/>
    <w:rsid w:val="001B1292"/>
    <w:rsid w:val="001B1331"/>
    <w:rsid w:val="001B14D2"/>
    <w:rsid w:val="001B2315"/>
    <w:rsid w:val="001B2420"/>
    <w:rsid w:val="001B332C"/>
    <w:rsid w:val="001B3E49"/>
    <w:rsid w:val="001B433E"/>
    <w:rsid w:val="001B5807"/>
    <w:rsid w:val="001B7515"/>
    <w:rsid w:val="001B7B2C"/>
    <w:rsid w:val="001C025C"/>
    <w:rsid w:val="001C0BE3"/>
    <w:rsid w:val="001C0DE8"/>
    <w:rsid w:val="001C3AEE"/>
    <w:rsid w:val="001C3CE8"/>
    <w:rsid w:val="001C3E6C"/>
    <w:rsid w:val="001C4201"/>
    <w:rsid w:val="001C4A55"/>
    <w:rsid w:val="001C6366"/>
    <w:rsid w:val="001C6923"/>
    <w:rsid w:val="001C7978"/>
    <w:rsid w:val="001D07E6"/>
    <w:rsid w:val="001D4550"/>
    <w:rsid w:val="001D4E1F"/>
    <w:rsid w:val="001D5912"/>
    <w:rsid w:val="001D60FD"/>
    <w:rsid w:val="001D6448"/>
    <w:rsid w:val="001E0524"/>
    <w:rsid w:val="001E0702"/>
    <w:rsid w:val="001E1E11"/>
    <w:rsid w:val="001E2B9F"/>
    <w:rsid w:val="001E3B7F"/>
    <w:rsid w:val="001E4110"/>
    <w:rsid w:val="001E51D6"/>
    <w:rsid w:val="001E5DB6"/>
    <w:rsid w:val="001E6D81"/>
    <w:rsid w:val="001E6FA6"/>
    <w:rsid w:val="001F1020"/>
    <w:rsid w:val="001F1AD9"/>
    <w:rsid w:val="001F1D05"/>
    <w:rsid w:val="001F297C"/>
    <w:rsid w:val="001F45BA"/>
    <w:rsid w:val="001F46E8"/>
    <w:rsid w:val="001F4F74"/>
    <w:rsid w:val="001F5F0D"/>
    <w:rsid w:val="001F797A"/>
    <w:rsid w:val="001F7E50"/>
    <w:rsid w:val="00200611"/>
    <w:rsid w:val="00203A10"/>
    <w:rsid w:val="00204086"/>
    <w:rsid w:val="0020422B"/>
    <w:rsid w:val="0020457E"/>
    <w:rsid w:val="00204626"/>
    <w:rsid w:val="00204841"/>
    <w:rsid w:val="002068A0"/>
    <w:rsid w:val="002069DB"/>
    <w:rsid w:val="00207E80"/>
    <w:rsid w:val="0021016C"/>
    <w:rsid w:val="00210402"/>
    <w:rsid w:val="00210998"/>
    <w:rsid w:val="0021303B"/>
    <w:rsid w:val="00214AD2"/>
    <w:rsid w:val="0021515C"/>
    <w:rsid w:val="0021644B"/>
    <w:rsid w:val="00217172"/>
    <w:rsid w:val="00217180"/>
    <w:rsid w:val="00220881"/>
    <w:rsid w:val="0022142D"/>
    <w:rsid w:val="002219FA"/>
    <w:rsid w:val="002253ED"/>
    <w:rsid w:val="00225515"/>
    <w:rsid w:val="00226FF1"/>
    <w:rsid w:val="00232CDF"/>
    <w:rsid w:val="00234946"/>
    <w:rsid w:val="002367D0"/>
    <w:rsid w:val="00237325"/>
    <w:rsid w:val="00240C57"/>
    <w:rsid w:val="00240D58"/>
    <w:rsid w:val="0024170F"/>
    <w:rsid w:val="00241AAB"/>
    <w:rsid w:val="002424DF"/>
    <w:rsid w:val="00243D39"/>
    <w:rsid w:val="00245316"/>
    <w:rsid w:val="00245C3C"/>
    <w:rsid w:val="0024719E"/>
    <w:rsid w:val="002473BA"/>
    <w:rsid w:val="00247C39"/>
    <w:rsid w:val="002516D8"/>
    <w:rsid w:val="00251B99"/>
    <w:rsid w:val="00251E29"/>
    <w:rsid w:val="00251EE1"/>
    <w:rsid w:val="00252F5D"/>
    <w:rsid w:val="0025453F"/>
    <w:rsid w:val="002546FE"/>
    <w:rsid w:val="00254BDF"/>
    <w:rsid w:val="00255291"/>
    <w:rsid w:val="002556E7"/>
    <w:rsid w:val="00256879"/>
    <w:rsid w:val="0025784D"/>
    <w:rsid w:val="002608AE"/>
    <w:rsid w:val="00260FF2"/>
    <w:rsid w:val="00262239"/>
    <w:rsid w:val="00262720"/>
    <w:rsid w:val="002629D7"/>
    <w:rsid w:val="0026315B"/>
    <w:rsid w:val="002634B1"/>
    <w:rsid w:val="002635C9"/>
    <w:rsid w:val="00263924"/>
    <w:rsid w:val="00264259"/>
    <w:rsid w:val="0026486C"/>
    <w:rsid w:val="00265314"/>
    <w:rsid w:val="00266998"/>
    <w:rsid w:val="00266D07"/>
    <w:rsid w:val="0026705B"/>
    <w:rsid w:val="00267271"/>
    <w:rsid w:val="00270089"/>
    <w:rsid w:val="00270237"/>
    <w:rsid w:val="00271220"/>
    <w:rsid w:val="002714B1"/>
    <w:rsid w:val="0027239D"/>
    <w:rsid w:val="00275287"/>
    <w:rsid w:val="0027596E"/>
    <w:rsid w:val="00275DDF"/>
    <w:rsid w:val="002767C6"/>
    <w:rsid w:val="002771C3"/>
    <w:rsid w:val="00277B5B"/>
    <w:rsid w:val="002806A6"/>
    <w:rsid w:val="00282564"/>
    <w:rsid w:val="00282AC4"/>
    <w:rsid w:val="002838F3"/>
    <w:rsid w:val="0028395D"/>
    <w:rsid w:val="00284380"/>
    <w:rsid w:val="00284694"/>
    <w:rsid w:val="00284B51"/>
    <w:rsid w:val="0028639E"/>
    <w:rsid w:val="0029076D"/>
    <w:rsid w:val="00290E98"/>
    <w:rsid w:val="002913C1"/>
    <w:rsid w:val="002922A5"/>
    <w:rsid w:val="00292CB2"/>
    <w:rsid w:val="00292FA7"/>
    <w:rsid w:val="0029315B"/>
    <w:rsid w:val="002938CA"/>
    <w:rsid w:val="00293DB5"/>
    <w:rsid w:val="00294045"/>
    <w:rsid w:val="00294485"/>
    <w:rsid w:val="00294749"/>
    <w:rsid w:val="00294BA4"/>
    <w:rsid w:val="00294F01"/>
    <w:rsid w:val="00295015"/>
    <w:rsid w:val="002959F7"/>
    <w:rsid w:val="0029749D"/>
    <w:rsid w:val="002A0892"/>
    <w:rsid w:val="002A0A08"/>
    <w:rsid w:val="002A0A48"/>
    <w:rsid w:val="002A3AF6"/>
    <w:rsid w:val="002A3EC0"/>
    <w:rsid w:val="002A41C8"/>
    <w:rsid w:val="002A4722"/>
    <w:rsid w:val="002A6D77"/>
    <w:rsid w:val="002A723C"/>
    <w:rsid w:val="002A75C8"/>
    <w:rsid w:val="002B080D"/>
    <w:rsid w:val="002B0A99"/>
    <w:rsid w:val="002B11CC"/>
    <w:rsid w:val="002B18E9"/>
    <w:rsid w:val="002B1F2B"/>
    <w:rsid w:val="002B3F51"/>
    <w:rsid w:val="002B409F"/>
    <w:rsid w:val="002B4983"/>
    <w:rsid w:val="002B5884"/>
    <w:rsid w:val="002B60AD"/>
    <w:rsid w:val="002B7763"/>
    <w:rsid w:val="002C057A"/>
    <w:rsid w:val="002C12CF"/>
    <w:rsid w:val="002C1511"/>
    <w:rsid w:val="002C1D63"/>
    <w:rsid w:val="002C2000"/>
    <w:rsid w:val="002C2C37"/>
    <w:rsid w:val="002C2D4E"/>
    <w:rsid w:val="002C31C9"/>
    <w:rsid w:val="002C3203"/>
    <w:rsid w:val="002C330C"/>
    <w:rsid w:val="002C3739"/>
    <w:rsid w:val="002C41F0"/>
    <w:rsid w:val="002C4206"/>
    <w:rsid w:val="002C6C3D"/>
    <w:rsid w:val="002C6EF0"/>
    <w:rsid w:val="002C7EBD"/>
    <w:rsid w:val="002D05BE"/>
    <w:rsid w:val="002D0CA1"/>
    <w:rsid w:val="002D2A51"/>
    <w:rsid w:val="002D2C6A"/>
    <w:rsid w:val="002D4F22"/>
    <w:rsid w:val="002D51D6"/>
    <w:rsid w:val="002D5E3F"/>
    <w:rsid w:val="002D6608"/>
    <w:rsid w:val="002D762A"/>
    <w:rsid w:val="002E1643"/>
    <w:rsid w:val="002E3B59"/>
    <w:rsid w:val="002E581E"/>
    <w:rsid w:val="002E594C"/>
    <w:rsid w:val="002F01E6"/>
    <w:rsid w:val="002F0D4F"/>
    <w:rsid w:val="002F1A38"/>
    <w:rsid w:val="002F1EA8"/>
    <w:rsid w:val="002F34F5"/>
    <w:rsid w:val="002F3D8E"/>
    <w:rsid w:val="002F5292"/>
    <w:rsid w:val="002F52DB"/>
    <w:rsid w:val="002F6229"/>
    <w:rsid w:val="00301229"/>
    <w:rsid w:val="003013D3"/>
    <w:rsid w:val="003037A7"/>
    <w:rsid w:val="00303D53"/>
    <w:rsid w:val="00305248"/>
    <w:rsid w:val="003052FA"/>
    <w:rsid w:val="00305690"/>
    <w:rsid w:val="00305DA4"/>
    <w:rsid w:val="00306549"/>
    <w:rsid w:val="0031001B"/>
    <w:rsid w:val="00310650"/>
    <w:rsid w:val="00310D42"/>
    <w:rsid w:val="00311562"/>
    <w:rsid w:val="00312092"/>
    <w:rsid w:val="003135C6"/>
    <w:rsid w:val="00313F65"/>
    <w:rsid w:val="003147B8"/>
    <w:rsid w:val="00314E81"/>
    <w:rsid w:val="00317AC2"/>
    <w:rsid w:val="0032111F"/>
    <w:rsid w:val="0032289F"/>
    <w:rsid w:val="003230A1"/>
    <w:rsid w:val="00323742"/>
    <w:rsid w:val="00323EEB"/>
    <w:rsid w:val="00326B7C"/>
    <w:rsid w:val="00327C14"/>
    <w:rsid w:val="003306A0"/>
    <w:rsid w:val="00331F51"/>
    <w:rsid w:val="00332254"/>
    <w:rsid w:val="0033248D"/>
    <w:rsid w:val="00332BBB"/>
    <w:rsid w:val="0033342B"/>
    <w:rsid w:val="00333680"/>
    <w:rsid w:val="00333C44"/>
    <w:rsid w:val="00334325"/>
    <w:rsid w:val="003345A5"/>
    <w:rsid w:val="00335AE8"/>
    <w:rsid w:val="00335D95"/>
    <w:rsid w:val="00337AF2"/>
    <w:rsid w:val="003422D7"/>
    <w:rsid w:val="0034572A"/>
    <w:rsid w:val="00346414"/>
    <w:rsid w:val="003472AF"/>
    <w:rsid w:val="00347372"/>
    <w:rsid w:val="00350525"/>
    <w:rsid w:val="003509F7"/>
    <w:rsid w:val="00351971"/>
    <w:rsid w:val="0035260F"/>
    <w:rsid w:val="00352BE6"/>
    <w:rsid w:val="0035328B"/>
    <w:rsid w:val="0035380B"/>
    <w:rsid w:val="0035489F"/>
    <w:rsid w:val="003556D4"/>
    <w:rsid w:val="00355C22"/>
    <w:rsid w:val="00355C82"/>
    <w:rsid w:val="00357911"/>
    <w:rsid w:val="00357978"/>
    <w:rsid w:val="00360E0F"/>
    <w:rsid w:val="003624D6"/>
    <w:rsid w:val="003628D3"/>
    <w:rsid w:val="00362AE0"/>
    <w:rsid w:val="00362CE1"/>
    <w:rsid w:val="00364E84"/>
    <w:rsid w:val="00367B0B"/>
    <w:rsid w:val="00371818"/>
    <w:rsid w:val="003718F2"/>
    <w:rsid w:val="0037198C"/>
    <w:rsid w:val="00372AA5"/>
    <w:rsid w:val="00372B40"/>
    <w:rsid w:val="00375B21"/>
    <w:rsid w:val="003766B9"/>
    <w:rsid w:val="0037689B"/>
    <w:rsid w:val="00377202"/>
    <w:rsid w:val="00377282"/>
    <w:rsid w:val="00377D87"/>
    <w:rsid w:val="00380152"/>
    <w:rsid w:val="003806CD"/>
    <w:rsid w:val="00381436"/>
    <w:rsid w:val="003815AB"/>
    <w:rsid w:val="00382253"/>
    <w:rsid w:val="003825FA"/>
    <w:rsid w:val="00382765"/>
    <w:rsid w:val="003828B4"/>
    <w:rsid w:val="00383453"/>
    <w:rsid w:val="003837D4"/>
    <w:rsid w:val="00383F05"/>
    <w:rsid w:val="00384695"/>
    <w:rsid w:val="00384F85"/>
    <w:rsid w:val="00385418"/>
    <w:rsid w:val="00386D8D"/>
    <w:rsid w:val="00387609"/>
    <w:rsid w:val="003878D6"/>
    <w:rsid w:val="00387974"/>
    <w:rsid w:val="00390145"/>
    <w:rsid w:val="00390A4A"/>
    <w:rsid w:val="003922E3"/>
    <w:rsid w:val="003924CB"/>
    <w:rsid w:val="0039770D"/>
    <w:rsid w:val="00397D63"/>
    <w:rsid w:val="003A0040"/>
    <w:rsid w:val="003A03BE"/>
    <w:rsid w:val="003A1891"/>
    <w:rsid w:val="003A357D"/>
    <w:rsid w:val="003A4EB3"/>
    <w:rsid w:val="003A5386"/>
    <w:rsid w:val="003A5799"/>
    <w:rsid w:val="003A6874"/>
    <w:rsid w:val="003B002F"/>
    <w:rsid w:val="003B0755"/>
    <w:rsid w:val="003B1006"/>
    <w:rsid w:val="003B126C"/>
    <w:rsid w:val="003B3A02"/>
    <w:rsid w:val="003B46DB"/>
    <w:rsid w:val="003B4795"/>
    <w:rsid w:val="003B5028"/>
    <w:rsid w:val="003B5871"/>
    <w:rsid w:val="003B7013"/>
    <w:rsid w:val="003B7244"/>
    <w:rsid w:val="003B7EE8"/>
    <w:rsid w:val="003C0643"/>
    <w:rsid w:val="003C21E4"/>
    <w:rsid w:val="003C22D3"/>
    <w:rsid w:val="003C4BC3"/>
    <w:rsid w:val="003C5D18"/>
    <w:rsid w:val="003C5F3C"/>
    <w:rsid w:val="003C61C5"/>
    <w:rsid w:val="003D0119"/>
    <w:rsid w:val="003D0553"/>
    <w:rsid w:val="003D1048"/>
    <w:rsid w:val="003D1CD8"/>
    <w:rsid w:val="003D2E3A"/>
    <w:rsid w:val="003D439F"/>
    <w:rsid w:val="003D46DB"/>
    <w:rsid w:val="003D498C"/>
    <w:rsid w:val="003D4B80"/>
    <w:rsid w:val="003D5346"/>
    <w:rsid w:val="003D5CC7"/>
    <w:rsid w:val="003D5F2F"/>
    <w:rsid w:val="003D6319"/>
    <w:rsid w:val="003D76D5"/>
    <w:rsid w:val="003E2B94"/>
    <w:rsid w:val="003E3724"/>
    <w:rsid w:val="003E48C6"/>
    <w:rsid w:val="003E4A27"/>
    <w:rsid w:val="003E5684"/>
    <w:rsid w:val="003F08B6"/>
    <w:rsid w:val="003F3726"/>
    <w:rsid w:val="003F3CAD"/>
    <w:rsid w:val="003F3ED2"/>
    <w:rsid w:val="003F4AB3"/>
    <w:rsid w:val="003F5BCA"/>
    <w:rsid w:val="003F674F"/>
    <w:rsid w:val="003F7825"/>
    <w:rsid w:val="003F7D02"/>
    <w:rsid w:val="003F7F64"/>
    <w:rsid w:val="004012F1"/>
    <w:rsid w:val="00401489"/>
    <w:rsid w:val="00401C61"/>
    <w:rsid w:val="00402AA3"/>
    <w:rsid w:val="00403E36"/>
    <w:rsid w:val="004057A8"/>
    <w:rsid w:val="004069D2"/>
    <w:rsid w:val="00407449"/>
    <w:rsid w:val="004077F0"/>
    <w:rsid w:val="00407CA0"/>
    <w:rsid w:val="00411F59"/>
    <w:rsid w:val="004127EB"/>
    <w:rsid w:val="0041441D"/>
    <w:rsid w:val="00414FFE"/>
    <w:rsid w:val="00415148"/>
    <w:rsid w:val="0041522F"/>
    <w:rsid w:val="00416253"/>
    <w:rsid w:val="00416318"/>
    <w:rsid w:val="0041633D"/>
    <w:rsid w:val="00421053"/>
    <w:rsid w:val="00423B7A"/>
    <w:rsid w:val="00425084"/>
    <w:rsid w:val="004260F4"/>
    <w:rsid w:val="0042670C"/>
    <w:rsid w:val="004267B8"/>
    <w:rsid w:val="00426C62"/>
    <w:rsid w:val="004272EC"/>
    <w:rsid w:val="004301B3"/>
    <w:rsid w:val="004309A5"/>
    <w:rsid w:val="00431CDE"/>
    <w:rsid w:val="00432434"/>
    <w:rsid w:val="00432EC1"/>
    <w:rsid w:val="004330E9"/>
    <w:rsid w:val="00433CDF"/>
    <w:rsid w:val="00434B65"/>
    <w:rsid w:val="00435392"/>
    <w:rsid w:val="00435BB0"/>
    <w:rsid w:val="00435C5D"/>
    <w:rsid w:val="004367B9"/>
    <w:rsid w:val="00437184"/>
    <w:rsid w:val="0044083D"/>
    <w:rsid w:val="004411D1"/>
    <w:rsid w:val="00442257"/>
    <w:rsid w:val="00445881"/>
    <w:rsid w:val="004458DF"/>
    <w:rsid w:val="00446027"/>
    <w:rsid w:val="00447751"/>
    <w:rsid w:val="004477A7"/>
    <w:rsid w:val="00450522"/>
    <w:rsid w:val="00450E03"/>
    <w:rsid w:val="004514B0"/>
    <w:rsid w:val="004514D8"/>
    <w:rsid w:val="00452CC8"/>
    <w:rsid w:val="00452CDF"/>
    <w:rsid w:val="004545E3"/>
    <w:rsid w:val="004549DE"/>
    <w:rsid w:val="00457DFE"/>
    <w:rsid w:val="00460221"/>
    <w:rsid w:val="00460260"/>
    <w:rsid w:val="00461749"/>
    <w:rsid w:val="00461878"/>
    <w:rsid w:val="00462383"/>
    <w:rsid w:val="004623EE"/>
    <w:rsid w:val="00462C60"/>
    <w:rsid w:val="00464106"/>
    <w:rsid w:val="00464CD5"/>
    <w:rsid w:val="00464E3E"/>
    <w:rsid w:val="004658D4"/>
    <w:rsid w:val="00466497"/>
    <w:rsid w:val="00466DB8"/>
    <w:rsid w:val="0046786E"/>
    <w:rsid w:val="00467972"/>
    <w:rsid w:val="00467B42"/>
    <w:rsid w:val="00467FA4"/>
    <w:rsid w:val="00471152"/>
    <w:rsid w:val="004715BC"/>
    <w:rsid w:val="00471B5E"/>
    <w:rsid w:val="004721E4"/>
    <w:rsid w:val="00473608"/>
    <w:rsid w:val="00473B8E"/>
    <w:rsid w:val="00474475"/>
    <w:rsid w:val="0047476C"/>
    <w:rsid w:val="0047477D"/>
    <w:rsid w:val="004751CC"/>
    <w:rsid w:val="00475400"/>
    <w:rsid w:val="00475B24"/>
    <w:rsid w:val="00475D63"/>
    <w:rsid w:val="0047679F"/>
    <w:rsid w:val="00477146"/>
    <w:rsid w:val="00477368"/>
    <w:rsid w:val="004776FA"/>
    <w:rsid w:val="00480A75"/>
    <w:rsid w:val="00480F1D"/>
    <w:rsid w:val="00482122"/>
    <w:rsid w:val="00482192"/>
    <w:rsid w:val="00482C10"/>
    <w:rsid w:val="00483CB0"/>
    <w:rsid w:val="00486975"/>
    <w:rsid w:val="00490229"/>
    <w:rsid w:val="00491683"/>
    <w:rsid w:val="0049246F"/>
    <w:rsid w:val="00493016"/>
    <w:rsid w:val="00494A76"/>
    <w:rsid w:val="00494FC2"/>
    <w:rsid w:val="00497D5A"/>
    <w:rsid w:val="004A0358"/>
    <w:rsid w:val="004A09AE"/>
    <w:rsid w:val="004A0FD0"/>
    <w:rsid w:val="004A1AD7"/>
    <w:rsid w:val="004A47E2"/>
    <w:rsid w:val="004A5EA5"/>
    <w:rsid w:val="004A619A"/>
    <w:rsid w:val="004A6207"/>
    <w:rsid w:val="004A6C7B"/>
    <w:rsid w:val="004A7459"/>
    <w:rsid w:val="004A7DEC"/>
    <w:rsid w:val="004B02A7"/>
    <w:rsid w:val="004B1C37"/>
    <w:rsid w:val="004B393E"/>
    <w:rsid w:val="004B62FE"/>
    <w:rsid w:val="004B77E1"/>
    <w:rsid w:val="004C113C"/>
    <w:rsid w:val="004C1325"/>
    <w:rsid w:val="004C17F2"/>
    <w:rsid w:val="004C1979"/>
    <w:rsid w:val="004C1D9C"/>
    <w:rsid w:val="004C26C3"/>
    <w:rsid w:val="004C3ABE"/>
    <w:rsid w:val="004C4435"/>
    <w:rsid w:val="004C5C15"/>
    <w:rsid w:val="004C5D9C"/>
    <w:rsid w:val="004C66C5"/>
    <w:rsid w:val="004C7966"/>
    <w:rsid w:val="004D0BD0"/>
    <w:rsid w:val="004D0FA0"/>
    <w:rsid w:val="004D257C"/>
    <w:rsid w:val="004D4456"/>
    <w:rsid w:val="004D4867"/>
    <w:rsid w:val="004D49BC"/>
    <w:rsid w:val="004D4FC4"/>
    <w:rsid w:val="004D54F8"/>
    <w:rsid w:val="004D5889"/>
    <w:rsid w:val="004D5E70"/>
    <w:rsid w:val="004D6EBB"/>
    <w:rsid w:val="004D7127"/>
    <w:rsid w:val="004D7139"/>
    <w:rsid w:val="004D723D"/>
    <w:rsid w:val="004E0614"/>
    <w:rsid w:val="004E0B93"/>
    <w:rsid w:val="004E20AD"/>
    <w:rsid w:val="004E3D3F"/>
    <w:rsid w:val="004E3F70"/>
    <w:rsid w:val="004E438B"/>
    <w:rsid w:val="004E4612"/>
    <w:rsid w:val="004E56D6"/>
    <w:rsid w:val="004E56ED"/>
    <w:rsid w:val="004E69E5"/>
    <w:rsid w:val="004E7141"/>
    <w:rsid w:val="004E78C3"/>
    <w:rsid w:val="004E7AE2"/>
    <w:rsid w:val="004F039C"/>
    <w:rsid w:val="004F0569"/>
    <w:rsid w:val="004F0B81"/>
    <w:rsid w:val="004F0DF4"/>
    <w:rsid w:val="004F211B"/>
    <w:rsid w:val="004F304A"/>
    <w:rsid w:val="004F3226"/>
    <w:rsid w:val="004F41E4"/>
    <w:rsid w:val="004F439B"/>
    <w:rsid w:val="004F4524"/>
    <w:rsid w:val="004F466C"/>
    <w:rsid w:val="004F5F41"/>
    <w:rsid w:val="004F6284"/>
    <w:rsid w:val="004F66AA"/>
    <w:rsid w:val="004F6AE1"/>
    <w:rsid w:val="004F6B89"/>
    <w:rsid w:val="004F7635"/>
    <w:rsid w:val="004F7C47"/>
    <w:rsid w:val="005011E6"/>
    <w:rsid w:val="00501B04"/>
    <w:rsid w:val="00501CB1"/>
    <w:rsid w:val="00501EB9"/>
    <w:rsid w:val="005020DB"/>
    <w:rsid w:val="0050266B"/>
    <w:rsid w:val="005029C0"/>
    <w:rsid w:val="00503644"/>
    <w:rsid w:val="00504275"/>
    <w:rsid w:val="005046AD"/>
    <w:rsid w:val="00507C87"/>
    <w:rsid w:val="0051037A"/>
    <w:rsid w:val="005104F5"/>
    <w:rsid w:val="0051204D"/>
    <w:rsid w:val="00512B0C"/>
    <w:rsid w:val="00512FAB"/>
    <w:rsid w:val="00513B56"/>
    <w:rsid w:val="00514B77"/>
    <w:rsid w:val="00515ED3"/>
    <w:rsid w:val="005160DA"/>
    <w:rsid w:val="00516AB5"/>
    <w:rsid w:val="00516C1B"/>
    <w:rsid w:val="00520ACD"/>
    <w:rsid w:val="00520C07"/>
    <w:rsid w:val="00521E98"/>
    <w:rsid w:val="005220E7"/>
    <w:rsid w:val="0052249C"/>
    <w:rsid w:val="00522B84"/>
    <w:rsid w:val="00523022"/>
    <w:rsid w:val="00523CC8"/>
    <w:rsid w:val="00524092"/>
    <w:rsid w:val="005242B5"/>
    <w:rsid w:val="0052517F"/>
    <w:rsid w:val="00525D2E"/>
    <w:rsid w:val="005276C8"/>
    <w:rsid w:val="005313D9"/>
    <w:rsid w:val="0053159C"/>
    <w:rsid w:val="0053332B"/>
    <w:rsid w:val="00533FB2"/>
    <w:rsid w:val="005351AC"/>
    <w:rsid w:val="005361E1"/>
    <w:rsid w:val="0053769B"/>
    <w:rsid w:val="00537814"/>
    <w:rsid w:val="0054082A"/>
    <w:rsid w:val="005409CE"/>
    <w:rsid w:val="005415E8"/>
    <w:rsid w:val="00542A16"/>
    <w:rsid w:val="0054448B"/>
    <w:rsid w:val="0054598A"/>
    <w:rsid w:val="005465ED"/>
    <w:rsid w:val="00546A61"/>
    <w:rsid w:val="00546ECF"/>
    <w:rsid w:val="0054795E"/>
    <w:rsid w:val="005501D5"/>
    <w:rsid w:val="00550591"/>
    <w:rsid w:val="0055360C"/>
    <w:rsid w:val="00553A63"/>
    <w:rsid w:val="00553CBD"/>
    <w:rsid w:val="00554CA6"/>
    <w:rsid w:val="00556E20"/>
    <w:rsid w:val="00556E6A"/>
    <w:rsid w:val="00557556"/>
    <w:rsid w:val="00557C3D"/>
    <w:rsid w:val="0056170D"/>
    <w:rsid w:val="00561C04"/>
    <w:rsid w:val="005625E8"/>
    <w:rsid w:val="00562F4D"/>
    <w:rsid w:val="00564FCE"/>
    <w:rsid w:val="0056609D"/>
    <w:rsid w:val="00566678"/>
    <w:rsid w:val="0056679B"/>
    <w:rsid w:val="00567EE6"/>
    <w:rsid w:val="00570145"/>
    <w:rsid w:val="00570CA2"/>
    <w:rsid w:val="00572670"/>
    <w:rsid w:val="00572C28"/>
    <w:rsid w:val="00574742"/>
    <w:rsid w:val="00574912"/>
    <w:rsid w:val="00575C06"/>
    <w:rsid w:val="00575C26"/>
    <w:rsid w:val="00576158"/>
    <w:rsid w:val="00577E79"/>
    <w:rsid w:val="00580CE1"/>
    <w:rsid w:val="005818D4"/>
    <w:rsid w:val="00581D12"/>
    <w:rsid w:val="00582AF8"/>
    <w:rsid w:val="00584C7C"/>
    <w:rsid w:val="00586968"/>
    <w:rsid w:val="00586BA7"/>
    <w:rsid w:val="00587B88"/>
    <w:rsid w:val="005902D6"/>
    <w:rsid w:val="005916F1"/>
    <w:rsid w:val="00592E49"/>
    <w:rsid w:val="00593755"/>
    <w:rsid w:val="00594C04"/>
    <w:rsid w:val="00595A83"/>
    <w:rsid w:val="005971CA"/>
    <w:rsid w:val="00597DDE"/>
    <w:rsid w:val="005A08A3"/>
    <w:rsid w:val="005A14B1"/>
    <w:rsid w:val="005A24B0"/>
    <w:rsid w:val="005A2A3D"/>
    <w:rsid w:val="005A44D1"/>
    <w:rsid w:val="005A5B5B"/>
    <w:rsid w:val="005A5DDA"/>
    <w:rsid w:val="005A6037"/>
    <w:rsid w:val="005A72E7"/>
    <w:rsid w:val="005A7998"/>
    <w:rsid w:val="005B05B3"/>
    <w:rsid w:val="005B1605"/>
    <w:rsid w:val="005B18B2"/>
    <w:rsid w:val="005B2239"/>
    <w:rsid w:val="005B3059"/>
    <w:rsid w:val="005B3B73"/>
    <w:rsid w:val="005B4694"/>
    <w:rsid w:val="005B49D2"/>
    <w:rsid w:val="005B57DA"/>
    <w:rsid w:val="005B5CB3"/>
    <w:rsid w:val="005B5CF6"/>
    <w:rsid w:val="005B6B4C"/>
    <w:rsid w:val="005B736F"/>
    <w:rsid w:val="005B7449"/>
    <w:rsid w:val="005B7640"/>
    <w:rsid w:val="005B7767"/>
    <w:rsid w:val="005B7805"/>
    <w:rsid w:val="005C23E7"/>
    <w:rsid w:val="005C2B27"/>
    <w:rsid w:val="005C32C7"/>
    <w:rsid w:val="005C549A"/>
    <w:rsid w:val="005C677F"/>
    <w:rsid w:val="005C75FF"/>
    <w:rsid w:val="005D0350"/>
    <w:rsid w:val="005D1734"/>
    <w:rsid w:val="005D18F9"/>
    <w:rsid w:val="005D21E7"/>
    <w:rsid w:val="005D2260"/>
    <w:rsid w:val="005D4395"/>
    <w:rsid w:val="005D5BD4"/>
    <w:rsid w:val="005D62D5"/>
    <w:rsid w:val="005D6616"/>
    <w:rsid w:val="005E03D5"/>
    <w:rsid w:val="005E04C5"/>
    <w:rsid w:val="005E0D86"/>
    <w:rsid w:val="005E0DCE"/>
    <w:rsid w:val="005E368A"/>
    <w:rsid w:val="005E37AC"/>
    <w:rsid w:val="005E3F4A"/>
    <w:rsid w:val="005E48CB"/>
    <w:rsid w:val="005E56F3"/>
    <w:rsid w:val="005E5DF9"/>
    <w:rsid w:val="005E70BE"/>
    <w:rsid w:val="005E7C7F"/>
    <w:rsid w:val="005F023B"/>
    <w:rsid w:val="005F1650"/>
    <w:rsid w:val="005F35D5"/>
    <w:rsid w:val="005F4333"/>
    <w:rsid w:val="005F50CC"/>
    <w:rsid w:val="005F5298"/>
    <w:rsid w:val="005F622A"/>
    <w:rsid w:val="005F69C1"/>
    <w:rsid w:val="005F7486"/>
    <w:rsid w:val="005F7991"/>
    <w:rsid w:val="006003E5"/>
    <w:rsid w:val="00600450"/>
    <w:rsid w:val="00600B48"/>
    <w:rsid w:val="00600F92"/>
    <w:rsid w:val="006015F6"/>
    <w:rsid w:val="0060173F"/>
    <w:rsid w:val="006025A9"/>
    <w:rsid w:val="006034B5"/>
    <w:rsid w:val="0060368B"/>
    <w:rsid w:val="0060453A"/>
    <w:rsid w:val="00606E59"/>
    <w:rsid w:val="00606F45"/>
    <w:rsid w:val="00610150"/>
    <w:rsid w:val="00610348"/>
    <w:rsid w:val="00610512"/>
    <w:rsid w:val="006106AD"/>
    <w:rsid w:val="00612D69"/>
    <w:rsid w:val="00612FDB"/>
    <w:rsid w:val="006138A3"/>
    <w:rsid w:val="00613EFD"/>
    <w:rsid w:val="0061421A"/>
    <w:rsid w:val="00616713"/>
    <w:rsid w:val="00616D26"/>
    <w:rsid w:val="006171E7"/>
    <w:rsid w:val="00617A90"/>
    <w:rsid w:val="006200B4"/>
    <w:rsid w:val="006213AA"/>
    <w:rsid w:val="00621BDE"/>
    <w:rsid w:val="00621F52"/>
    <w:rsid w:val="00622D4B"/>
    <w:rsid w:val="00623392"/>
    <w:rsid w:val="006236FB"/>
    <w:rsid w:val="0062444F"/>
    <w:rsid w:val="00624AD8"/>
    <w:rsid w:val="00624AED"/>
    <w:rsid w:val="0062554E"/>
    <w:rsid w:val="006273B6"/>
    <w:rsid w:val="0063172A"/>
    <w:rsid w:val="00631C70"/>
    <w:rsid w:val="00631D38"/>
    <w:rsid w:val="00632348"/>
    <w:rsid w:val="006327E3"/>
    <w:rsid w:val="00633CF4"/>
    <w:rsid w:val="006345F0"/>
    <w:rsid w:val="00634D0D"/>
    <w:rsid w:val="00634E72"/>
    <w:rsid w:val="006355AE"/>
    <w:rsid w:val="00635DD7"/>
    <w:rsid w:val="0063769C"/>
    <w:rsid w:val="006408F7"/>
    <w:rsid w:val="00640988"/>
    <w:rsid w:val="006427EC"/>
    <w:rsid w:val="0064332D"/>
    <w:rsid w:val="00643651"/>
    <w:rsid w:val="0064370C"/>
    <w:rsid w:val="00643A18"/>
    <w:rsid w:val="00643C2D"/>
    <w:rsid w:val="006449B8"/>
    <w:rsid w:val="006450E8"/>
    <w:rsid w:val="00645C3F"/>
    <w:rsid w:val="00645E31"/>
    <w:rsid w:val="00647AD4"/>
    <w:rsid w:val="00647B66"/>
    <w:rsid w:val="00647D7F"/>
    <w:rsid w:val="0065136D"/>
    <w:rsid w:val="006518B6"/>
    <w:rsid w:val="00651B72"/>
    <w:rsid w:val="00651E66"/>
    <w:rsid w:val="00651F05"/>
    <w:rsid w:val="006521C9"/>
    <w:rsid w:val="00652E31"/>
    <w:rsid w:val="00653BFE"/>
    <w:rsid w:val="00654491"/>
    <w:rsid w:val="00655A28"/>
    <w:rsid w:val="00655E67"/>
    <w:rsid w:val="00660043"/>
    <w:rsid w:val="00660B10"/>
    <w:rsid w:val="00660BE6"/>
    <w:rsid w:val="00662072"/>
    <w:rsid w:val="00662B67"/>
    <w:rsid w:val="00662F7E"/>
    <w:rsid w:val="006636EB"/>
    <w:rsid w:val="00663803"/>
    <w:rsid w:val="00663A19"/>
    <w:rsid w:val="00663BD8"/>
    <w:rsid w:val="00664908"/>
    <w:rsid w:val="006657E1"/>
    <w:rsid w:val="00665B02"/>
    <w:rsid w:val="00665B90"/>
    <w:rsid w:val="006664AD"/>
    <w:rsid w:val="0066684F"/>
    <w:rsid w:val="00666BF4"/>
    <w:rsid w:val="00667914"/>
    <w:rsid w:val="006724C4"/>
    <w:rsid w:val="00673F8D"/>
    <w:rsid w:val="00674B65"/>
    <w:rsid w:val="006764B6"/>
    <w:rsid w:val="006765DC"/>
    <w:rsid w:val="006773D2"/>
    <w:rsid w:val="006773DF"/>
    <w:rsid w:val="0067779A"/>
    <w:rsid w:val="006778D0"/>
    <w:rsid w:val="006806DF"/>
    <w:rsid w:val="00680BBB"/>
    <w:rsid w:val="00680FE6"/>
    <w:rsid w:val="006811DE"/>
    <w:rsid w:val="0068180D"/>
    <w:rsid w:val="00682413"/>
    <w:rsid w:val="00682A2F"/>
    <w:rsid w:val="0068330F"/>
    <w:rsid w:val="00683719"/>
    <w:rsid w:val="00683D02"/>
    <w:rsid w:val="00684035"/>
    <w:rsid w:val="0068459C"/>
    <w:rsid w:val="00684FBD"/>
    <w:rsid w:val="00685D2F"/>
    <w:rsid w:val="006862F3"/>
    <w:rsid w:val="0068646E"/>
    <w:rsid w:val="0068672B"/>
    <w:rsid w:val="00686DA5"/>
    <w:rsid w:val="006871BC"/>
    <w:rsid w:val="006909D8"/>
    <w:rsid w:val="00692ACC"/>
    <w:rsid w:val="00692CD0"/>
    <w:rsid w:val="00693490"/>
    <w:rsid w:val="00695383"/>
    <w:rsid w:val="006957F4"/>
    <w:rsid w:val="00695A46"/>
    <w:rsid w:val="00696A0A"/>
    <w:rsid w:val="00696AA6"/>
    <w:rsid w:val="006975B3"/>
    <w:rsid w:val="00697EDA"/>
    <w:rsid w:val="00697F33"/>
    <w:rsid w:val="006A0A65"/>
    <w:rsid w:val="006A0D8B"/>
    <w:rsid w:val="006A0F03"/>
    <w:rsid w:val="006A1379"/>
    <w:rsid w:val="006A2685"/>
    <w:rsid w:val="006A34C5"/>
    <w:rsid w:val="006A40A8"/>
    <w:rsid w:val="006A5AFB"/>
    <w:rsid w:val="006A6F03"/>
    <w:rsid w:val="006A7BDD"/>
    <w:rsid w:val="006A7E5C"/>
    <w:rsid w:val="006B0C18"/>
    <w:rsid w:val="006B11B9"/>
    <w:rsid w:val="006B12B5"/>
    <w:rsid w:val="006B16AE"/>
    <w:rsid w:val="006B2331"/>
    <w:rsid w:val="006B37FE"/>
    <w:rsid w:val="006B463B"/>
    <w:rsid w:val="006B564F"/>
    <w:rsid w:val="006B5E4D"/>
    <w:rsid w:val="006B6AF8"/>
    <w:rsid w:val="006B6E45"/>
    <w:rsid w:val="006C0BAF"/>
    <w:rsid w:val="006C1591"/>
    <w:rsid w:val="006C2214"/>
    <w:rsid w:val="006C4881"/>
    <w:rsid w:val="006C59DB"/>
    <w:rsid w:val="006C5CC0"/>
    <w:rsid w:val="006C5D5E"/>
    <w:rsid w:val="006C662F"/>
    <w:rsid w:val="006C70C6"/>
    <w:rsid w:val="006C7386"/>
    <w:rsid w:val="006D001E"/>
    <w:rsid w:val="006D023E"/>
    <w:rsid w:val="006D0506"/>
    <w:rsid w:val="006D0C7F"/>
    <w:rsid w:val="006D143A"/>
    <w:rsid w:val="006D2B94"/>
    <w:rsid w:val="006D32A1"/>
    <w:rsid w:val="006D43D6"/>
    <w:rsid w:val="006D43D7"/>
    <w:rsid w:val="006D5789"/>
    <w:rsid w:val="006D7B19"/>
    <w:rsid w:val="006D7F76"/>
    <w:rsid w:val="006E0530"/>
    <w:rsid w:val="006E064C"/>
    <w:rsid w:val="006E075A"/>
    <w:rsid w:val="006E1CB6"/>
    <w:rsid w:val="006E1E11"/>
    <w:rsid w:val="006E29A3"/>
    <w:rsid w:val="006E2AFE"/>
    <w:rsid w:val="006E38AB"/>
    <w:rsid w:val="006E3F47"/>
    <w:rsid w:val="006E4A5F"/>
    <w:rsid w:val="006E4F0C"/>
    <w:rsid w:val="006E644A"/>
    <w:rsid w:val="006E6BA2"/>
    <w:rsid w:val="006E72CC"/>
    <w:rsid w:val="006F1B85"/>
    <w:rsid w:val="006F1E45"/>
    <w:rsid w:val="006F2D87"/>
    <w:rsid w:val="006F42BD"/>
    <w:rsid w:val="006F4368"/>
    <w:rsid w:val="006F558C"/>
    <w:rsid w:val="006F5C1E"/>
    <w:rsid w:val="006F5D69"/>
    <w:rsid w:val="006F6031"/>
    <w:rsid w:val="006F6D5A"/>
    <w:rsid w:val="006F6E71"/>
    <w:rsid w:val="006F7BEC"/>
    <w:rsid w:val="00701B28"/>
    <w:rsid w:val="007030C7"/>
    <w:rsid w:val="00703EDF"/>
    <w:rsid w:val="00706E1F"/>
    <w:rsid w:val="00710014"/>
    <w:rsid w:val="00710254"/>
    <w:rsid w:val="00712587"/>
    <w:rsid w:val="007132BC"/>
    <w:rsid w:val="007150D1"/>
    <w:rsid w:val="007158CF"/>
    <w:rsid w:val="007158D4"/>
    <w:rsid w:val="007160CF"/>
    <w:rsid w:val="00717AD4"/>
    <w:rsid w:val="00717CA1"/>
    <w:rsid w:val="00720F90"/>
    <w:rsid w:val="00721040"/>
    <w:rsid w:val="00721EB3"/>
    <w:rsid w:val="007223FA"/>
    <w:rsid w:val="0072397B"/>
    <w:rsid w:val="0072421F"/>
    <w:rsid w:val="007248AA"/>
    <w:rsid w:val="00724B5F"/>
    <w:rsid w:val="00724F7A"/>
    <w:rsid w:val="0072679D"/>
    <w:rsid w:val="00726A88"/>
    <w:rsid w:val="0072750D"/>
    <w:rsid w:val="007317A2"/>
    <w:rsid w:val="00731B15"/>
    <w:rsid w:val="007322D8"/>
    <w:rsid w:val="00733375"/>
    <w:rsid w:val="00734AFF"/>
    <w:rsid w:val="00736024"/>
    <w:rsid w:val="00736D29"/>
    <w:rsid w:val="00737942"/>
    <w:rsid w:val="00740C6A"/>
    <w:rsid w:val="00740DFA"/>
    <w:rsid w:val="00741C51"/>
    <w:rsid w:val="00743B22"/>
    <w:rsid w:val="00744927"/>
    <w:rsid w:val="00744B77"/>
    <w:rsid w:val="00745AAD"/>
    <w:rsid w:val="00747ABF"/>
    <w:rsid w:val="0075086E"/>
    <w:rsid w:val="00751372"/>
    <w:rsid w:val="0075164C"/>
    <w:rsid w:val="00752682"/>
    <w:rsid w:val="00753FFF"/>
    <w:rsid w:val="007552B8"/>
    <w:rsid w:val="0075742D"/>
    <w:rsid w:val="007574EC"/>
    <w:rsid w:val="0076076C"/>
    <w:rsid w:val="007611F8"/>
    <w:rsid w:val="007624CC"/>
    <w:rsid w:val="007627A0"/>
    <w:rsid w:val="007629E1"/>
    <w:rsid w:val="00763322"/>
    <w:rsid w:val="007637B9"/>
    <w:rsid w:val="00763E97"/>
    <w:rsid w:val="0076581B"/>
    <w:rsid w:val="007672CE"/>
    <w:rsid w:val="00767787"/>
    <w:rsid w:val="00772C66"/>
    <w:rsid w:val="00773328"/>
    <w:rsid w:val="0077361B"/>
    <w:rsid w:val="0077378B"/>
    <w:rsid w:val="00774BCB"/>
    <w:rsid w:val="00774DA0"/>
    <w:rsid w:val="007760B4"/>
    <w:rsid w:val="0078067A"/>
    <w:rsid w:val="007806F5"/>
    <w:rsid w:val="0078170C"/>
    <w:rsid w:val="007843C2"/>
    <w:rsid w:val="00785C48"/>
    <w:rsid w:val="00785FBD"/>
    <w:rsid w:val="0078601E"/>
    <w:rsid w:val="00786C91"/>
    <w:rsid w:val="00786DB8"/>
    <w:rsid w:val="007876F8"/>
    <w:rsid w:val="0079055F"/>
    <w:rsid w:val="007905D6"/>
    <w:rsid w:val="00790975"/>
    <w:rsid w:val="00791D76"/>
    <w:rsid w:val="00791FDF"/>
    <w:rsid w:val="00792CBE"/>
    <w:rsid w:val="00793213"/>
    <w:rsid w:val="00795055"/>
    <w:rsid w:val="007955B9"/>
    <w:rsid w:val="00797536"/>
    <w:rsid w:val="007A2882"/>
    <w:rsid w:val="007A2A53"/>
    <w:rsid w:val="007A2C88"/>
    <w:rsid w:val="007A2D16"/>
    <w:rsid w:val="007A4522"/>
    <w:rsid w:val="007A463F"/>
    <w:rsid w:val="007A4872"/>
    <w:rsid w:val="007A4DCD"/>
    <w:rsid w:val="007B028B"/>
    <w:rsid w:val="007B2090"/>
    <w:rsid w:val="007B2F33"/>
    <w:rsid w:val="007B313C"/>
    <w:rsid w:val="007B3769"/>
    <w:rsid w:val="007B4036"/>
    <w:rsid w:val="007B4E20"/>
    <w:rsid w:val="007B53AB"/>
    <w:rsid w:val="007B6A07"/>
    <w:rsid w:val="007B74A9"/>
    <w:rsid w:val="007B75DD"/>
    <w:rsid w:val="007B7947"/>
    <w:rsid w:val="007C0323"/>
    <w:rsid w:val="007C07CE"/>
    <w:rsid w:val="007C1549"/>
    <w:rsid w:val="007C1732"/>
    <w:rsid w:val="007C258E"/>
    <w:rsid w:val="007C2731"/>
    <w:rsid w:val="007C3E5D"/>
    <w:rsid w:val="007C3EEF"/>
    <w:rsid w:val="007C3F81"/>
    <w:rsid w:val="007C4E81"/>
    <w:rsid w:val="007C51E1"/>
    <w:rsid w:val="007C5466"/>
    <w:rsid w:val="007C7251"/>
    <w:rsid w:val="007D1DC4"/>
    <w:rsid w:val="007D2355"/>
    <w:rsid w:val="007D31F9"/>
    <w:rsid w:val="007D37C1"/>
    <w:rsid w:val="007D4427"/>
    <w:rsid w:val="007D47E4"/>
    <w:rsid w:val="007D4F5D"/>
    <w:rsid w:val="007D5087"/>
    <w:rsid w:val="007D6741"/>
    <w:rsid w:val="007D7519"/>
    <w:rsid w:val="007E0E14"/>
    <w:rsid w:val="007E20B1"/>
    <w:rsid w:val="007E21DF"/>
    <w:rsid w:val="007E47F8"/>
    <w:rsid w:val="007E4C13"/>
    <w:rsid w:val="007E5D2A"/>
    <w:rsid w:val="007E6073"/>
    <w:rsid w:val="007F02C3"/>
    <w:rsid w:val="007F03B7"/>
    <w:rsid w:val="007F372D"/>
    <w:rsid w:val="007F54A3"/>
    <w:rsid w:val="007F54F4"/>
    <w:rsid w:val="007F5D3A"/>
    <w:rsid w:val="007F5E97"/>
    <w:rsid w:val="007F693C"/>
    <w:rsid w:val="007F6CF6"/>
    <w:rsid w:val="007F72A6"/>
    <w:rsid w:val="007F799D"/>
    <w:rsid w:val="00800213"/>
    <w:rsid w:val="00801268"/>
    <w:rsid w:val="00801F06"/>
    <w:rsid w:val="0080226C"/>
    <w:rsid w:val="008026F3"/>
    <w:rsid w:val="008035F4"/>
    <w:rsid w:val="00804545"/>
    <w:rsid w:val="008049AD"/>
    <w:rsid w:val="00806B80"/>
    <w:rsid w:val="00806C92"/>
    <w:rsid w:val="0080724C"/>
    <w:rsid w:val="008073D3"/>
    <w:rsid w:val="00807F95"/>
    <w:rsid w:val="008104F0"/>
    <w:rsid w:val="00810C9A"/>
    <w:rsid w:val="00810DB5"/>
    <w:rsid w:val="00811826"/>
    <w:rsid w:val="00813014"/>
    <w:rsid w:val="00814B11"/>
    <w:rsid w:val="00817212"/>
    <w:rsid w:val="00817E07"/>
    <w:rsid w:val="00823AF4"/>
    <w:rsid w:val="00823D6E"/>
    <w:rsid w:val="008240FD"/>
    <w:rsid w:val="0082428F"/>
    <w:rsid w:val="00824348"/>
    <w:rsid w:val="008254A2"/>
    <w:rsid w:val="00825505"/>
    <w:rsid w:val="00825A6E"/>
    <w:rsid w:val="00825E23"/>
    <w:rsid w:val="00825EB2"/>
    <w:rsid w:val="00825EE3"/>
    <w:rsid w:val="00827935"/>
    <w:rsid w:val="008304EF"/>
    <w:rsid w:val="008314DC"/>
    <w:rsid w:val="00831F64"/>
    <w:rsid w:val="0083307A"/>
    <w:rsid w:val="00833349"/>
    <w:rsid w:val="008339A6"/>
    <w:rsid w:val="00833AFD"/>
    <w:rsid w:val="008346E0"/>
    <w:rsid w:val="00835DC6"/>
    <w:rsid w:val="00836EAC"/>
    <w:rsid w:val="00836FE2"/>
    <w:rsid w:val="00837273"/>
    <w:rsid w:val="00837B5A"/>
    <w:rsid w:val="008418BC"/>
    <w:rsid w:val="00842505"/>
    <w:rsid w:val="00842F53"/>
    <w:rsid w:val="008431E6"/>
    <w:rsid w:val="00843D78"/>
    <w:rsid w:val="00844574"/>
    <w:rsid w:val="008449B5"/>
    <w:rsid w:val="008466CA"/>
    <w:rsid w:val="00847A29"/>
    <w:rsid w:val="00847D58"/>
    <w:rsid w:val="00850518"/>
    <w:rsid w:val="00850F82"/>
    <w:rsid w:val="00852155"/>
    <w:rsid w:val="00852162"/>
    <w:rsid w:val="00852303"/>
    <w:rsid w:val="008538C8"/>
    <w:rsid w:val="0085482F"/>
    <w:rsid w:val="00854FCF"/>
    <w:rsid w:val="00857802"/>
    <w:rsid w:val="008608A4"/>
    <w:rsid w:val="00861449"/>
    <w:rsid w:val="00861F9A"/>
    <w:rsid w:val="008646AB"/>
    <w:rsid w:val="00865562"/>
    <w:rsid w:val="00865E05"/>
    <w:rsid w:val="00866F33"/>
    <w:rsid w:val="008671A5"/>
    <w:rsid w:val="008671CA"/>
    <w:rsid w:val="00867743"/>
    <w:rsid w:val="00867B6D"/>
    <w:rsid w:val="00870BC5"/>
    <w:rsid w:val="00872318"/>
    <w:rsid w:val="00872785"/>
    <w:rsid w:val="008733E3"/>
    <w:rsid w:val="0087362F"/>
    <w:rsid w:val="00873933"/>
    <w:rsid w:val="00874034"/>
    <w:rsid w:val="00874747"/>
    <w:rsid w:val="00876958"/>
    <w:rsid w:val="00877C43"/>
    <w:rsid w:val="0088027C"/>
    <w:rsid w:val="00880EFD"/>
    <w:rsid w:val="00881186"/>
    <w:rsid w:val="008813EA"/>
    <w:rsid w:val="00881880"/>
    <w:rsid w:val="00881EC9"/>
    <w:rsid w:val="00882717"/>
    <w:rsid w:val="00882DB7"/>
    <w:rsid w:val="00882F76"/>
    <w:rsid w:val="00885668"/>
    <w:rsid w:val="008856D4"/>
    <w:rsid w:val="00885FA4"/>
    <w:rsid w:val="0088733C"/>
    <w:rsid w:val="008879C4"/>
    <w:rsid w:val="00887F1D"/>
    <w:rsid w:val="008908C0"/>
    <w:rsid w:val="008916B3"/>
    <w:rsid w:val="00891AC7"/>
    <w:rsid w:val="00891CF3"/>
    <w:rsid w:val="008938C0"/>
    <w:rsid w:val="00895429"/>
    <w:rsid w:val="00895C13"/>
    <w:rsid w:val="00896C52"/>
    <w:rsid w:val="00896DDC"/>
    <w:rsid w:val="00897AC0"/>
    <w:rsid w:val="008A0E56"/>
    <w:rsid w:val="008A1180"/>
    <w:rsid w:val="008A1F53"/>
    <w:rsid w:val="008A2099"/>
    <w:rsid w:val="008A2CC3"/>
    <w:rsid w:val="008A3190"/>
    <w:rsid w:val="008A3A75"/>
    <w:rsid w:val="008A3E7D"/>
    <w:rsid w:val="008A43A5"/>
    <w:rsid w:val="008A4967"/>
    <w:rsid w:val="008A55A2"/>
    <w:rsid w:val="008A5B28"/>
    <w:rsid w:val="008B0580"/>
    <w:rsid w:val="008B0E9A"/>
    <w:rsid w:val="008B1166"/>
    <w:rsid w:val="008B1599"/>
    <w:rsid w:val="008B1FC3"/>
    <w:rsid w:val="008B2EF2"/>
    <w:rsid w:val="008B30A1"/>
    <w:rsid w:val="008B31BD"/>
    <w:rsid w:val="008B4DF9"/>
    <w:rsid w:val="008B4FB2"/>
    <w:rsid w:val="008B5205"/>
    <w:rsid w:val="008B5273"/>
    <w:rsid w:val="008B5689"/>
    <w:rsid w:val="008B5804"/>
    <w:rsid w:val="008B58FC"/>
    <w:rsid w:val="008B68D1"/>
    <w:rsid w:val="008B6D71"/>
    <w:rsid w:val="008B6EFC"/>
    <w:rsid w:val="008B7FAE"/>
    <w:rsid w:val="008C072F"/>
    <w:rsid w:val="008C12EC"/>
    <w:rsid w:val="008C1C6F"/>
    <w:rsid w:val="008C1D00"/>
    <w:rsid w:val="008C28C6"/>
    <w:rsid w:val="008C3D61"/>
    <w:rsid w:val="008C4CD8"/>
    <w:rsid w:val="008C538E"/>
    <w:rsid w:val="008C59B8"/>
    <w:rsid w:val="008C6020"/>
    <w:rsid w:val="008C6840"/>
    <w:rsid w:val="008C7BCC"/>
    <w:rsid w:val="008C7C25"/>
    <w:rsid w:val="008D0DBE"/>
    <w:rsid w:val="008D2C54"/>
    <w:rsid w:val="008D2D40"/>
    <w:rsid w:val="008D39DB"/>
    <w:rsid w:val="008D3A7E"/>
    <w:rsid w:val="008D3DE3"/>
    <w:rsid w:val="008D3E79"/>
    <w:rsid w:val="008D4551"/>
    <w:rsid w:val="008D5507"/>
    <w:rsid w:val="008D5632"/>
    <w:rsid w:val="008D75C3"/>
    <w:rsid w:val="008E0FFE"/>
    <w:rsid w:val="008E1BE3"/>
    <w:rsid w:val="008E2F8D"/>
    <w:rsid w:val="008E36CC"/>
    <w:rsid w:val="008E3EA1"/>
    <w:rsid w:val="008E42A5"/>
    <w:rsid w:val="008E4A06"/>
    <w:rsid w:val="008E741F"/>
    <w:rsid w:val="008E7DD7"/>
    <w:rsid w:val="008F0416"/>
    <w:rsid w:val="008F1F56"/>
    <w:rsid w:val="008F2ECC"/>
    <w:rsid w:val="008F3696"/>
    <w:rsid w:val="008F3867"/>
    <w:rsid w:val="008F439A"/>
    <w:rsid w:val="008F5484"/>
    <w:rsid w:val="008F644F"/>
    <w:rsid w:val="008F657F"/>
    <w:rsid w:val="008F7E0A"/>
    <w:rsid w:val="008F7E6A"/>
    <w:rsid w:val="008F7FF8"/>
    <w:rsid w:val="0090015D"/>
    <w:rsid w:val="009022FE"/>
    <w:rsid w:val="009033B5"/>
    <w:rsid w:val="00903700"/>
    <w:rsid w:val="009037B4"/>
    <w:rsid w:val="009038DB"/>
    <w:rsid w:val="00904539"/>
    <w:rsid w:val="0090737F"/>
    <w:rsid w:val="009103D0"/>
    <w:rsid w:val="00912062"/>
    <w:rsid w:val="00913800"/>
    <w:rsid w:val="009171CD"/>
    <w:rsid w:val="00917BDC"/>
    <w:rsid w:val="00917D60"/>
    <w:rsid w:val="009217F5"/>
    <w:rsid w:val="00922E67"/>
    <w:rsid w:val="0092384E"/>
    <w:rsid w:val="0092418C"/>
    <w:rsid w:val="0092474F"/>
    <w:rsid w:val="00925802"/>
    <w:rsid w:val="0092659F"/>
    <w:rsid w:val="00927612"/>
    <w:rsid w:val="00927ADB"/>
    <w:rsid w:val="009302E7"/>
    <w:rsid w:val="009307C7"/>
    <w:rsid w:val="009309D3"/>
    <w:rsid w:val="00930A8D"/>
    <w:rsid w:val="0093128C"/>
    <w:rsid w:val="00931CB4"/>
    <w:rsid w:val="00933C51"/>
    <w:rsid w:val="00935DB7"/>
    <w:rsid w:val="0093625B"/>
    <w:rsid w:val="009366F5"/>
    <w:rsid w:val="00936D22"/>
    <w:rsid w:val="0094197A"/>
    <w:rsid w:val="00941A43"/>
    <w:rsid w:val="00942F62"/>
    <w:rsid w:val="009433B9"/>
    <w:rsid w:val="009433D6"/>
    <w:rsid w:val="009440E4"/>
    <w:rsid w:val="0094630E"/>
    <w:rsid w:val="009467F1"/>
    <w:rsid w:val="00946815"/>
    <w:rsid w:val="00946D2D"/>
    <w:rsid w:val="0094734A"/>
    <w:rsid w:val="00947DA0"/>
    <w:rsid w:val="009505B5"/>
    <w:rsid w:val="00950A96"/>
    <w:rsid w:val="00952935"/>
    <w:rsid w:val="009534AE"/>
    <w:rsid w:val="00953773"/>
    <w:rsid w:val="00954C3F"/>
    <w:rsid w:val="00954DE1"/>
    <w:rsid w:val="00954FE7"/>
    <w:rsid w:val="009557D3"/>
    <w:rsid w:val="00957B4A"/>
    <w:rsid w:val="009604E0"/>
    <w:rsid w:val="00960A30"/>
    <w:rsid w:val="00961B53"/>
    <w:rsid w:val="00961CE1"/>
    <w:rsid w:val="00962F2E"/>
    <w:rsid w:val="00963BAA"/>
    <w:rsid w:val="00970105"/>
    <w:rsid w:val="00970285"/>
    <w:rsid w:val="00971A5B"/>
    <w:rsid w:val="00971ADB"/>
    <w:rsid w:val="00972A00"/>
    <w:rsid w:val="009735EF"/>
    <w:rsid w:val="00973742"/>
    <w:rsid w:val="00973C73"/>
    <w:rsid w:val="00974946"/>
    <w:rsid w:val="00977473"/>
    <w:rsid w:val="009775AC"/>
    <w:rsid w:val="00977F0E"/>
    <w:rsid w:val="00977F16"/>
    <w:rsid w:val="0098065B"/>
    <w:rsid w:val="00981C84"/>
    <w:rsid w:val="00982216"/>
    <w:rsid w:val="00982541"/>
    <w:rsid w:val="00982B29"/>
    <w:rsid w:val="00982CA8"/>
    <w:rsid w:val="00983BED"/>
    <w:rsid w:val="00983ED6"/>
    <w:rsid w:val="009842BD"/>
    <w:rsid w:val="00984C0F"/>
    <w:rsid w:val="00984ED9"/>
    <w:rsid w:val="0098693E"/>
    <w:rsid w:val="00986CE4"/>
    <w:rsid w:val="009873BE"/>
    <w:rsid w:val="00987A3F"/>
    <w:rsid w:val="009904F2"/>
    <w:rsid w:val="0099080E"/>
    <w:rsid w:val="0099082D"/>
    <w:rsid w:val="00991C35"/>
    <w:rsid w:val="009956C4"/>
    <w:rsid w:val="009960BF"/>
    <w:rsid w:val="009965D3"/>
    <w:rsid w:val="00996E17"/>
    <w:rsid w:val="009A1B90"/>
    <w:rsid w:val="009A1CF6"/>
    <w:rsid w:val="009A2F9A"/>
    <w:rsid w:val="009A35A9"/>
    <w:rsid w:val="009A376C"/>
    <w:rsid w:val="009A56CD"/>
    <w:rsid w:val="009A6264"/>
    <w:rsid w:val="009A6684"/>
    <w:rsid w:val="009A6CD9"/>
    <w:rsid w:val="009A6FC7"/>
    <w:rsid w:val="009B03A6"/>
    <w:rsid w:val="009B0837"/>
    <w:rsid w:val="009B11C2"/>
    <w:rsid w:val="009B18F3"/>
    <w:rsid w:val="009B1D18"/>
    <w:rsid w:val="009B1DE4"/>
    <w:rsid w:val="009B26DD"/>
    <w:rsid w:val="009B355C"/>
    <w:rsid w:val="009B5015"/>
    <w:rsid w:val="009B558D"/>
    <w:rsid w:val="009B664B"/>
    <w:rsid w:val="009B692E"/>
    <w:rsid w:val="009B711F"/>
    <w:rsid w:val="009B7E8A"/>
    <w:rsid w:val="009C038B"/>
    <w:rsid w:val="009C0980"/>
    <w:rsid w:val="009C0E5D"/>
    <w:rsid w:val="009C1F7F"/>
    <w:rsid w:val="009C3B13"/>
    <w:rsid w:val="009C4505"/>
    <w:rsid w:val="009C513E"/>
    <w:rsid w:val="009C5CA3"/>
    <w:rsid w:val="009C761A"/>
    <w:rsid w:val="009C7A16"/>
    <w:rsid w:val="009D065E"/>
    <w:rsid w:val="009D0B9C"/>
    <w:rsid w:val="009D114C"/>
    <w:rsid w:val="009D3B6F"/>
    <w:rsid w:val="009D4D7E"/>
    <w:rsid w:val="009D4D86"/>
    <w:rsid w:val="009E0A4A"/>
    <w:rsid w:val="009E1FF4"/>
    <w:rsid w:val="009E483E"/>
    <w:rsid w:val="009E4DF6"/>
    <w:rsid w:val="009E732C"/>
    <w:rsid w:val="009E74F1"/>
    <w:rsid w:val="009E78F1"/>
    <w:rsid w:val="009F22EB"/>
    <w:rsid w:val="009F31BD"/>
    <w:rsid w:val="009F5E2C"/>
    <w:rsid w:val="009F661A"/>
    <w:rsid w:val="009F7053"/>
    <w:rsid w:val="00A00410"/>
    <w:rsid w:val="00A010F6"/>
    <w:rsid w:val="00A0115C"/>
    <w:rsid w:val="00A018E3"/>
    <w:rsid w:val="00A01EE4"/>
    <w:rsid w:val="00A01FCC"/>
    <w:rsid w:val="00A0297B"/>
    <w:rsid w:val="00A047F2"/>
    <w:rsid w:val="00A0494A"/>
    <w:rsid w:val="00A05A01"/>
    <w:rsid w:val="00A1205B"/>
    <w:rsid w:val="00A15040"/>
    <w:rsid w:val="00A1536F"/>
    <w:rsid w:val="00A15E7A"/>
    <w:rsid w:val="00A160B0"/>
    <w:rsid w:val="00A16D86"/>
    <w:rsid w:val="00A17A76"/>
    <w:rsid w:val="00A21FB3"/>
    <w:rsid w:val="00A222E2"/>
    <w:rsid w:val="00A22AF6"/>
    <w:rsid w:val="00A22B61"/>
    <w:rsid w:val="00A241D1"/>
    <w:rsid w:val="00A24C68"/>
    <w:rsid w:val="00A26741"/>
    <w:rsid w:val="00A275E4"/>
    <w:rsid w:val="00A31874"/>
    <w:rsid w:val="00A32357"/>
    <w:rsid w:val="00A328EA"/>
    <w:rsid w:val="00A32DCA"/>
    <w:rsid w:val="00A3436D"/>
    <w:rsid w:val="00A360B7"/>
    <w:rsid w:val="00A37040"/>
    <w:rsid w:val="00A3727E"/>
    <w:rsid w:val="00A372C4"/>
    <w:rsid w:val="00A374DD"/>
    <w:rsid w:val="00A37C97"/>
    <w:rsid w:val="00A40180"/>
    <w:rsid w:val="00A403B8"/>
    <w:rsid w:val="00A407C4"/>
    <w:rsid w:val="00A41266"/>
    <w:rsid w:val="00A4157F"/>
    <w:rsid w:val="00A42652"/>
    <w:rsid w:val="00A4279B"/>
    <w:rsid w:val="00A4437D"/>
    <w:rsid w:val="00A4454F"/>
    <w:rsid w:val="00A447BF"/>
    <w:rsid w:val="00A450FA"/>
    <w:rsid w:val="00A46C2A"/>
    <w:rsid w:val="00A46EDF"/>
    <w:rsid w:val="00A470CC"/>
    <w:rsid w:val="00A502C2"/>
    <w:rsid w:val="00A50BF8"/>
    <w:rsid w:val="00A514B3"/>
    <w:rsid w:val="00A52E77"/>
    <w:rsid w:val="00A53BD4"/>
    <w:rsid w:val="00A53CD9"/>
    <w:rsid w:val="00A53DE7"/>
    <w:rsid w:val="00A554CD"/>
    <w:rsid w:val="00A5606C"/>
    <w:rsid w:val="00A56690"/>
    <w:rsid w:val="00A56C5E"/>
    <w:rsid w:val="00A61D55"/>
    <w:rsid w:val="00A62B64"/>
    <w:rsid w:val="00A6401D"/>
    <w:rsid w:val="00A6436D"/>
    <w:rsid w:val="00A643F3"/>
    <w:rsid w:val="00A64967"/>
    <w:rsid w:val="00A6575C"/>
    <w:rsid w:val="00A662B8"/>
    <w:rsid w:val="00A665F2"/>
    <w:rsid w:val="00A677D2"/>
    <w:rsid w:val="00A67B59"/>
    <w:rsid w:val="00A7079E"/>
    <w:rsid w:val="00A71C40"/>
    <w:rsid w:val="00A71FCB"/>
    <w:rsid w:val="00A77067"/>
    <w:rsid w:val="00A779E6"/>
    <w:rsid w:val="00A80B31"/>
    <w:rsid w:val="00A811DE"/>
    <w:rsid w:val="00A812B6"/>
    <w:rsid w:val="00A814FD"/>
    <w:rsid w:val="00A8182A"/>
    <w:rsid w:val="00A82420"/>
    <w:rsid w:val="00A827A0"/>
    <w:rsid w:val="00A82849"/>
    <w:rsid w:val="00A836C6"/>
    <w:rsid w:val="00A83EC4"/>
    <w:rsid w:val="00A84B40"/>
    <w:rsid w:val="00A8537E"/>
    <w:rsid w:val="00A857D1"/>
    <w:rsid w:val="00A85D6C"/>
    <w:rsid w:val="00A8618D"/>
    <w:rsid w:val="00A864B5"/>
    <w:rsid w:val="00A87365"/>
    <w:rsid w:val="00A87614"/>
    <w:rsid w:val="00A90019"/>
    <w:rsid w:val="00A90620"/>
    <w:rsid w:val="00A922E6"/>
    <w:rsid w:val="00A9237C"/>
    <w:rsid w:val="00A93080"/>
    <w:rsid w:val="00A943FF"/>
    <w:rsid w:val="00A946D2"/>
    <w:rsid w:val="00A972BF"/>
    <w:rsid w:val="00A97F09"/>
    <w:rsid w:val="00AA28C9"/>
    <w:rsid w:val="00AA32BA"/>
    <w:rsid w:val="00AB04D0"/>
    <w:rsid w:val="00AB3A7D"/>
    <w:rsid w:val="00AB6374"/>
    <w:rsid w:val="00AC0A8D"/>
    <w:rsid w:val="00AC14F9"/>
    <w:rsid w:val="00AC191F"/>
    <w:rsid w:val="00AC1E34"/>
    <w:rsid w:val="00AC429C"/>
    <w:rsid w:val="00AC58D0"/>
    <w:rsid w:val="00AC6311"/>
    <w:rsid w:val="00AC725C"/>
    <w:rsid w:val="00AC7420"/>
    <w:rsid w:val="00AC7DED"/>
    <w:rsid w:val="00AD0242"/>
    <w:rsid w:val="00AD2B9D"/>
    <w:rsid w:val="00AD2C87"/>
    <w:rsid w:val="00AD2CBF"/>
    <w:rsid w:val="00AD2D0C"/>
    <w:rsid w:val="00AD30C0"/>
    <w:rsid w:val="00AD3E5E"/>
    <w:rsid w:val="00AD442B"/>
    <w:rsid w:val="00AD5FC1"/>
    <w:rsid w:val="00AD6331"/>
    <w:rsid w:val="00AD6B5D"/>
    <w:rsid w:val="00AD7F11"/>
    <w:rsid w:val="00AE16F2"/>
    <w:rsid w:val="00AE1C79"/>
    <w:rsid w:val="00AE228C"/>
    <w:rsid w:val="00AE2465"/>
    <w:rsid w:val="00AE3527"/>
    <w:rsid w:val="00AE3530"/>
    <w:rsid w:val="00AE36A0"/>
    <w:rsid w:val="00AE3A29"/>
    <w:rsid w:val="00AE42F5"/>
    <w:rsid w:val="00AE47F8"/>
    <w:rsid w:val="00AE70A3"/>
    <w:rsid w:val="00AE7D9B"/>
    <w:rsid w:val="00AF0420"/>
    <w:rsid w:val="00AF0713"/>
    <w:rsid w:val="00AF176E"/>
    <w:rsid w:val="00AF3374"/>
    <w:rsid w:val="00AF3574"/>
    <w:rsid w:val="00AF4796"/>
    <w:rsid w:val="00AF4C11"/>
    <w:rsid w:val="00AF6530"/>
    <w:rsid w:val="00AF68CD"/>
    <w:rsid w:val="00AF6B75"/>
    <w:rsid w:val="00B009D4"/>
    <w:rsid w:val="00B02907"/>
    <w:rsid w:val="00B0351D"/>
    <w:rsid w:val="00B035AE"/>
    <w:rsid w:val="00B04215"/>
    <w:rsid w:val="00B04F29"/>
    <w:rsid w:val="00B065B8"/>
    <w:rsid w:val="00B0664E"/>
    <w:rsid w:val="00B06B35"/>
    <w:rsid w:val="00B072EF"/>
    <w:rsid w:val="00B07402"/>
    <w:rsid w:val="00B10246"/>
    <w:rsid w:val="00B10C17"/>
    <w:rsid w:val="00B11871"/>
    <w:rsid w:val="00B13EB2"/>
    <w:rsid w:val="00B142C3"/>
    <w:rsid w:val="00B144DE"/>
    <w:rsid w:val="00B14FA5"/>
    <w:rsid w:val="00B15EC1"/>
    <w:rsid w:val="00B160C9"/>
    <w:rsid w:val="00B21875"/>
    <w:rsid w:val="00B21C0E"/>
    <w:rsid w:val="00B2243D"/>
    <w:rsid w:val="00B22E1C"/>
    <w:rsid w:val="00B24B57"/>
    <w:rsid w:val="00B25528"/>
    <w:rsid w:val="00B256D2"/>
    <w:rsid w:val="00B2605D"/>
    <w:rsid w:val="00B27D4F"/>
    <w:rsid w:val="00B305DF"/>
    <w:rsid w:val="00B31972"/>
    <w:rsid w:val="00B330E4"/>
    <w:rsid w:val="00B33577"/>
    <w:rsid w:val="00B33C21"/>
    <w:rsid w:val="00B3460E"/>
    <w:rsid w:val="00B34F00"/>
    <w:rsid w:val="00B35075"/>
    <w:rsid w:val="00B3617F"/>
    <w:rsid w:val="00B36328"/>
    <w:rsid w:val="00B37885"/>
    <w:rsid w:val="00B3796C"/>
    <w:rsid w:val="00B37A7C"/>
    <w:rsid w:val="00B40872"/>
    <w:rsid w:val="00B40BBF"/>
    <w:rsid w:val="00B41D3A"/>
    <w:rsid w:val="00B4276A"/>
    <w:rsid w:val="00B42FB3"/>
    <w:rsid w:val="00B43131"/>
    <w:rsid w:val="00B43BAC"/>
    <w:rsid w:val="00B43C84"/>
    <w:rsid w:val="00B4526E"/>
    <w:rsid w:val="00B46EC5"/>
    <w:rsid w:val="00B50116"/>
    <w:rsid w:val="00B50DFC"/>
    <w:rsid w:val="00B5115A"/>
    <w:rsid w:val="00B51736"/>
    <w:rsid w:val="00B51DCB"/>
    <w:rsid w:val="00B51E74"/>
    <w:rsid w:val="00B527AA"/>
    <w:rsid w:val="00B527D6"/>
    <w:rsid w:val="00B540A1"/>
    <w:rsid w:val="00B54A25"/>
    <w:rsid w:val="00B54A3B"/>
    <w:rsid w:val="00B54AA8"/>
    <w:rsid w:val="00B54DE1"/>
    <w:rsid w:val="00B5573F"/>
    <w:rsid w:val="00B55F89"/>
    <w:rsid w:val="00B612D4"/>
    <w:rsid w:val="00B64361"/>
    <w:rsid w:val="00B65580"/>
    <w:rsid w:val="00B66A93"/>
    <w:rsid w:val="00B66E88"/>
    <w:rsid w:val="00B6746B"/>
    <w:rsid w:val="00B67C20"/>
    <w:rsid w:val="00B70BF5"/>
    <w:rsid w:val="00B710F4"/>
    <w:rsid w:val="00B72B84"/>
    <w:rsid w:val="00B72C0C"/>
    <w:rsid w:val="00B72FCF"/>
    <w:rsid w:val="00B73D37"/>
    <w:rsid w:val="00B745E2"/>
    <w:rsid w:val="00B761FA"/>
    <w:rsid w:val="00B76EA2"/>
    <w:rsid w:val="00B7709A"/>
    <w:rsid w:val="00B80D0E"/>
    <w:rsid w:val="00B81F38"/>
    <w:rsid w:val="00B82751"/>
    <w:rsid w:val="00B82C8C"/>
    <w:rsid w:val="00B83D7D"/>
    <w:rsid w:val="00B83F21"/>
    <w:rsid w:val="00B83F56"/>
    <w:rsid w:val="00B8591D"/>
    <w:rsid w:val="00B85D56"/>
    <w:rsid w:val="00B8763A"/>
    <w:rsid w:val="00B87F97"/>
    <w:rsid w:val="00B90E30"/>
    <w:rsid w:val="00B91538"/>
    <w:rsid w:val="00B91666"/>
    <w:rsid w:val="00B9267A"/>
    <w:rsid w:val="00B92D70"/>
    <w:rsid w:val="00B93DBF"/>
    <w:rsid w:val="00B959C1"/>
    <w:rsid w:val="00B96E3F"/>
    <w:rsid w:val="00B97FDD"/>
    <w:rsid w:val="00BA1256"/>
    <w:rsid w:val="00BA1300"/>
    <w:rsid w:val="00BA1B9D"/>
    <w:rsid w:val="00BA1E64"/>
    <w:rsid w:val="00BA42A1"/>
    <w:rsid w:val="00BA47E1"/>
    <w:rsid w:val="00BA4FEF"/>
    <w:rsid w:val="00BA7C1B"/>
    <w:rsid w:val="00BB0A0E"/>
    <w:rsid w:val="00BB0A5C"/>
    <w:rsid w:val="00BB0F45"/>
    <w:rsid w:val="00BB180D"/>
    <w:rsid w:val="00BB1956"/>
    <w:rsid w:val="00BB2755"/>
    <w:rsid w:val="00BB2D6B"/>
    <w:rsid w:val="00BB351C"/>
    <w:rsid w:val="00BB3CC9"/>
    <w:rsid w:val="00BB41E2"/>
    <w:rsid w:val="00BB6315"/>
    <w:rsid w:val="00BB67D3"/>
    <w:rsid w:val="00BB73F3"/>
    <w:rsid w:val="00BB7613"/>
    <w:rsid w:val="00BB7CB5"/>
    <w:rsid w:val="00BC326B"/>
    <w:rsid w:val="00BC4B10"/>
    <w:rsid w:val="00BC686F"/>
    <w:rsid w:val="00BC6B65"/>
    <w:rsid w:val="00BC78FA"/>
    <w:rsid w:val="00BC7981"/>
    <w:rsid w:val="00BD053C"/>
    <w:rsid w:val="00BD0DDF"/>
    <w:rsid w:val="00BD1217"/>
    <w:rsid w:val="00BD193D"/>
    <w:rsid w:val="00BD1C8F"/>
    <w:rsid w:val="00BD1CEC"/>
    <w:rsid w:val="00BD2054"/>
    <w:rsid w:val="00BD22FA"/>
    <w:rsid w:val="00BD2448"/>
    <w:rsid w:val="00BD2A43"/>
    <w:rsid w:val="00BD2A87"/>
    <w:rsid w:val="00BD33CD"/>
    <w:rsid w:val="00BD48F9"/>
    <w:rsid w:val="00BD4D7C"/>
    <w:rsid w:val="00BD5A3B"/>
    <w:rsid w:val="00BD679F"/>
    <w:rsid w:val="00BD7822"/>
    <w:rsid w:val="00BD7CF8"/>
    <w:rsid w:val="00BE00B0"/>
    <w:rsid w:val="00BE0BCD"/>
    <w:rsid w:val="00BE0F11"/>
    <w:rsid w:val="00BE0FAF"/>
    <w:rsid w:val="00BE1C0D"/>
    <w:rsid w:val="00BE2512"/>
    <w:rsid w:val="00BE28F6"/>
    <w:rsid w:val="00BE2973"/>
    <w:rsid w:val="00BE436D"/>
    <w:rsid w:val="00BE4821"/>
    <w:rsid w:val="00BE4963"/>
    <w:rsid w:val="00BE4E10"/>
    <w:rsid w:val="00BE4E40"/>
    <w:rsid w:val="00BE7A54"/>
    <w:rsid w:val="00BF2A7E"/>
    <w:rsid w:val="00BF313A"/>
    <w:rsid w:val="00BF411D"/>
    <w:rsid w:val="00BF4935"/>
    <w:rsid w:val="00BF499B"/>
    <w:rsid w:val="00BF7077"/>
    <w:rsid w:val="00C00F57"/>
    <w:rsid w:val="00C03BF0"/>
    <w:rsid w:val="00C0417E"/>
    <w:rsid w:val="00C076BB"/>
    <w:rsid w:val="00C10C9B"/>
    <w:rsid w:val="00C117F4"/>
    <w:rsid w:val="00C12204"/>
    <w:rsid w:val="00C122B6"/>
    <w:rsid w:val="00C1268B"/>
    <w:rsid w:val="00C126F3"/>
    <w:rsid w:val="00C128D5"/>
    <w:rsid w:val="00C13B06"/>
    <w:rsid w:val="00C13F83"/>
    <w:rsid w:val="00C14C18"/>
    <w:rsid w:val="00C14E8A"/>
    <w:rsid w:val="00C15918"/>
    <w:rsid w:val="00C166DE"/>
    <w:rsid w:val="00C1734D"/>
    <w:rsid w:val="00C174BA"/>
    <w:rsid w:val="00C20266"/>
    <w:rsid w:val="00C20450"/>
    <w:rsid w:val="00C215F2"/>
    <w:rsid w:val="00C223AE"/>
    <w:rsid w:val="00C22881"/>
    <w:rsid w:val="00C22E4D"/>
    <w:rsid w:val="00C23D65"/>
    <w:rsid w:val="00C2438C"/>
    <w:rsid w:val="00C251B0"/>
    <w:rsid w:val="00C25EBA"/>
    <w:rsid w:val="00C26B39"/>
    <w:rsid w:val="00C26EDD"/>
    <w:rsid w:val="00C2703B"/>
    <w:rsid w:val="00C27C8B"/>
    <w:rsid w:val="00C30D1F"/>
    <w:rsid w:val="00C312DA"/>
    <w:rsid w:val="00C315A6"/>
    <w:rsid w:val="00C3331A"/>
    <w:rsid w:val="00C36289"/>
    <w:rsid w:val="00C365A0"/>
    <w:rsid w:val="00C365A5"/>
    <w:rsid w:val="00C36D47"/>
    <w:rsid w:val="00C3721B"/>
    <w:rsid w:val="00C4021B"/>
    <w:rsid w:val="00C41BBB"/>
    <w:rsid w:val="00C4211F"/>
    <w:rsid w:val="00C4328B"/>
    <w:rsid w:val="00C43A84"/>
    <w:rsid w:val="00C43C88"/>
    <w:rsid w:val="00C44A85"/>
    <w:rsid w:val="00C44CBC"/>
    <w:rsid w:val="00C45E1A"/>
    <w:rsid w:val="00C4652F"/>
    <w:rsid w:val="00C47A16"/>
    <w:rsid w:val="00C50D61"/>
    <w:rsid w:val="00C50E7B"/>
    <w:rsid w:val="00C50E83"/>
    <w:rsid w:val="00C51497"/>
    <w:rsid w:val="00C51566"/>
    <w:rsid w:val="00C51BA6"/>
    <w:rsid w:val="00C5224F"/>
    <w:rsid w:val="00C52D15"/>
    <w:rsid w:val="00C53E5F"/>
    <w:rsid w:val="00C54B28"/>
    <w:rsid w:val="00C564CD"/>
    <w:rsid w:val="00C57D6D"/>
    <w:rsid w:val="00C57E37"/>
    <w:rsid w:val="00C613FA"/>
    <w:rsid w:val="00C63AB6"/>
    <w:rsid w:val="00C640BB"/>
    <w:rsid w:val="00C6452B"/>
    <w:rsid w:val="00C64D98"/>
    <w:rsid w:val="00C651D3"/>
    <w:rsid w:val="00C65294"/>
    <w:rsid w:val="00C663DE"/>
    <w:rsid w:val="00C66679"/>
    <w:rsid w:val="00C66935"/>
    <w:rsid w:val="00C6711B"/>
    <w:rsid w:val="00C67A33"/>
    <w:rsid w:val="00C706EE"/>
    <w:rsid w:val="00C708B2"/>
    <w:rsid w:val="00C72812"/>
    <w:rsid w:val="00C73FF9"/>
    <w:rsid w:val="00C74619"/>
    <w:rsid w:val="00C7482A"/>
    <w:rsid w:val="00C74DAF"/>
    <w:rsid w:val="00C77B6D"/>
    <w:rsid w:val="00C8068C"/>
    <w:rsid w:val="00C80B95"/>
    <w:rsid w:val="00C80C85"/>
    <w:rsid w:val="00C813C7"/>
    <w:rsid w:val="00C820E5"/>
    <w:rsid w:val="00C8293D"/>
    <w:rsid w:val="00C83844"/>
    <w:rsid w:val="00C83B2F"/>
    <w:rsid w:val="00C83D6D"/>
    <w:rsid w:val="00C84DB3"/>
    <w:rsid w:val="00C8522B"/>
    <w:rsid w:val="00C855BD"/>
    <w:rsid w:val="00C85DA5"/>
    <w:rsid w:val="00C86AF7"/>
    <w:rsid w:val="00C87916"/>
    <w:rsid w:val="00C92414"/>
    <w:rsid w:val="00C9309B"/>
    <w:rsid w:val="00C93675"/>
    <w:rsid w:val="00C939A8"/>
    <w:rsid w:val="00C973A0"/>
    <w:rsid w:val="00C975F2"/>
    <w:rsid w:val="00CA000B"/>
    <w:rsid w:val="00CA045E"/>
    <w:rsid w:val="00CA22FA"/>
    <w:rsid w:val="00CA2A0D"/>
    <w:rsid w:val="00CA387F"/>
    <w:rsid w:val="00CA46BB"/>
    <w:rsid w:val="00CA4907"/>
    <w:rsid w:val="00CA6FA9"/>
    <w:rsid w:val="00CA79B6"/>
    <w:rsid w:val="00CB1AD2"/>
    <w:rsid w:val="00CB240A"/>
    <w:rsid w:val="00CB4053"/>
    <w:rsid w:val="00CB49C0"/>
    <w:rsid w:val="00CB4CE1"/>
    <w:rsid w:val="00CB4F7B"/>
    <w:rsid w:val="00CB5890"/>
    <w:rsid w:val="00CC0CED"/>
    <w:rsid w:val="00CC1D1D"/>
    <w:rsid w:val="00CC1DF4"/>
    <w:rsid w:val="00CC1EF0"/>
    <w:rsid w:val="00CC28E8"/>
    <w:rsid w:val="00CC2D16"/>
    <w:rsid w:val="00CC34F1"/>
    <w:rsid w:val="00CC38DB"/>
    <w:rsid w:val="00CC3DBA"/>
    <w:rsid w:val="00CC415C"/>
    <w:rsid w:val="00CC6884"/>
    <w:rsid w:val="00CC7874"/>
    <w:rsid w:val="00CD0FE6"/>
    <w:rsid w:val="00CD1396"/>
    <w:rsid w:val="00CD24C0"/>
    <w:rsid w:val="00CD3480"/>
    <w:rsid w:val="00CD413B"/>
    <w:rsid w:val="00CD53DE"/>
    <w:rsid w:val="00CD5A21"/>
    <w:rsid w:val="00CD5B3A"/>
    <w:rsid w:val="00CD6332"/>
    <w:rsid w:val="00CD7A07"/>
    <w:rsid w:val="00CE14C1"/>
    <w:rsid w:val="00CE1592"/>
    <w:rsid w:val="00CE2DAC"/>
    <w:rsid w:val="00CE2F51"/>
    <w:rsid w:val="00CE3D09"/>
    <w:rsid w:val="00CE4BD2"/>
    <w:rsid w:val="00CE6C9C"/>
    <w:rsid w:val="00CE7B34"/>
    <w:rsid w:val="00CF226B"/>
    <w:rsid w:val="00CF3034"/>
    <w:rsid w:val="00CF3B25"/>
    <w:rsid w:val="00CF4081"/>
    <w:rsid w:val="00CF4596"/>
    <w:rsid w:val="00CF540D"/>
    <w:rsid w:val="00CF58BE"/>
    <w:rsid w:val="00CF5B90"/>
    <w:rsid w:val="00CF68DA"/>
    <w:rsid w:val="00CF6C69"/>
    <w:rsid w:val="00CF6DEB"/>
    <w:rsid w:val="00D007EC"/>
    <w:rsid w:val="00D02178"/>
    <w:rsid w:val="00D0246D"/>
    <w:rsid w:val="00D029FB"/>
    <w:rsid w:val="00D0699B"/>
    <w:rsid w:val="00D06A2A"/>
    <w:rsid w:val="00D07613"/>
    <w:rsid w:val="00D076D5"/>
    <w:rsid w:val="00D102B8"/>
    <w:rsid w:val="00D109A7"/>
    <w:rsid w:val="00D1128A"/>
    <w:rsid w:val="00D136E8"/>
    <w:rsid w:val="00D1453F"/>
    <w:rsid w:val="00D14F30"/>
    <w:rsid w:val="00D15906"/>
    <w:rsid w:val="00D1639B"/>
    <w:rsid w:val="00D17066"/>
    <w:rsid w:val="00D17E9B"/>
    <w:rsid w:val="00D20F7E"/>
    <w:rsid w:val="00D224F3"/>
    <w:rsid w:val="00D244FE"/>
    <w:rsid w:val="00D25810"/>
    <w:rsid w:val="00D27F7E"/>
    <w:rsid w:val="00D30828"/>
    <w:rsid w:val="00D318FB"/>
    <w:rsid w:val="00D31E6C"/>
    <w:rsid w:val="00D32855"/>
    <w:rsid w:val="00D32B9C"/>
    <w:rsid w:val="00D3433D"/>
    <w:rsid w:val="00D34AE6"/>
    <w:rsid w:val="00D34E3A"/>
    <w:rsid w:val="00D35048"/>
    <w:rsid w:val="00D35C27"/>
    <w:rsid w:val="00D369E3"/>
    <w:rsid w:val="00D36B13"/>
    <w:rsid w:val="00D37370"/>
    <w:rsid w:val="00D406C7"/>
    <w:rsid w:val="00D40FA0"/>
    <w:rsid w:val="00D41208"/>
    <w:rsid w:val="00D41265"/>
    <w:rsid w:val="00D4186E"/>
    <w:rsid w:val="00D42826"/>
    <w:rsid w:val="00D43026"/>
    <w:rsid w:val="00D44DB8"/>
    <w:rsid w:val="00D4552A"/>
    <w:rsid w:val="00D46875"/>
    <w:rsid w:val="00D47A58"/>
    <w:rsid w:val="00D503A5"/>
    <w:rsid w:val="00D5069D"/>
    <w:rsid w:val="00D5135F"/>
    <w:rsid w:val="00D51A87"/>
    <w:rsid w:val="00D51D43"/>
    <w:rsid w:val="00D52200"/>
    <w:rsid w:val="00D544AC"/>
    <w:rsid w:val="00D54FA4"/>
    <w:rsid w:val="00D551EE"/>
    <w:rsid w:val="00D5599D"/>
    <w:rsid w:val="00D55A6F"/>
    <w:rsid w:val="00D56505"/>
    <w:rsid w:val="00D566C4"/>
    <w:rsid w:val="00D56E52"/>
    <w:rsid w:val="00D57ED9"/>
    <w:rsid w:val="00D60869"/>
    <w:rsid w:val="00D626E4"/>
    <w:rsid w:val="00D62DFF"/>
    <w:rsid w:val="00D648CC"/>
    <w:rsid w:val="00D648EE"/>
    <w:rsid w:val="00D65FC6"/>
    <w:rsid w:val="00D6753C"/>
    <w:rsid w:val="00D702B0"/>
    <w:rsid w:val="00D70471"/>
    <w:rsid w:val="00D70D6D"/>
    <w:rsid w:val="00D7254C"/>
    <w:rsid w:val="00D726D6"/>
    <w:rsid w:val="00D74CD7"/>
    <w:rsid w:val="00D76074"/>
    <w:rsid w:val="00D76CAC"/>
    <w:rsid w:val="00D77D1A"/>
    <w:rsid w:val="00D77E96"/>
    <w:rsid w:val="00D805B7"/>
    <w:rsid w:val="00D80D73"/>
    <w:rsid w:val="00D81398"/>
    <w:rsid w:val="00D82D91"/>
    <w:rsid w:val="00D82EE5"/>
    <w:rsid w:val="00D83971"/>
    <w:rsid w:val="00D83B85"/>
    <w:rsid w:val="00D83F54"/>
    <w:rsid w:val="00D8442E"/>
    <w:rsid w:val="00D845C5"/>
    <w:rsid w:val="00D84D7F"/>
    <w:rsid w:val="00D85333"/>
    <w:rsid w:val="00D8591A"/>
    <w:rsid w:val="00D86208"/>
    <w:rsid w:val="00D903E9"/>
    <w:rsid w:val="00D93582"/>
    <w:rsid w:val="00D937A2"/>
    <w:rsid w:val="00D94E9D"/>
    <w:rsid w:val="00D94F5A"/>
    <w:rsid w:val="00D94F99"/>
    <w:rsid w:val="00D9571E"/>
    <w:rsid w:val="00D9792C"/>
    <w:rsid w:val="00D97D1C"/>
    <w:rsid w:val="00DA07C9"/>
    <w:rsid w:val="00DA08E6"/>
    <w:rsid w:val="00DA159D"/>
    <w:rsid w:val="00DA26AC"/>
    <w:rsid w:val="00DA2781"/>
    <w:rsid w:val="00DA34AD"/>
    <w:rsid w:val="00DA3EE3"/>
    <w:rsid w:val="00DA42FB"/>
    <w:rsid w:val="00DB12B5"/>
    <w:rsid w:val="00DB209F"/>
    <w:rsid w:val="00DB54A5"/>
    <w:rsid w:val="00DB5536"/>
    <w:rsid w:val="00DB563C"/>
    <w:rsid w:val="00DB5EFE"/>
    <w:rsid w:val="00DB6043"/>
    <w:rsid w:val="00DB61BD"/>
    <w:rsid w:val="00DB65AF"/>
    <w:rsid w:val="00DC02CC"/>
    <w:rsid w:val="00DC05FE"/>
    <w:rsid w:val="00DC0665"/>
    <w:rsid w:val="00DC2662"/>
    <w:rsid w:val="00DC2B3C"/>
    <w:rsid w:val="00DC2BFA"/>
    <w:rsid w:val="00DC2C66"/>
    <w:rsid w:val="00DC2D04"/>
    <w:rsid w:val="00DC6F49"/>
    <w:rsid w:val="00DC77F1"/>
    <w:rsid w:val="00DC7C80"/>
    <w:rsid w:val="00DC7D72"/>
    <w:rsid w:val="00DD00CF"/>
    <w:rsid w:val="00DD0EA1"/>
    <w:rsid w:val="00DD2B2C"/>
    <w:rsid w:val="00DD313F"/>
    <w:rsid w:val="00DD48F1"/>
    <w:rsid w:val="00DD541C"/>
    <w:rsid w:val="00DD6D0B"/>
    <w:rsid w:val="00DD6F20"/>
    <w:rsid w:val="00DE11B9"/>
    <w:rsid w:val="00DE1F2A"/>
    <w:rsid w:val="00DE2CFD"/>
    <w:rsid w:val="00DE3706"/>
    <w:rsid w:val="00DE3ED2"/>
    <w:rsid w:val="00DE4377"/>
    <w:rsid w:val="00DE48F3"/>
    <w:rsid w:val="00DE4D9E"/>
    <w:rsid w:val="00DE50EF"/>
    <w:rsid w:val="00DE52B1"/>
    <w:rsid w:val="00DE69D9"/>
    <w:rsid w:val="00DE6C4F"/>
    <w:rsid w:val="00DF047B"/>
    <w:rsid w:val="00DF0693"/>
    <w:rsid w:val="00DF1668"/>
    <w:rsid w:val="00DF3794"/>
    <w:rsid w:val="00DF388C"/>
    <w:rsid w:val="00DF407B"/>
    <w:rsid w:val="00DF4873"/>
    <w:rsid w:val="00DF4B0D"/>
    <w:rsid w:val="00DF5CDC"/>
    <w:rsid w:val="00DF6693"/>
    <w:rsid w:val="00E00FE4"/>
    <w:rsid w:val="00E01362"/>
    <w:rsid w:val="00E018CA"/>
    <w:rsid w:val="00E0303B"/>
    <w:rsid w:val="00E03575"/>
    <w:rsid w:val="00E03B2B"/>
    <w:rsid w:val="00E040BB"/>
    <w:rsid w:val="00E05823"/>
    <w:rsid w:val="00E06268"/>
    <w:rsid w:val="00E06592"/>
    <w:rsid w:val="00E10371"/>
    <w:rsid w:val="00E129BF"/>
    <w:rsid w:val="00E137D7"/>
    <w:rsid w:val="00E157E0"/>
    <w:rsid w:val="00E1581D"/>
    <w:rsid w:val="00E17005"/>
    <w:rsid w:val="00E17125"/>
    <w:rsid w:val="00E171F5"/>
    <w:rsid w:val="00E172CB"/>
    <w:rsid w:val="00E177BF"/>
    <w:rsid w:val="00E202B8"/>
    <w:rsid w:val="00E20587"/>
    <w:rsid w:val="00E219A4"/>
    <w:rsid w:val="00E21B55"/>
    <w:rsid w:val="00E25133"/>
    <w:rsid w:val="00E25352"/>
    <w:rsid w:val="00E25D5A"/>
    <w:rsid w:val="00E2665E"/>
    <w:rsid w:val="00E307F1"/>
    <w:rsid w:val="00E30A37"/>
    <w:rsid w:val="00E32AAA"/>
    <w:rsid w:val="00E33F63"/>
    <w:rsid w:val="00E35510"/>
    <w:rsid w:val="00E358CE"/>
    <w:rsid w:val="00E35ED4"/>
    <w:rsid w:val="00E3737A"/>
    <w:rsid w:val="00E41956"/>
    <w:rsid w:val="00E4352C"/>
    <w:rsid w:val="00E44161"/>
    <w:rsid w:val="00E4496C"/>
    <w:rsid w:val="00E45618"/>
    <w:rsid w:val="00E46516"/>
    <w:rsid w:val="00E466D3"/>
    <w:rsid w:val="00E46ECB"/>
    <w:rsid w:val="00E477E5"/>
    <w:rsid w:val="00E4787B"/>
    <w:rsid w:val="00E5162B"/>
    <w:rsid w:val="00E518B0"/>
    <w:rsid w:val="00E522D8"/>
    <w:rsid w:val="00E522D9"/>
    <w:rsid w:val="00E535A0"/>
    <w:rsid w:val="00E54279"/>
    <w:rsid w:val="00E548EB"/>
    <w:rsid w:val="00E55565"/>
    <w:rsid w:val="00E576CE"/>
    <w:rsid w:val="00E57FD8"/>
    <w:rsid w:val="00E60D24"/>
    <w:rsid w:val="00E61518"/>
    <w:rsid w:val="00E62723"/>
    <w:rsid w:val="00E6298B"/>
    <w:rsid w:val="00E6306F"/>
    <w:rsid w:val="00E63618"/>
    <w:rsid w:val="00E63957"/>
    <w:rsid w:val="00E646A8"/>
    <w:rsid w:val="00E65477"/>
    <w:rsid w:val="00E66350"/>
    <w:rsid w:val="00E70579"/>
    <w:rsid w:val="00E7073B"/>
    <w:rsid w:val="00E7258A"/>
    <w:rsid w:val="00E72C69"/>
    <w:rsid w:val="00E72FC0"/>
    <w:rsid w:val="00E73A8B"/>
    <w:rsid w:val="00E74245"/>
    <w:rsid w:val="00E74A2B"/>
    <w:rsid w:val="00E75D92"/>
    <w:rsid w:val="00E80678"/>
    <w:rsid w:val="00E80FC4"/>
    <w:rsid w:val="00E814CB"/>
    <w:rsid w:val="00E81B76"/>
    <w:rsid w:val="00E838CB"/>
    <w:rsid w:val="00E83ED4"/>
    <w:rsid w:val="00E84918"/>
    <w:rsid w:val="00E85D68"/>
    <w:rsid w:val="00E8610D"/>
    <w:rsid w:val="00E866E0"/>
    <w:rsid w:val="00E86A03"/>
    <w:rsid w:val="00E86A86"/>
    <w:rsid w:val="00E86D30"/>
    <w:rsid w:val="00E87042"/>
    <w:rsid w:val="00E9049D"/>
    <w:rsid w:val="00E90DF6"/>
    <w:rsid w:val="00E91084"/>
    <w:rsid w:val="00E9262C"/>
    <w:rsid w:val="00E92D6D"/>
    <w:rsid w:val="00E94362"/>
    <w:rsid w:val="00E946E3"/>
    <w:rsid w:val="00E9475C"/>
    <w:rsid w:val="00E9595A"/>
    <w:rsid w:val="00E95F75"/>
    <w:rsid w:val="00E96E0B"/>
    <w:rsid w:val="00E979E4"/>
    <w:rsid w:val="00E97A48"/>
    <w:rsid w:val="00E97C3C"/>
    <w:rsid w:val="00EA032A"/>
    <w:rsid w:val="00EA120A"/>
    <w:rsid w:val="00EA18D3"/>
    <w:rsid w:val="00EA1F10"/>
    <w:rsid w:val="00EA204E"/>
    <w:rsid w:val="00EA55D9"/>
    <w:rsid w:val="00EA5BF8"/>
    <w:rsid w:val="00EA68A0"/>
    <w:rsid w:val="00EA72A4"/>
    <w:rsid w:val="00EB1819"/>
    <w:rsid w:val="00EB2262"/>
    <w:rsid w:val="00EB3EC7"/>
    <w:rsid w:val="00EB470A"/>
    <w:rsid w:val="00EB4EF7"/>
    <w:rsid w:val="00EB4FAB"/>
    <w:rsid w:val="00EB5089"/>
    <w:rsid w:val="00EB5DF6"/>
    <w:rsid w:val="00EB5E0F"/>
    <w:rsid w:val="00EC006D"/>
    <w:rsid w:val="00EC0929"/>
    <w:rsid w:val="00EC1093"/>
    <w:rsid w:val="00EC1317"/>
    <w:rsid w:val="00EC1F4D"/>
    <w:rsid w:val="00EC2412"/>
    <w:rsid w:val="00EC30AA"/>
    <w:rsid w:val="00EC347C"/>
    <w:rsid w:val="00EC3647"/>
    <w:rsid w:val="00EC4782"/>
    <w:rsid w:val="00EC4E9A"/>
    <w:rsid w:val="00EC62CB"/>
    <w:rsid w:val="00EC6F08"/>
    <w:rsid w:val="00EC6FAD"/>
    <w:rsid w:val="00EC7CAF"/>
    <w:rsid w:val="00ED031F"/>
    <w:rsid w:val="00ED0F10"/>
    <w:rsid w:val="00ED1BCE"/>
    <w:rsid w:val="00ED2864"/>
    <w:rsid w:val="00ED2A87"/>
    <w:rsid w:val="00ED2AC5"/>
    <w:rsid w:val="00ED4178"/>
    <w:rsid w:val="00ED478F"/>
    <w:rsid w:val="00ED6CF3"/>
    <w:rsid w:val="00ED7648"/>
    <w:rsid w:val="00ED779A"/>
    <w:rsid w:val="00ED7C63"/>
    <w:rsid w:val="00EE224F"/>
    <w:rsid w:val="00EE2CAA"/>
    <w:rsid w:val="00EE3CF7"/>
    <w:rsid w:val="00EE3F63"/>
    <w:rsid w:val="00EE42C1"/>
    <w:rsid w:val="00EE4B99"/>
    <w:rsid w:val="00EE527B"/>
    <w:rsid w:val="00EE52E4"/>
    <w:rsid w:val="00EE55C0"/>
    <w:rsid w:val="00EE592B"/>
    <w:rsid w:val="00EE5F48"/>
    <w:rsid w:val="00EE64BC"/>
    <w:rsid w:val="00EE6A65"/>
    <w:rsid w:val="00EF1678"/>
    <w:rsid w:val="00EF3E13"/>
    <w:rsid w:val="00EF42A5"/>
    <w:rsid w:val="00EF5383"/>
    <w:rsid w:val="00EF582F"/>
    <w:rsid w:val="00EF67C7"/>
    <w:rsid w:val="00F014A5"/>
    <w:rsid w:val="00F01538"/>
    <w:rsid w:val="00F01568"/>
    <w:rsid w:val="00F02BF1"/>
    <w:rsid w:val="00F03DA8"/>
    <w:rsid w:val="00F05E72"/>
    <w:rsid w:val="00F0670A"/>
    <w:rsid w:val="00F07CA3"/>
    <w:rsid w:val="00F10ACD"/>
    <w:rsid w:val="00F11FF3"/>
    <w:rsid w:val="00F13B6C"/>
    <w:rsid w:val="00F14F86"/>
    <w:rsid w:val="00F16E76"/>
    <w:rsid w:val="00F203E2"/>
    <w:rsid w:val="00F20547"/>
    <w:rsid w:val="00F206DB"/>
    <w:rsid w:val="00F227E6"/>
    <w:rsid w:val="00F25384"/>
    <w:rsid w:val="00F2641A"/>
    <w:rsid w:val="00F2677D"/>
    <w:rsid w:val="00F27527"/>
    <w:rsid w:val="00F27CA3"/>
    <w:rsid w:val="00F31F4A"/>
    <w:rsid w:val="00F320AB"/>
    <w:rsid w:val="00F3223E"/>
    <w:rsid w:val="00F325E1"/>
    <w:rsid w:val="00F32A0F"/>
    <w:rsid w:val="00F33D5A"/>
    <w:rsid w:val="00F3425D"/>
    <w:rsid w:val="00F344BC"/>
    <w:rsid w:val="00F35312"/>
    <w:rsid w:val="00F36227"/>
    <w:rsid w:val="00F3654F"/>
    <w:rsid w:val="00F37CE0"/>
    <w:rsid w:val="00F4073D"/>
    <w:rsid w:val="00F41062"/>
    <w:rsid w:val="00F424E0"/>
    <w:rsid w:val="00F433EA"/>
    <w:rsid w:val="00F434F6"/>
    <w:rsid w:val="00F452CF"/>
    <w:rsid w:val="00F45563"/>
    <w:rsid w:val="00F462D6"/>
    <w:rsid w:val="00F50299"/>
    <w:rsid w:val="00F510BB"/>
    <w:rsid w:val="00F53DB9"/>
    <w:rsid w:val="00F53F84"/>
    <w:rsid w:val="00F54778"/>
    <w:rsid w:val="00F54DBA"/>
    <w:rsid w:val="00F5532D"/>
    <w:rsid w:val="00F564B4"/>
    <w:rsid w:val="00F60272"/>
    <w:rsid w:val="00F60ACE"/>
    <w:rsid w:val="00F61373"/>
    <w:rsid w:val="00F632B3"/>
    <w:rsid w:val="00F63CB7"/>
    <w:rsid w:val="00F6436B"/>
    <w:rsid w:val="00F64AC4"/>
    <w:rsid w:val="00F64B8C"/>
    <w:rsid w:val="00F64EC6"/>
    <w:rsid w:val="00F65032"/>
    <w:rsid w:val="00F65E4A"/>
    <w:rsid w:val="00F65E4B"/>
    <w:rsid w:val="00F65F37"/>
    <w:rsid w:val="00F66386"/>
    <w:rsid w:val="00F6690F"/>
    <w:rsid w:val="00F672BE"/>
    <w:rsid w:val="00F6752C"/>
    <w:rsid w:val="00F67DB9"/>
    <w:rsid w:val="00F70339"/>
    <w:rsid w:val="00F711E3"/>
    <w:rsid w:val="00F72E6B"/>
    <w:rsid w:val="00F74342"/>
    <w:rsid w:val="00F74B8B"/>
    <w:rsid w:val="00F76822"/>
    <w:rsid w:val="00F779A6"/>
    <w:rsid w:val="00F80ABA"/>
    <w:rsid w:val="00F80B62"/>
    <w:rsid w:val="00F8164C"/>
    <w:rsid w:val="00F81B91"/>
    <w:rsid w:val="00F81C75"/>
    <w:rsid w:val="00F853B6"/>
    <w:rsid w:val="00F86AEB"/>
    <w:rsid w:val="00F874A7"/>
    <w:rsid w:val="00F87968"/>
    <w:rsid w:val="00F87A15"/>
    <w:rsid w:val="00F90893"/>
    <w:rsid w:val="00F909BC"/>
    <w:rsid w:val="00F90B05"/>
    <w:rsid w:val="00F90D60"/>
    <w:rsid w:val="00F9256D"/>
    <w:rsid w:val="00F9493F"/>
    <w:rsid w:val="00F96B03"/>
    <w:rsid w:val="00F96CA0"/>
    <w:rsid w:val="00F96DD7"/>
    <w:rsid w:val="00F973F2"/>
    <w:rsid w:val="00F97EB5"/>
    <w:rsid w:val="00FA1FE7"/>
    <w:rsid w:val="00FA2681"/>
    <w:rsid w:val="00FA3A5C"/>
    <w:rsid w:val="00FA4FB8"/>
    <w:rsid w:val="00FA5300"/>
    <w:rsid w:val="00FA58D8"/>
    <w:rsid w:val="00FA5DF9"/>
    <w:rsid w:val="00FA7568"/>
    <w:rsid w:val="00FB1141"/>
    <w:rsid w:val="00FB1888"/>
    <w:rsid w:val="00FB1D9B"/>
    <w:rsid w:val="00FB3272"/>
    <w:rsid w:val="00FB5EC8"/>
    <w:rsid w:val="00FB7037"/>
    <w:rsid w:val="00FB725D"/>
    <w:rsid w:val="00FB7FCB"/>
    <w:rsid w:val="00FC12F7"/>
    <w:rsid w:val="00FC1AEE"/>
    <w:rsid w:val="00FC2BE4"/>
    <w:rsid w:val="00FC4C38"/>
    <w:rsid w:val="00FC554B"/>
    <w:rsid w:val="00FC55CC"/>
    <w:rsid w:val="00FC76A2"/>
    <w:rsid w:val="00FC7FFD"/>
    <w:rsid w:val="00FD0049"/>
    <w:rsid w:val="00FD00D8"/>
    <w:rsid w:val="00FD0EC4"/>
    <w:rsid w:val="00FD1758"/>
    <w:rsid w:val="00FD583C"/>
    <w:rsid w:val="00FD68AB"/>
    <w:rsid w:val="00FD6B9D"/>
    <w:rsid w:val="00FD6F82"/>
    <w:rsid w:val="00FE0CB9"/>
    <w:rsid w:val="00FE2A48"/>
    <w:rsid w:val="00FE3206"/>
    <w:rsid w:val="00FE3D89"/>
    <w:rsid w:val="00FE3EC6"/>
    <w:rsid w:val="00FE5953"/>
    <w:rsid w:val="00FE687C"/>
    <w:rsid w:val="00FE6D8B"/>
    <w:rsid w:val="00FE7954"/>
    <w:rsid w:val="00FF042B"/>
    <w:rsid w:val="00FF1B3A"/>
    <w:rsid w:val="00FF3DD6"/>
    <w:rsid w:val="00FF45CB"/>
    <w:rsid w:val="00FF56A1"/>
    <w:rsid w:val="00FF5F36"/>
    <w:rsid w:val="00FF5FEF"/>
    <w:rsid w:val="00FF6221"/>
    <w:rsid w:val="00FF71E5"/>
    <w:rsid w:val="00FF7C18"/>
    <w:rsid w:val="00FF7C94"/>
    <w:rsid w:val="05CE3151"/>
    <w:rsid w:val="06B2BEB2"/>
    <w:rsid w:val="074F86F3"/>
    <w:rsid w:val="16CF9C9F"/>
    <w:rsid w:val="1A40BDFD"/>
    <w:rsid w:val="2287BFD9"/>
    <w:rsid w:val="253F53F8"/>
    <w:rsid w:val="26A4EDDD"/>
    <w:rsid w:val="28CF0B27"/>
    <w:rsid w:val="2BAF2F57"/>
    <w:rsid w:val="2ECEBB7B"/>
    <w:rsid w:val="3868E1F3"/>
    <w:rsid w:val="3A930950"/>
    <w:rsid w:val="3D43DD08"/>
    <w:rsid w:val="43090427"/>
    <w:rsid w:val="45F61089"/>
    <w:rsid w:val="46A9D840"/>
    <w:rsid w:val="49B3CF86"/>
    <w:rsid w:val="4B39F7F0"/>
    <w:rsid w:val="4B91309D"/>
    <w:rsid w:val="50C93D0B"/>
    <w:rsid w:val="56902B34"/>
    <w:rsid w:val="6188E3D3"/>
    <w:rsid w:val="66E4A4C2"/>
    <w:rsid w:val="69308BC9"/>
    <w:rsid w:val="6B53D5A0"/>
    <w:rsid w:val="6E455DC7"/>
    <w:rsid w:val="6E69DDC1"/>
    <w:rsid w:val="75727ACE"/>
    <w:rsid w:val="7C5BC017"/>
    <w:rsid w:val="7DD2F8F2"/>
    <w:rsid w:val="7E8EE27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0E9FE"/>
  <w15:docId w15:val="{9B7A4E5A-3173-44DB-A390-16C52380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iPriority="99" w:unhideWhenUsed="1" w:qFormat="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99B"/>
    <w:pPr>
      <w:spacing w:after="240"/>
    </w:pPr>
    <w:rPr>
      <w:rFonts w:ascii="Arial" w:hAnsi="Arial"/>
      <w:sz w:val="24"/>
      <w:szCs w:val="24"/>
      <w:lang w:eastAsia="en-US"/>
    </w:rPr>
  </w:style>
  <w:style w:type="paragraph" w:styleId="Heading1">
    <w:name w:val="heading 1"/>
    <w:aliases w:val="RFP H1,H1,Headline1,Section Heading,Headline11,Headline12,Headline13"/>
    <w:basedOn w:val="Normal"/>
    <w:next w:val="BodyText"/>
    <w:link w:val="Heading1Char"/>
    <w:uiPriority w:val="9"/>
    <w:qFormat/>
    <w:rsid w:val="005220E7"/>
    <w:pPr>
      <w:keepNext/>
      <w:numPr>
        <w:numId w:val="39"/>
      </w:numPr>
      <w:spacing w:before="240" w:after="60"/>
      <w:outlineLvl w:val="0"/>
    </w:pPr>
    <w:rPr>
      <w:b/>
      <w:caps/>
      <w:kern w:val="28"/>
      <w:sz w:val="28"/>
    </w:rPr>
  </w:style>
  <w:style w:type="paragraph" w:styleId="Heading2">
    <w:name w:val="heading 2"/>
    <w:aliases w:val="RFP H2,H2,h2,2m,Subhead1,Reset numbering,Subsection,He,Subsection1,Subsection2,Subsection3,Subsection4"/>
    <w:basedOn w:val="Heading1"/>
    <w:next w:val="BodyText"/>
    <w:link w:val="Heading2Char"/>
    <w:uiPriority w:val="9"/>
    <w:qFormat/>
    <w:rsid w:val="00C85DA5"/>
    <w:pPr>
      <w:keepNext w:val="0"/>
      <w:widowControl w:val="0"/>
      <w:numPr>
        <w:ilvl w:val="1"/>
      </w:numPr>
      <w:outlineLvl w:val="1"/>
    </w:pPr>
    <w:rPr>
      <w:rFonts w:ascii="Arial Bold" w:hAnsi="Arial Bold"/>
      <w:caps w:val="0"/>
      <w:sz w:val="24"/>
      <w:szCs w:val="26"/>
    </w:rPr>
  </w:style>
  <w:style w:type="paragraph" w:styleId="Heading3">
    <w:name w:val="heading 3"/>
    <w:aliases w:val="RFP H3"/>
    <w:basedOn w:val="Heading2"/>
    <w:next w:val="BodyText"/>
    <w:uiPriority w:val="9"/>
    <w:qFormat/>
    <w:rsid w:val="00745AAD"/>
    <w:pPr>
      <w:numPr>
        <w:ilvl w:val="2"/>
      </w:numPr>
      <w:tabs>
        <w:tab w:val="left" w:pos="792"/>
      </w:tabs>
      <w:outlineLvl w:val="2"/>
    </w:pPr>
    <w:rPr>
      <w:rFonts w:ascii="Arial" w:hAnsi="Arial" w:cs="Arial"/>
      <w:b w:val="0"/>
    </w:rPr>
  </w:style>
  <w:style w:type="paragraph" w:styleId="Heading4">
    <w:name w:val="heading 4"/>
    <w:aliases w:val="RFP H4"/>
    <w:basedOn w:val="Heading3"/>
    <w:next w:val="BodyText"/>
    <w:link w:val="Heading4Char"/>
    <w:uiPriority w:val="9"/>
    <w:qFormat/>
    <w:rsid w:val="005220E7"/>
    <w:pPr>
      <w:numPr>
        <w:ilvl w:val="3"/>
      </w:numPr>
      <w:tabs>
        <w:tab w:val="left" w:pos="1440"/>
      </w:tabs>
      <w:spacing w:before="120"/>
      <w:outlineLvl w:val="3"/>
    </w:pPr>
    <w:rPr>
      <w:b/>
      <w:lang w:val="en-US"/>
    </w:rPr>
  </w:style>
  <w:style w:type="paragraph" w:styleId="Heading5">
    <w:name w:val="heading 5"/>
    <w:aliases w:val="h5"/>
    <w:basedOn w:val="Normal"/>
    <w:next w:val="BodyText"/>
    <w:link w:val="Heading5Char"/>
    <w:uiPriority w:val="9"/>
    <w:qFormat/>
    <w:rsid w:val="00736D29"/>
    <w:pPr>
      <w:numPr>
        <w:ilvl w:val="4"/>
        <w:numId w:val="39"/>
      </w:numPr>
      <w:spacing w:before="240"/>
      <w:jc w:val="both"/>
      <w:outlineLvl w:val="4"/>
    </w:pPr>
  </w:style>
  <w:style w:type="paragraph" w:styleId="Heading6">
    <w:name w:val="heading 6"/>
    <w:aliases w:val="h6"/>
    <w:basedOn w:val="Normal"/>
    <w:next w:val="BodyText"/>
    <w:link w:val="Heading6Char"/>
    <w:uiPriority w:val="9"/>
    <w:qFormat/>
    <w:rsid w:val="00557556"/>
    <w:pPr>
      <w:keepNext/>
      <w:numPr>
        <w:ilvl w:val="5"/>
        <w:numId w:val="39"/>
      </w:numPr>
      <w:jc w:val="center"/>
      <w:outlineLvl w:val="5"/>
    </w:pPr>
    <w:rPr>
      <w:b/>
      <w:lang w:val="en-US"/>
    </w:rPr>
  </w:style>
  <w:style w:type="paragraph" w:styleId="Heading7">
    <w:name w:val="heading 7"/>
    <w:basedOn w:val="Normal"/>
    <w:next w:val="BodyText"/>
    <w:link w:val="Heading7Char"/>
    <w:uiPriority w:val="9"/>
    <w:qFormat/>
    <w:rsid w:val="00557556"/>
    <w:pPr>
      <w:keepNext/>
      <w:numPr>
        <w:ilvl w:val="6"/>
        <w:numId w:val="39"/>
      </w:numPr>
      <w:outlineLvl w:val="6"/>
    </w:pPr>
    <w:rPr>
      <w:i/>
      <w:lang w:val="en-GB"/>
    </w:rPr>
  </w:style>
  <w:style w:type="paragraph" w:styleId="Heading8">
    <w:name w:val="heading 8"/>
    <w:basedOn w:val="Normal"/>
    <w:next w:val="BodyText"/>
    <w:link w:val="Heading8Char"/>
    <w:uiPriority w:val="9"/>
    <w:qFormat/>
    <w:rsid w:val="00557556"/>
    <w:pPr>
      <w:keepNext/>
      <w:numPr>
        <w:ilvl w:val="7"/>
        <w:numId w:val="39"/>
      </w:numPr>
      <w:outlineLvl w:val="7"/>
    </w:pPr>
    <w:rPr>
      <w:i/>
      <w:lang w:val="en-GB"/>
    </w:rPr>
  </w:style>
  <w:style w:type="paragraph" w:styleId="Heading9">
    <w:name w:val="heading 9"/>
    <w:basedOn w:val="Normal"/>
    <w:next w:val="BodyText"/>
    <w:link w:val="Heading9Char"/>
    <w:uiPriority w:val="9"/>
    <w:qFormat/>
    <w:rsid w:val="00557556"/>
    <w:pPr>
      <w:keepNext/>
      <w:numPr>
        <w:ilvl w:val="8"/>
        <w:numId w:val="39"/>
      </w:numPr>
      <w:outlineLvl w:val="8"/>
    </w:pPr>
    <w:rPr>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IBM Answer)"/>
    <w:basedOn w:val="Normal"/>
    <w:link w:val="BodyTextChar1"/>
    <w:uiPriority w:val="99"/>
    <w:rsid w:val="009B1DE4"/>
    <w:pPr>
      <w:spacing w:before="120"/>
      <w:jc w:val="both"/>
    </w:pPr>
  </w:style>
  <w:style w:type="paragraph" w:styleId="ListNumber">
    <w:name w:val="List Number"/>
    <w:basedOn w:val="Normal"/>
    <w:link w:val="ListNumberChar"/>
    <w:uiPriority w:val="99"/>
    <w:rsid w:val="00442257"/>
    <w:pPr>
      <w:numPr>
        <w:numId w:val="15"/>
      </w:numPr>
      <w:spacing w:after="60"/>
    </w:pPr>
    <w:rPr>
      <w:lang w:val="en-US"/>
    </w:rPr>
  </w:style>
  <w:style w:type="paragraph" w:styleId="TOC1">
    <w:name w:val="toc 1"/>
    <w:basedOn w:val="Normal"/>
    <w:next w:val="Normal"/>
    <w:uiPriority w:val="39"/>
    <w:qFormat/>
    <w:rsid w:val="00442257"/>
    <w:pPr>
      <w:spacing w:before="120"/>
    </w:pPr>
    <w:rPr>
      <w:b/>
      <w:bCs/>
      <w:caps/>
    </w:rPr>
  </w:style>
  <w:style w:type="paragraph" w:styleId="TOC2">
    <w:name w:val="toc 2"/>
    <w:basedOn w:val="Normal"/>
    <w:next w:val="Normal"/>
    <w:autoRedefine/>
    <w:uiPriority w:val="39"/>
    <w:qFormat/>
    <w:rsid w:val="00AE36A0"/>
    <w:pPr>
      <w:tabs>
        <w:tab w:val="left" w:pos="880"/>
        <w:tab w:val="right" w:leader="dot" w:pos="9638"/>
      </w:tabs>
      <w:ind w:left="220"/>
    </w:pPr>
    <w:rPr>
      <w:noProof/>
    </w:rPr>
  </w:style>
  <w:style w:type="paragraph" w:styleId="TOC3">
    <w:name w:val="toc 3"/>
    <w:basedOn w:val="Normal"/>
    <w:next w:val="Normal"/>
    <w:autoRedefine/>
    <w:uiPriority w:val="39"/>
    <w:qFormat/>
    <w:rsid w:val="00AE36A0"/>
    <w:pPr>
      <w:tabs>
        <w:tab w:val="left" w:pos="1320"/>
        <w:tab w:val="right" w:leader="dot" w:pos="9638"/>
      </w:tabs>
      <w:ind w:left="440"/>
    </w:pPr>
    <w:rPr>
      <w:rFonts w:ascii="Arial Bold" w:hAnsi="Arial Bold"/>
      <w:b/>
      <w:bCs/>
      <w:iCs/>
      <w:noProof/>
    </w:rPr>
  </w:style>
  <w:style w:type="paragraph" w:styleId="TOC4">
    <w:name w:val="toc 4"/>
    <w:basedOn w:val="Normal"/>
    <w:next w:val="Normal"/>
    <w:autoRedefine/>
    <w:semiHidden/>
    <w:rsid w:val="00442257"/>
    <w:pPr>
      <w:ind w:left="660"/>
    </w:pPr>
    <w:rPr>
      <w:szCs w:val="18"/>
    </w:rPr>
  </w:style>
  <w:style w:type="paragraph" w:styleId="TOC5">
    <w:name w:val="toc 5"/>
    <w:basedOn w:val="Normal"/>
    <w:next w:val="Normal"/>
    <w:autoRedefine/>
    <w:semiHidden/>
    <w:rsid w:val="00442257"/>
    <w:pPr>
      <w:ind w:left="880"/>
    </w:pPr>
    <w:rPr>
      <w:szCs w:val="18"/>
    </w:rPr>
  </w:style>
  <w:style w:type="paragraph" w:styleId="TOC6">
    <w:name w:val="toc 6"/>
    <w:basedOn w:val="Normal"/>
    <w:next w:val="Normal"/>
    <w:autoRedefine/>
    <w:semiHidden/>
    <w:rsid w:val="00442257"/>
    <w:pPr>
      <w:ind w:left="1100"/>
    </w:pPr>
    <w:rPr>
      <w:szCs w:val="18"/>
    </w:rPr>
  </w:style>
  <w:style w:type="paragraph" w:styleId="TOC7">
    <w:name w:val="toc 7"/>
    <w:basedOn w:val="Normal"/>
    <w:next w:val="Normal"/>
    <w:autoRedefine/>
    <w:semiHidden/>
    <w:rsid w:val="00442257"/>
    <w:pPr>
      <w:ind w:left="1320"/>
    </w:pPr>
    <w:rPr>
      <w:szCs w:val="18"/>
    </w:rPr>
  </w:style>
  <w:style w:type="paragraph" w:styleId="TOC8">
    <w:name w:val="toc 8"/>
    <w:basedOn w:val="Normal"/>
    <w:next w:val="Normal"/>
    <w:autoRedefine/>
    <w:semiHidden/>
    <w:rsid w:val="00442257"/>
    <w:pPr>
      <w:ind w:left="1540"/>
    </w:pPr>
    <w:rPr>
      <w:szCs w:val="18"/>
    </w:rPr>
  </w:style>
  <w:style w:type="paragraph" w:styleId="TOC9">
    <w:name w:val="toc 9"/>
    <w:basedOn w:val="Normal"/>
    <w:next w:val="Normal"/>
    <w:autoRedefine/>
    <w:semiHidden/>
    <w:rsid w:val="00442257"/>
    <w:pPr>
      <w:ind w:left="1760"/>
    </w:pPr>
    <w:rPr>
      <w:szCs w:val="18"/>
    </w:rPr>
  </w:style>
  <w:style w:type="paragraph" w:styleId="Header">
    <w:name w:val="header"/>
    <w:aliases w:val="Odd Header,Cover Page,Header1,Header11,Header12,Header13,Header111,Header121,foote,Main Headings,Main Headings1,Main Headings2,Main Headings3,Main Headings4"/>
    <w:basedOn w:val="Normal"/>
    <w:link w:val="HeaderChar"/>
    <w:uiPriority w:val="99"/>
    <w:rsid w:val="00442257"/>
    <w:pPr>
      <w:tabs>
        <w:tab w:val="left" w:pos="0"/>
        <w:tab w:val="left" w:pos="360"/>
        <w:tab w:val="right" w:pos="9000"/>
        <w:tab w:val="left" w:pos="9360"/>
      </w:tabs>
      <w:suppressAutoHyphens/>
    </w:pPr>
    <w:rPr>
      <w:lang w:val="en-US"/>
    </w:rPr>
  </w:style>
  <w:style w:type="paragraph" w:styleId="BodyTextIndent">
    <w:name w:val="Body Text Indent"/>
    <w:basedOn w:val="Normal"/>
    <w:link w:val="BodyTextIndentChar"/>
    <w:uiPriority w:val="99"/>
    <w:rsid w:val="00442257"/>
    <w:pPr>
      <w:tabs>
        <w:tab w:val="right" w:pos="9360"/>
      </w:tabs>
      <w:spacing w:before="120"/>
      <w:ind w:left="360"/>
    </w:pPr>
    <w:rPr>
      <w:lang w:val="en-US"/>
    </w:rPr>
  </w:style>
  <w:style w:type="paragraph" w:styleId="BodyText3">
    <w:name w:val="Body Text 3"/>
    <w:basedOn w:val="Normal"/>
    <w:link w:val="BodyText3Char"/>
    <w:uiPriority w:val="99"/>
    <w:rsid w:val="00442257"/>
    <w:pPr>
      <w:tabs>
        <w:tab w:val="left" w:pos="-1440"/>
        <w:tab w:val="left" w:pos="-720"/>
        <w:tab w:val="left" w:pos="2086"/>
      </w:tabs>
      <w:suppressAutoHyphens/>
    </w:pPr>
    <w:rPr>
      <w:color w:val="000000"/>
      <w:spacing w:val="-2"/>
    </w:rPr>
  </w:style>
  <w:style w:type="character" w:styleId="FootnoteReference">
    <w:name w:val="footnote reference"/>
    <w:basedOn w:val="DefaultParagraphFont"/>
    <w:uiPriority w:val="99"/>
    <w:rsid w:val="00442257"/>
    <w:rPr>
      <w:vertAlign w:val="superscript"/>
    </w:rPr>
  </w:style>
  <w:style w:type="paragraph" w:styleId="FootnoteText">
    <w:name w:val="footnote text"/>
    <w:basedOn w:val="Normal"/>
    <w:semiHidden/>
    <w:rsid w:val="00442257"/>
    <w:rPr>
      <w:lang w:val="en-US"/>
    </w:rPr>
  </w:style>
  <w:style w:type="paragraph" w:styleId="Caption">
    <w:name w:val="caption"/>
    <w:basedOn w:val="Normal"/>
    <w:next w:val="Normal"/>
    <w:qFormat/>
    <w:rsid w:val="00442257"/>
    <w:pPr>
      <w:tabs>
        <w:tab w:val="left" w:pos="-360"/>
      </w:tabs>
      <w:autoSpaceDE w:val="0"/>
      <w:autoSpaceDN w:val="0"/>
      <w:spacing w:line="240" w:lineRule="exact"/>
      <w:ind w:right="360"/>
    </w:pPr>
    <w:rPr>
      <w:noProof/>
    </w:rPr>
  </w:style>
  <w:style w:type="paragraph" w:customStyle="1" w:styleId="BULLET1LAST">
    <w:name w:val="BULLET1LAST"/>
    <w:basedOn w:val="Normal"/>
    <w:rsid w:val="00442257"/>
    <w:pPr>
      <w:numPr>
        <w:numId w:val="8"/>
      </w:numPr>
      <w:autoSpaceDE w:val="0"/>
      <w:autoSpaceDN w:val="0"/>
    </w:pPr>
    <w:rPr>
      <w:b/>
      <w:noProof/>
    </w:rPr>
  </w:style>
  <w:style w:type="paragraph" w:customStyle="1" w:styleId="FootnoteBase">
    <w:name w:val="Footnote Base"/>
    <w:basedOn w:val="Normal"/>
    <w:rsid w:val="00442257"/>
    <w:pPr>
      <w:keepLines/>
      <w:spacing w:line="220" w:lineRule="atLeast"/>
    </w:pPr>
  </w:style>
  <w:style w:type="paragraph" w:styleId="ListBullet3">
    <w:name w:val="List Bullet 3"/>
    <w:basedOn w:val="Normal"/>
    <w:rsid w:val="00442257"/>
    <w:pPr>
      <w:numPr>
        <w:ilvl w:val="2"/>
        <w:numId w:val="14"/>
      </w:numPr>
      <w:tabs>
        <w:tab w:val="clear" w:pos="720"/>
        <w:tab w:val="num" w:pos="2880"/>
        <w:tab w:val="right" w:pos="9360"/>
      </w:tabs>
      <w:ind w:left="2880" w:hanging="360"/>
    </w:pPr>
    <w:rPr>
      <w:lang w:val="en-US"/>
    </w:rPr>
  </w:style>
  <w:style w:type="paragraph" w:styleId="ListNumber2">
    <w:name w:val="List Number 2"/>
    <w:basedOn w:val="Normal"/>
    <w:link w:val="ListNumber2Char"/>
    <w:uiPriority w:val="99"/>
    <w:qFormat/>
    <w:rsid w:val="00442257"/>
    <w:pPr>
      <w:tabs>
        <w:tab w:val="left" w:pos="-360"/>
        <w:tab w:val="num" w:pos="468"/>
        <w:tab w:val="num" w:pos="720"/>
        <w:tab w:val="num" w:pos="900"/>
        <w:tab w:val="num" w:pos="1080"/>
      </w:tabs>
      <w:autoSpaceDE w:val="0"/>
      <w:autoSpaceDN w:val="0"/>
      <w:ind w:left="900" w:hanging="900"/>
    </w:pPr>
    <w:rPr>
      <w:b/>
      <w:noProof/>
    </w:rPr>
  </w:style>
  <w:style w:type="paragraph" w:styleId="BodyTextIndent3">
    <w:name w:val="Body Text Indent 3"/>
    <w:basedOn w:val="Normal"/>
    <w:link w:val="BodyTextIndent3Char"/>
    <w:uiPriority w:val="99"/>
    <w:rsid w:val="00442257"/>
    <w:pPr>
      <w:tabs>
        <w:tab w:val="left" w:pos="2340"/>
      </w:tabs>
      <w:suppressAutoHyphens/>
      <w:spacing w:line="263" w:lineRule="auto"/>
      <w:ind w:left="540" w:hanging="540"/>
    </w:pPr>
    <w:rPr>
      <w:spacing w:val="-3"/>
    </w:rPr>
  </w:style>
  <w:style w:type="paragraph" w:customStyle="1" w:styleId="TableText">
    <w:name w:val="Table Text"/>
    <w:basedOn w:val="Normal"/>
    <w:rsid w:val="00442257"/>
    <w:pPr>
      <w:spacing w:before="40"/>
      <w:ind w:left="-18"/>
    </w:pPr>
    <w:rPr>
      <w:lang w:val="en-US"/>
    </w:rPr>
  </w:style>
  <w:style w:type="paragraph" w:customStyle="1" w:styleId="TableHeading">
    <w:name w:val="Table Heading"/>
    <w:basedOn w:val="Normal"/>
    <w:rsid w:val="00442257"/>
    <w:pPr>
      <w:widowControl w:val="0"/>
      <w:spacing w:before="60" w:after="60"/>
      <w:jc w:val="center"/>
    </w:pPr>
    <w:rPr>
      <w:b/>
      <w:position w:val="-6"/>
      <w:lang w:val="en-US"/>
    </w:rPr>
  </w:style>
  <w:style w:type="paragraph" w:styleId="Title">
    <w:name w:val="Title"/>
    <w:basedOn w:val="Normal"/>
    <w:link w:val="TitleChar"/>
    <w:uiPriority w:val="10"/>
    <w:qFormat/>
    <w:rsid w:val="00442257"/>
    <w:pPr>
      <w:spacing w:before="240"/>
      <w:jc w:val="center"/>
    </w:pPr>
    <w:rPr>
      <w:b/>
      <w:bCs/>
      <w:kern w:val="28"/>
      <w:szCs w:val="32"/>
    </w:rPr>
  </w:style>
  <w:style w:type="paragraph" w:styleId="Subtitle">
    <w:name w:val="Subtitle"/>
    <w:basedOn w:val="Normal"/>
    <w:link w:val="SubtitleChar"/>
    <w:qFormat/>
    <w:rsid w:val="00442257"/>
    <w:pPr>
      <w:tabs>
        <w:tab w:val="left" w:pos="-360"/>
      </w:tabs>
      <w:autoSpaceDE w:val="0"/>
      <w:autoSpaceDN w:val="0"/>
      <w:jc w:val="center"/>
    </w:pPr>
    <w:rPr>
      <w:noProof/>
    </w:rPr>
  </w:style>
  <w:style w:type="paragraph" w:styleId="BlockText">
    <w:name w:val="Block Text"/>
    <w:basedOn w:val="Normal"/>
    <w:uiPriority w:val="99"/>
    <w:rsid w:val="0044225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ind w:left="1440" w:right="-450"/>
    </w:pPr>
    <w:rPr>
      <w:i/>
      <w:noProof/>
    </w:rPr>
  </w:style>
  <w:style w:type="paragraph" w:styleId="Footer">
    <w:name w:val="footer"/>
    <w:basedOn w:val="Normal"/>
    <w:link w:val="FooterChar"/>
    <w:uiPriority w:val="99"/>
    <w:rsid w:val="00442257"/>
    <w:pPr>
      <w:tabs>
        <w:tab w:val="center" w:pos="4320"/>
        <w:tab w:val="right" w:pos="8640"/>
      </w:tabs>
      <w:spacing w:before="60"/>
    </w:pPr>
    <w:rPr>
      <w:rFonts w:eastAsia="Arial Unicode MS"/>
      <w:snapToGrid w:val="0"/>
      <w:lang w:val="en-US"/>
    </w:rPr>
  </w:style>
  <w:style w:type="paragraph" w:styleId="CommentText">
    <w:name w:val="annotation text"/>
    <w:basedOn w:val="Normal"/>
    <w:link w:val="CommentTextChar"/>
    <w:uiPriority w:val="99"/>
    <w:rsid w:val="00442257"/>
    <w:pPr>
      <w:tabs>
        <w:tab w:val="left" w:pos="-360"/>
      </w:tabs>
      <w:autoSpaceDE w:val="0"/>
      <w:autoSpaceDN w:val="0"/>
    </w:pPr>
    <w:rPr>
      <w:b/>
      <w:noProof/>
    </w:rPr>
  </w:style>
  <w:style w:type="character" w:styleId="Hyperlink">
    <w:name w:val="Hyperlink"/>
    <w:basedOn w:val="DefaultParagraphFont"/>
    <w:uiPriority w:val="99"/>
    <w:rsid w:val="00442257"/>
    <w:rPr>
      <w:color w:val="0000FF"/>
      <w:u w:val="single"/>
    </w:rPr>
  </w:style>
  <w:style w:type="character" w:styleId="PageNumber">
    <w:name w:val="page number"/>
    <w:basedOn w:val="DefaultParagraphFont"/>
    <w:uiPriority w:val="99"/>
    <w:rsid w:val="00442257"/>
  </w:style>
  <w:style w:type="paragraph" w:styleId="BalloonText">
    <w:name w:val="Balloon Text"/>
    <w:basedOn w:val="Normal"/>
    <w:link w:val="BalloonTextChar"/>
    <w:uiPriority w:val="99"/>
    <w:rsid w:val="00442257"/>
    <w:rPr>
      <w:szCs w:val="16"/>
    </w:rPr>
  </w:style>
  <w:style w:type="paragraph" w:styleId="BodyText2">
    <w:name w:val="Body Text 2"/>
    <w:basedOn w:val="Normal"/>
    <w:link w:val="BodyText2Char"/>
    <w:uiPriority w:val="99"/>
    <w:rsid w:val="00442257"/>
    <w:pPr>
      <w:tabs>
        <w:tab w:val="left" w:pos="-1260"/>
        <w:tab w:val="left" w:pos="-1170"/>
      </w:tabs>
      <w:suppressAutoHyphens/>
      <w:ind w:right="421"/>
    </w:pPr>
    <w:rPr>
      <w:spacing w:val="-2"/>
    </w:rPr>
  </w:style>
  <w:style w:type="paragraph" w:styleId="BodyTextIndent2">
    <w:name w:val="Body Text Indent 2"/>
    <w:basedOn w:val="Normal"/>
    <w:link w:val="BodyTextIndent2Char"/>
    <w:rsid w:val="00442257"/>
    <w:pPr>
      <w:tabs>
        <w:tab w:val="right" w:pos="9360"/>
      </w:tabs>
      <w:suppressAutoHyphens/>
      <w:spacing w:before="40" w:after="40"/>
      <w:ind w:left="720" w:hanging="360"/>
    </w:pPr>
    <w:rPr>
      <w:spacing w:val="-3"/>
      <w:lang w:val="en-US"/>
    </w:rPr>
  </w:style>
  <w:style w:type="character" w:styleId="CommentReference">
    <w:name w:val="annotation reference"/>
    <w:basedOn w:val="DefaultParagraphFont"/>
    <w:uiPriority w:val="99"/>
    <w:rsid w:val="00442257"/>
    <w:rPr>
      <w:rFonts w:ascii="Arial" w:hAnsi="Arial" w:cs="Arial"/>
      <w:sz w:val="22"/>
      <w:szCs w:val="16"/>
    </w:rPr>
  </w:style>
  <w:style w:type="paragraph" w:styleId="CommentSubject">
    <w:name w:val="annotation subject"/>
    <w:basedOn w:val="CommentText"/>
    <w:next w:val="CommentText"/>
    <w:link w:val="CommentSubjectChar"/>
    <w:uiPriority w:val="99"/>
    <w:rsid w:val="00442257"/>
    <w:pPr>
      <w:tabs>
        <w:tab w:val="clear" w:pos="-360"/>
      </w:tabs>
      <w:autoSpaceDE/>
      <w:autoSpaceDN/>
    </w:pPr>
    <w:rPr>
      <w:bCs/>
      <w:noProof w:val="0"/>
    </w:rPr>
  </w:style>
  <w:style w:type="paragraph" w:styleId="ListBullet">
    <w:name w:val="List Bullet"/>
    <w:basedOn w:val="Normal"/>
    <w:link w:val="ListBulletChar"/>
    <w:uiPriority w:val="99"/>
    <w:rsid w:val="00442257"/>
    <w:pPr>
      <w:numPr>
        <w:numId w:val="18"/>
      </w:numPr>
      <w:tabs>
        <w:tab w:val="right" w:pos="9360"/>
      </w:tabs>
    </w:pPr>
    <w:rPr>
      <w:lang w:val="en-US"/>
    </w:rPr>
  </w:style>
  <w:style w:type="paragraph" w:styleId="ListBullet2">
    <w:name w:val="List Bullet 2"/>
    <w:basedOn w:val="Normal"/>
    <w:rsid w:val="00442257"/>
    <w:pPr>
      <w:numPr>
        <w:ilvl w:val="1"/>
        <w:numId w:val="14"/>
      </w:numPr>
      <w:tabs>
        <w:tab w:val="clear" w:pos="720"/>
        <w:tab w:val="num" w:pos="2520"/>
      </w:tabs>
      <w:ind w:left="2520" w:hanging="360"/>
    </w:pPr>
    <w:rPr>
      <w:lang w:val="en-US"/>
    </w:rPr>
  </w:style>
  <w:style w:type="paragraph" w:customStyle="1" w:styleId="HSCParticulars">
    <w:name w:val="HSC Particulars"/>
    <w:basedOn w:val="Normal"/>
    <w:rsid w:val="00442257"/>
    <w:pPr>
      <w:spacing w:before="60" w:after="60"/>
    </w:pPr>
  </w:style>
  <w:style w:type="paragraph" w:customStyle="1" w:styleId="Body">
    <w:name w:val="Body"/>
    <w:basedOn w:val="Normal"/>
    <w:link w:val="BodyChar1"/>
    <w:rsid w:val="00442257"/>
    <w:pPr>
      <w:spacing w:after="160"/>
    </w:pPr>
  </w:style>
  <w:style w:type="character" w:styleId="FollowedHyperlink">
    <w:name w:val="FollowedHyperlink"/>
    <w:basedOn w:val="DefaultParagraphFont"/>
    <w:uiPriority w:val="99"/>
    <w:rsid w:val="00442257"/>
    <w:rPr>
      <w:color w:val="800080"/>
      <w:u w:val="single"/>
    </w:rPr>
  </w:style>
  <w:style w:type="paragraph" w:styleId="TableofFigures">
    <w:name w:val="table of figures"/>
    <w:basedOn w:val="Normal"/>
    <w:next w:val="Normal"/>
    <w:semiHidden/>
    <w:rsid w:val="00442257"/>
    <w:pPr>
      <w:ind w:left="440" w:hanging="440"/>
    </w:pPr>
  </w:style>
  <w:style w:type="paragraph" w:customStyle="1" w:styleId="bullets">
    <w:name w:val="bullets"/>
    <w:basedOn w:val="Normal"/>
    <w:rsid w:val="00442257"/>
    <w:pPr>
      <w:numPr>
        <w:numId w:val="9"/>
      </w:numPr>
      <w:spacing w:after="60"/>
    </w:pPr>
  </w:style>
  <w:style w:type="paragraph" w:customStyle="1" w:styleId="Bullets2">
    <w:name w:val="Bullets2"/>
    <w:basedOn w:val="Normal"/>
    <w:rsid w:val="00442257"/>
    <w:pPr>
      <w:tabs>
        <w:tab w:val="num" w:pos="926"/>
      </w:tabs>
      <w:spacing w:after="60"/>
    </w:pPr>
  </w:style>
  <w:style w:type="paragraph" w:styleId="NormalWeb">
    <w:name w:val="Normal (Web)"/>
    <w:basedOn w:val="Normal"/>
    <w:link w:val="NormalWebChar"/>
    <w:uiPriority w:val="99"/>
    <w:rsid w:val="00442257"/>
    <w:pPr>
      <w:spacing w:before="120"/>
    </w:pPr>
    <w:rPr>
      <w:lang w:val="en-US"/>
    </w:rPr>
  </w:style>
  <w:style w:type="character" w:customStyle="1" w:styleId="BodyChar">
    <w:name w:val="Body Char"/>
    <w:basedOn w:val="DefaultParagraphFont"/>
    <w:rsid w:val="00442257"/>
    <w:rPr>
      <w:rFonts w:ascii="Arial" w:hAnsi="Arial" w:cs="Arial"/>
      <w:noProof w:val="0"/>
      <w:sz w:val="22"/>
      <w:lang w:val="en-US"/>
    </w:rPr>
  </w:style>
  <w:style w:type="paragraph" w:customStyle="1" w:styleId="normalwithcolonandlist">
    <w:name w:val="normal with colon and list"/>
    <w:basedOn w:val="Normal"/>
    <w:autoRedefine/>
    <w:rsid w:val="00442257"/>
    <w:pPr>
      <w:keepNext/>
      <w:spacing w:after="60"/>
    </w:pPr>
    <w:rPr>
      <w:color w:val="000000"/>
    </w:rPr>
  </w:style>
  <w:style w:type="paragraph" w:customStyle="1" w:styleId="SubtitleCover">
    <w:name w:val="Subtitle Cover"/>
    <w:basedOn w:val="TitleCover"/>
    <w:next w:val="BodyText"/>
    <w:rsid w:val="00442257"/>
    <w:pPr>
      <w:pBdr>
        <w:top w:val="single" w:sz="6" w:space="12" w:color="808080"/>
      </w:pBdr>
      <w:spacing w:after="0" w:line="440" w:lineRule="atLeast"/>
    </w:pPr>
    <w:rPr>
      <w:caps w:val="0"/>
      <w:smallCaps/>
      <w:spacing w:val="30"/>
    </w:rPr>
  </w:style>
  <w:style w:type="paragraph" w:customStyle="1" w:styleId="TitleCover">
    <w:name w:val="Title Cover"/>
    <w:basedOn w:val="Normal"/>
    <w:next w:val="SubtitleCover"/>
    <w:rsid w:val="00442257"/>
    <w:pPr>
      <w:keepNext/>
      <w:keepLines/>
      <w:spacing w:before="120" w:line="720" w:lineRule="atLeast"/>
      <w:ind w:left="720"/>
      <w:jc w:val="center"/>
    </w:pPr>
    <w:rPr>
      <w:caps/>
      <w:spacing w:val="65"/>
      <w:kern w:val="20"/>
      <w:lang w:val="en-GB"/>
    </w:rPr>
  </w:style>
  <w:style w:type="paragraph" w:customStyle="1" w:styleId="Level1">
    <w:name w:val="Level1"/>
    <w:basedOn w:val="Normal"/>
    <w:autoRedefine/>
    <w:rsid w:val="00442257"/>
    <w:pPr>
      <w:ind w:left="720"/>
    </w:pPr>
  </w:style>
  <w:style w:type="paragraph" w:styleId="NormalIndent">
    <w:name w:val="Normal Indent"/>
    <w:basedOn w:val="Normal"/>
    <w:rsid w:val="00442257"/>
    <w:pPr>
      <w:ind w:left="1440"/>
    </w:pPr>
  </w:style>
  <w:style w:type="paragraph" w:customStyle="1" w:styleId="ListBullet6">
    <w:name w:val="List Bullet 6"/>
    <w:basedOn w:val="Normal"/>
    <w:rsid w:val="00442257"/>
    <w:pPr>
      <w:numPr>
        <w:numId w:val="5"/>
      </w:numPr>
    </w:pPr>
  </w:style>
  <w:style w:type="paragraph" w:styleId="DocumentMap">
    <w:name w:val="Document Map"/>
    <w:basedOn w:val="Normal"/>
    <w:semiHidden/>
    <w:rsid w:val="00442257"/>
    <w:pPr>
      <w:shd w:val="clear" w:color="auto" w:fill="000080"/>
    </w:pPr>
    <w:rPr>
      <w:lang w:val="en-US"/>
    </w:rPr>
  </w:style>
  <w:style w:type="paragraph" w:customStyle="1" w:styleId="Bullet1">
    <w:name w:val="Bullet 1"/>
    <w:basedOn w:val="BodyText"/>
    <w:autoRedefine/>
    <w:rsid w:val="00442257"/>
    <w:pPr>
      <w:numPr>
        <w:numId w:val="6"/>
      </w:numPr>
      <w:tabs>
        <w:tab w:val="left" w:pos="-1440"/>
        <w:tab w:val="left" w:pos="-720"/>
        <w:tab w:val="left" w:pos="1"/>
        <w:tab w:val="left" w:pos="1080"/>
        <w:tab w:val="left" w:pos="1800"/>
        <w:tab w:val="left" w:pos="216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60"/>
    </w:pPr>
    <w:rPr>
      <w:b/>
      <w:snapToGrid w:val="0"/>
      <w:lang w:val="en-US"/>
    </w:rPr>
  </w:style>
  <w:style w:type="paragraph" w:customStyle="1" w:styleId="IndentParagrah">
    <w:name w:val="Indent Paragrah"/>
    <w:basedOn w:val="ListBullet"/>
    <w:autoRedefine/>
    <w:rsid w:val="00442257"/>
    <w:pPr>
      <w:numPr>
        <w:numId w:val="0"/>
      </w:numPr>
      <w:spacing w:before="120"/>
      <w:ind w:left="38"/>
      <w:jc w:val="center"/>
    </w:pPr>
  </w:style>
  <w:style w:type="paragraph" w:styleId="PlainText">
    <w:name w:val="Plain Text"/>
    <w:basedOn w:val="Normal"/>
    <w:rsid w:val="00442257"/>
  </w:style>
  <w:style w:type="paragraph" w:styleId="List">
    <w:name w:val="List"/>
    <w:basedOn w:val="Normal"/>
    <w:rsid w:val="00442257"/>
    <w:pPr>
      <w:ind w:left="360" w:hanging="360"/>
    </w:pPr>
  </w:style>
  <w:style w:type="paragraph" w:styleId="ListContinue4">
    <w:name w:val="List Continue 4"/>
    <w:basedOn w:val="Normal"/>
    <w:uiPriority w:val="99"/>
    <w:rsid w:val="00442257"/>
    <w:pPr>
      <w:ind w:left="1440"/>
    </w:pPr>
  </w:style>
  <w:style w:type="paragraph" w:styleId="ListNumber5">
    <w:name w:val="List Number 5"/>
    <w:basedOn w:val="Normal"/>
    <w:link w:val="ListNumber5Char"/>
    <w:rsid w:val="00442257"/>
    <w:pPr>
      <w:numPr>
        <w:numId w:val="7"/>
      </w:numPr>
    </w:pPr>
  </w:style>
  <w:style w:type="paragraph" w:styleId="List2">
    <w:name w:val="List 2"/>
    <w:basedOn w:val="Normal"/>
    <w:uiPriority w:val="99"/>
    <w:rsid w:val="00442257"/>
    <w:pPr>
      <w:ind w:left="720" w:hanging="360"/>
    </w:pPr>
  </w:style>
  <w:style w:type="paragraph" w:styleId="List3">
    <w:name w:val="List 3"/>
    <w:basedOn w:val="Normal"/>
    <w:rsid w:val="00442257"/>
    <w:pPr>
      <w:ind w:left="1080" w:hanging="360"/>
    </w:pPr>
  </w:style>
  <w:style w:type="paragraph" w:styleId="List4">
    <w:name w:val="List 4"/>
    <w:basedOn w:val="Normal"/>
    <w:rsid w:val="00442257"/>
    <w:pPr>
      <w:ind w:left="1440" w:hanging="360"/>
    </w:pPr>
  </w:style>
  <w:style w:type="paragraph" w:styleId="List5">
    <w:name w:val="List 5"/>
    <w:basedOn w:val="Normal"/>
    <w:rsid w:val="00442257"/>
    <w:pPr>
      <w:ind w:left="1800" w:hanging="360"/>
    </w:pPr>
  </w:style>
  <w:style w:type="paragraph" w:styleId="ListBullet4">
    <w:name w:val="List Bullet 4"/>
    <w:basedOn w:val="Normal"/>
    <w:autoRedefine/>
    <w:rsid w:val="00442257"/>
    <w:pPr>
      <w:numPr>
        <w:numId w:val="1"/>
      </w:numPr>
    </w:pPr>
  </w:style>
  <w:style w:type="paragraph" w:styleId="ListBullet5">
    <w:name w:val="List Bullet 5"/>
    <w:basedOn w:val="Normal"/>
    <w:autoRedefine/>
    <w:rsid w:val="00442257"/>
    <w:pPr>
      <w:numPr>
        <w:numId w:val="2"/>
      </w:numPr>
    </w:pPr>
  </w:style>
  <w:style w:type="paragraph" w:styleId="ListContinue">
    <w:name w:val="List Continue"/>
    <w:basedOn w:val="Normal"/>
    <w:uiPriority w:val="99"/>
    <w:rsid w:val="00442257"/>
    <w:pPr>
      <w:ind w:left="360"/>
    </w:pPr>
  </w:style>
  <w:style w:type="paragraph" w:styleId="ListContinue2">
    <w:name w:val="List Continue 2"/>
    <w:basedOn w:val="Normal"/>
    <w:uiPriority w:val="99"/>
    <w:rsid w:val="00442257"/>
    <w:pPr>
      <w:ind w:left="720"/>
    </w:pPr>
  </w:style>
  <w:style w:type="paragraph" w:styleId="ListContinue3">
    <w:name w:val="List Continue 3"/>
    <w:basedOn w:val="Normal"/>
    <w:uiPriority w:val="99"/>
    <w:rsid w:val="00442257"/>
    <w:pPr>
      <w:ind w:left="1080"/>
    </w:pPr>
  </w:style>
  <w:style w:type="paragraph" w:customStyle="1" w:styleId="InsideAddress">
    <w:name w:val="Inside Address"/>
    <w:basedOn w:val="Normal"/>
    <w:rsid w:val="00442257"/>
  </w:style>
  <w:style w:type="paragraph" w:customStyle="1" w:styleId="ReferenceLine">
    <w:name w:val="Reference Line"/>
    <w:basedOn w:val="BodyText"/>
    <w:rsid w:val="00442257"/>
  </w:style>
  <w:style w:type="paragraph" w:customStyle="1" w:styleId="Bullet2">
    <w:name w:val="Bullet 2"/>
    <w:basedOn w:val="Normal"/>
    <w:autoRedefine/>
    <w:rsid w:val="00FC7FFD"/>
    <w:pPr>
      <w:numPr>
        <w:numId w:val="3"/>
      </w:numPr>
      <w:tabs>
        <w:tab w:val="left" w:pos="-14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60"/>
      <w:ind w:left="720"/>
    </w:pPr>
    <w:rPr>
      <w:snapToGrid w:val="0"/>
    </w:rPr>
  </w:style>
  <w:style w:type="paragraph" w:customStyle="1" w:styleId="Bullet">
    <w:name w:val="Bullet ."/>
    <w:basedOn w:val="Normal"/>
    <w:rsid w:val="00442257"/>
    <w:pPr>
      <w:keepLines/>
      <w:numPr>
        <w:numId w:val="13"/>
      </w:numPr>
      <w:suppressAutoHyphens/>
      <w:ind w:hanging="360"/>
      <w:outlineLvl w:val="0"/>
    </w:pPr>
    <w:rPr>
      <w:rFonts w:eastAsia="Arial Unicode MS"/>
      <w:snapToGrid w:val="0"/>
      <w:color w:val="000000"/>
      <w:spacing w:val="-3"/>
      <w:lang w:val="en-US"/>
    </w:rPr>
  </w:style>
  <w:style w:type="paragraph" w:customStyle="1" w:styleId="BodyTextList">
    <w:name w:val="Body Text List"/>
    <w:basedOn w:val="BodyText"/>
    <w:rsid w:val="00442257"/>
    <w:pPr>
      <w:widowControl w:val="0"/>
      <w:tabs>
        <w:tab w:val="left" w:pos="360"/>
      </w:tabs>
      <w:spacing w:before="0"/>
      <w:ind w:left="360" w:hanging="360"/>
    </w:pPr>
    <w:rPr>
      <w:b/>
    </w:rPr>
  </w:style>
  <w:style w:type="paragraph" w:customStyle="1" w:styleId="Bulleta">
    <w:name w:val="Bullet a"/>
    <w:basedOn w:val="Normal"/>
    <w:rsid w:val="00442257"/>
    <w:pPr>
      <w:numPr>
        <w:numId w:val="16"/>
      </w:numPr>
      <w:tabs>
        <w:tab w:val="clear" w:pos="720"/>
        <w:tab w:val="num" w:pos="1080"/>
      </w:tabs>
      <w:spacing w:before="60"/>
      <w:ind w:left="1080" w:hanging="360"/>
    </w:pPr>
    <w:rPr>
      <w:rFonts w:eastAsia="Arial Unicode MS"/>
      <w:snapToGrid w:val="0"/>
      <w:lang w:val="en-US"/>
    </w:rPr>
  </w:style>
  <w:style w:type="paragraph" w:customStyle="1" w:styleId="tabletitle">
    <w:name w:val="table title"/>
    <w:basedOn w:val="Normal"/>
    <w:rsid w:val="00442257"/>
    <w:pPr>
      <w:jc w:val="center"/>
    </w:pPr>
    <w:rPr>
      <w:b/>
      <w:color w:val="FFFFFF"/>
      <w:lang w:val="en-US"/>
    </w:rPr>
  </w:style>
  <w:style w:type="paragraph" w:customStyle="1" w:styleId="Tablecellcentred">
    <w:name w:val="Table cell centred"/>
    <w:basedOn w:val="Normal"/>
    <w:rsid w:val="00442257"/>
    <w:pPr>
      <w:spacing w:before="100" w:after="100"/>
      <w:jc w:val="center"/>
    </w:pPr>
    <w:rPr>
      <w:lang w:val="en-US"/>
    </w:rPr>
  </w:style>
  <w:style w:type="paragraph" w:customStyle="1" w:styleId="font5">
    <w:name w:val="font5"/>
    <w:basedOn w:val="Normal"/>
    <w:rsid w:val="00442257"/>
    <w:pPr>
      <w:spacing w:before="100" w:after="100"/>
    </w:pPr>
    <w:rPr>
      <w:rFonts w:eastAsia="Arial Unicode MS"/>
      <w:i/>
      <w:snapToGrid w:val="0"/>
      <w:lang w:val="en-US"/>
    </w:rPr>
  </w:style>
  <w:style w:type="paragraph" w:customStyle="1" w:styleId="LineNumber1">
    <w:name w:val="Line Number1"/>
    <w:rsid w:val="00442257"/>
    <w:pPr>
      <w:tabs>
        <w:tab w:val="left" w:pos="720"/>
        <w:tab w:val="left" w:pos="1440"/>
        <w:tab w:val="left" w:pos="2160"/>
        <w:tab w:val="left" w:pos="2250"/>
        <w:tab w:val="left" w:pos="2880"/>
      </w:tabs>
      <w:suppressAutoHyphens/>
    </w:pPr>
    <w:rPr>
      <w:rFonts w:ascii="Arial" w:hAnsi="Arial" w:cs="Arial"/>
      <w:sz w:val="22"/>
      <w:lang w:val="en-US" w:eastAsia="en-US"/>
    </w:rPr>
  </w:style>
  <w:style w:type="character" w:customStyle="1" w:styleId="sidepadding1">
    <w:name w:val="sidepadding1"/>
    <w:basedOn w:val="DefaultParagraphFont"/>
    <w:rsid w:val="00442257"/>
    <w:rPr>
      <w:spacing w:val="260"/>
      <w:sz w:val="240"/>
      <w:szCs w:val="0"/>
    </w:rPr>
  </w:style>
  <w:style w:type="paragraph" w:customStyle="1" w:styleId="ListNumbered1">
    <w:name w:val="List Numbered 1"/>
    <w:basedOn w:val="Normal"/>
    <w:link w:val="ListNumbered1Char"/>
    <w:rsid w:val="00051C5F"/>
    <w:pPr>
      <w:numPr>
        <w:numId w:val="17"/>
      </w:numPr>
      <w:tabs>
        <w:tab w:val="right" w:pos="9360"/>
      </w:tabs>
    </w:pPr>
    <w:rPr>
      <w:lang w:val="en-US"/>
    </w:rPr>
  </w:style>
  <w:style w:type="paragraph" w:customStyle="1" w:styleId="Numbered6">
    <w:name w:val="Numbered 6"/>
    <w:basedOn w:val="ListNumbered1"/>
    <w:rsid w:val="00442257"/>
    <w:pPr>
      <w:spacing w:before="40"/>
    </w:pPr>
  </w:style>
  <w:style w:type="paragraph" w:customStyle="1" w:styleId="TableBullets">
    <w:name w:val="Table Bullets"/>
    <w:basedOn w:val="Date"/>
    <w:autoRedefine/>
    <w:rsid w:val="00442257"/>
    <w:pPr>
      <w:spacing w:before="100" w:after="100"/>
    </w:pPr>
    <w:rPr>
      <w:lang w:val="en-US"/>
    </w:rPr>
  </w:style>
  <w:style w:type="paragraph" w:styleId="Date">
    <w:name w:val="Date"/>
    <w:basedOn w:val="Normal"/>
    <w:next w:val="Normal"/>
    <w:rsid w:val="00442257"/>
  </w:style>
  <w:style w:type="paragraph" w:customStyle="1" w:styleId="Tablecellleft">
    <w:name w:val="Table cell left"/>
    <w:basedOn w:val="Normal"/>
    <w:rsid w:val="00442257"/>
    <w:pPr>
      <w:keepNext/>
      <w:spacing w:before="100" w:after="100"/>
    </w:pPr>
  </w:style>
  <w:style w:type="paragraph" w:customStyle="1" w:styleId="listbullet11">
    <w:name w:val="list bullet 11"/>
    <w:basedOn w:val="ListBullet"/>
    <w:rsid w:val="00442257"/>
    <w:pPr>
      <w:numPr>
        <w:numId w:val="10"/>
      </w:numPr>
    </w:pPr>
  </w:style>
  <w:style w:type="paragraph" w:customStyle="1" w:styleId="ListNumbereda">
    <w:name w:val="List Numbered a)"/>
    <w:basedOn w:val="ListBullet3"/>
    <w:rsid w:val="00442257"/>
    <w:pPr>
      <w:numPr>
        <w:ilvl w:val="0"/>
      </w:numPr>
      <w:ind w:hanging="360"/>
    </w:pPr>
  </w:style>
  <w:style w:type="paragraph" w:customStyle="1" w:styleId="TableIndentedBullets">
    <w:name w:val="Table Indented Bullets"/>
    <w:basedOn w:val="TableBullets"/>
    <w:autoRedefine/>
    <w:rsid w:val="00442257"/>
    <w:pPr>
      <w:numPr>
        <w:numId w:val="12"/>
      </w:numPr>
      <w:spacing w:before="40" w:after="0"/>
    </w:pPr>
    <w:rPr>
      <w:lang w:val="en-GB"/>
    </w:rPr>
  </w:style>
  <w:style w:type="paragraph" w:customStyle="1" w:styleId="Head3">
    <w:name w:val="Head 3"/>
    <w:basedOn w:val="Heading3"/>
    <w:rsid w:val="00442257"/>
    <w:rPr>
      <w:lang w:val="en-GB"/>
    </w:rPr>
  </w:style>
  <w:style w:type="paragraph" w:customStyle="1" w:styleId="table">
    <w:name w:val="table"/>
    <w:basedOn w:val="Normal"/>
    <w:rsid w:val="00442257"/>
    <w:pPr>
      <w:keepNext/>
    </w:pPr>
  </w:style>
  <w:style w:type="paragraph" w:customStyle="1" w:styleId="Part">
    <w:name w:val="Part"/>
    <w:aliases w:val="RFP Part"/>
    <w:basedOn w:val="Normal"/>
    <w:next w:val="Heading1"/>
    <w:rsid w:val="00442257"/>
    <w:pPr>
      <w:numPr>
        <w:numId w:val="11"/>
      </w:numPr>
      <w:pBdr>
        <w:top w:val="single" w:sz="4" w:space="1" w:color="auto" w:shadow="1"/>
        <w:left w:val="single" w:sz="4" w:space="4" w:color="auto" w:shadow="1"/>
        <w:bottom w:val="single" w:sz="4" w:space="1" w:color="auto" w:shadow="1"/>
        <w:right w:val="single" w:sz="4" w:space="4" w:color="auto" w:shadow="1"/>
      </w:pBdr>
      <w:outlineLvl w:val="0"/>
    </w:pPr>
    <w:rPr>
      <w:b/>
      <w:caps/>
    </w:rPr>
  </w:style>
  <w:style w:type="paragraph" w:customStyle="1" w:styleId="Style6">
    <w:name w:val="Style6"/>
    <w:basedOn w:val="Heading4"/>
    <w:next w:val="Normal"/>
    <w:link w:val="Style6Char"/>
    <w:qFormat/>
    <w:rsid w:val="00442257"/>
    <w:pPr>
      <w:numPr>
        <w:ilvl w:val="4"/>
        <w:numId w:val="19"/>
      </w:numPr>
    </w:pPr>
  </w:style>
  <w:style w:type="paragraph" w:customStyle="1" w:styleId="Appendix">
    <w:name w:val="Appendix"/>
    <w:basedOn w:val="Heading1"/>
    <w:link w:val="AppendixChar"/>
    <w:qFormat/>
    <w:rsid w:val="00935DB7"/>
    <w:pPr>
      <w:pageBreakBefore/>
      <w:numPr>
        <w:numId w:val="0"/>
      </w:numPr>
      <w:tabs>
        <w:tab w:val="left" w:pos="-1440"/>
        <w:tab w:val="left" w:pos="2880"/>
        <w:tab w:val="left" w:pos="3600"/>
        <w:tab w:val="left" w:pos="4320"/>
        <w:tab w:val="left" w:pos="5040"/>
        <w:tab w:val="right" w:pos="8640"/>
      </w:tabs>
      <w:jc w:val="center"/>
    </w:pPr>
    <w:rPr>
      <w:smallCaps/>
      <w:spacing w:val="40"/>
      <w:kern w:val="0"/>
    </w:rPr>
  </w:style>
  <w:style w:type="paragraph" w:customStyle="1" w:styleId="Points">
    <w:name w:val="Points"/>
    <w:basedOn w:val="Heading2"/>
    <w:next w:val="BodyText"/>
    <w:rsid w:val="00442257"/>
    <w:pPr>
      <w:numPr>
        <w:ilvl w:val="0"/>
        <w:numId w:val="0"/>
      </w:numPr>
      <w:outlineLvl w:val="9"/>
    </w:pPr>
    <w:rPr>
      <w:lang w:val="en-AU"/>
    </w:rPr>
  </w:style>
  <w:style w:type="paragraph" w:customStyle="1" w:styleId="Indentromans">
    <w:name w:val="Indentromans"/>
    <w:basedOn w:val="Body2"/>
    <w:rsid w:val="00442257"/>
    <w:pPr>
      <w:tabs>
        <w:tab w:val="left" w:pos="1080"/>
      </w:tabs>
      <w:ind w:left="1080" w:hanging="360"/>
    </w:pPr>
  </w:style>
  <w:style w:type="paragraph" w:customStyle="1" w:styleId="Body2">
    <w:name w:val="Body2"/>
    <w:basedOn w:val="Body"/>
    <w:rsid w:val="00442257"/>
    <w:pPr>
      <w:ind w:left="360" w:right="504"/>
    </w:pPr>
    <w:rPr>
      <w:lang w:val="en-US"/>
    </w:rPr>
  </w:style>
  <w:style w:type="character" w:customStyle="1" w:styleId="BodyTextChar">
    <w:name w:val="Body Text Char"/>
    <w:basedOn w:val="DefaultParagraphFont"/>
    <w:uiPriority w:val="99"/>
    <w:rsid w:val="00442257"/>
    <w:rPr>
      <w:rFonts w:ascii="Arial" w:hAnsi="Arial" w:cs="Arial"/>
      <w:noProof w:val="0"/>
      <w:sz w:val="22"/>
      <w:lang w:val="en-CA" w:eastAsia="en-US" w:bidi="ar-SA"/>
    </w:rPr>
  </w:style>
  <w:style w:type="paragraph" w:customStyle="1" w:styleId="StyleHeading3RFPH3Arial">
    <w:name w:val="Style Heading 3RFP H3 + Arial"/>
    <w:basedOn w:val="Heading3"/>
    <w:rsid w:val="00442257"/>
    <w:rPr>
      <w:bCs/>
    </w:rPr>
  </w:style>
  <w:style w:type="paragraph" w:customStyle="1" w:styleId="StyleHeading2RFPH2ArialLeft0Firstline0">
    <w:name w:val="Style Heading 2RFP H2 + Arial Left:  0&quot; First line:  0&quot;"/>
    <w:basedOn w:val="Heading2"/>
    <w:rsid w:val="00442257"/>
    <w:rPr>
      <w:bCs/>
    </w:rPr>
  </w:style>
  <w:style w:type="paragraph" w:customStyle="1" w:styleId="StyleHeading4RFPH4Left0Firstline0">
    <w:name w:val="Style Heading 4RFP H4 + Left:  0&quot; First line:  0&quot;"/>
    <w:basedOn w:val="Heading4"/>
    <w:rsid w:val="00442257"/>
    <w:pPr>
      <w:ind w:left="0" w:firstLine="0"/>
    </w:pPr>
    <w:rPr>
      <w:bCs/>
    </w:rPr>
  </w:style>
  <w:style w:type="paragraph" w:customStyle="1" w:styleId="Table0">
    <w:name w:val="Table"/>
    <w:basedOn w:val="Normal"/>
    <w:rsid w:val="0044225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kern w:val="16"/>
      <w:lang w:val="en-US"/>
    </w:rPr>
  </w:style>
  <w:style w:type="paragraph" w:styleId="Index8">
    <w:name w:val="index 8"/>
    <w:basedOn w:val="Normal"/>
    <w:next w:val="Normal"/>
    <w:autoRedefine/>
    <w:semiHidden/>
    <w:rsid w:val="00442257"/>
    <w:pPr>
      <w:tabs>
        <w:tab w:val="right" w:pos="4320"/>
      </w:tabs>
      <w:ind w:left="1600" w:hanging="200"/>
      <w:jc w:val="center"/>
    </w:pPr>
    <w:rPr>
      <w:kern w:val="20"/>
      <w:lang w:val="en-US"/>
    </w:rPr>
  </w:style>
  <w:style w:type="character" w:customStyle="1" w:styleId="Level4">
    <w:name w:val="Level 4+"/>
    <w:basedOn w:val="DefaultParagraphFont"/>
    <w:rsid w:val="00442257"/>
    <w:rPr>
      <w:noProof w:val="0"/>
      <w:lang w:val="en-US"/>
    </w:rPr>
  </w:style>
  <w:style w:type="paragraph" w:customStyle="1" w:styleId="UserTable">
    <w:name w:val="User Table"/>
    <w:basedOn w:val="Normal"/>
    <w:rsid w:val="00442257"/>
    <w:pPr>
      <w:spacing w:before="60" w:after="60"/>
    </w:pPr>
    <w:rPr>
      <w:kern w:val="20"/>
      <w:lang w:val="en-US"/>
    </w:rPr>
  </w:style>
  <w:style w:type="paragraph" w:customStyle="1" w:styleId="Style1">
    <w:name w:val="Style1"/>
    <w:basedOn w:val="TOC9"/>
    <w:link w:val="Style1Char"/>
    <w:autoRedefine/>
    <w:qFormat/>
    <w:rsid w:val="00442257"/>
    <w:rPr>
      <w:lang w:val="en-US"/>
    </w:rPr>
  </w:style>
  <w:style w:type="paragraph" w:customStyle="1" w:styleId="UnnumberedHeading">
    <w:name w:val="Unnumbered Heading"/>
    <w:basedOn w:val="Heading4"/>
    <w:autoRedefine/>
    <w:rsid w:val="00442257"/>
    <w:pPr>
      <w:numPr>
        <w:numId w:val="4"/>
      </w:numPr>
      <w:tabs>
        <w:tab w:val="clear" w:pos="1440"/>
      </w:tabs>
      <w:overflowPunct w:val="0"/>
      <w:autoSpaceDE w:val="0"/>
      <w:autoSpaceDN w:val="0"/>
      <w:adjustRightInd w:val="0"/>
      <w:spacing w:before="240"/>
      <w:textAlignment w:val="baseline"/>
    </w:pPr>
    <w:rPr>
      <w:i/>
      <w:lang w:val="en-GB"/>
    </w:rPr>
  </w:style>
  <w:style w:type="character" w:customStyle="1" w:styleId="Heading3Char">
    <w:name w:val="Heading 3 Char"/>
    <w:aliases w:val="RFP H3 Char"/>
    <w:basedOn w:val="DefaultParagraphFont"/>
    <w:uiPriority w:val="9"/>
    <w:rsid w:val="00442257"/>
    <w:rPr>
      <w:b/>
      <w:noProof w:val="0"/>
      <w:lang w:val="en-CA" w:eastAsia="en-US" w:bidi="ar-SA"/>
    </w:rPr>
  </w:style>
  <w:style w:type="paragraph" w:customStyle="1" w:styleId="zzbasebodytext">
    <w:name w:val="zz!base body text"/>
    <w:basedOn w:val="Normal"/>
    <w:link w:val="zzbasebodytextChar"/>
    <w:rsid w:val="006E38AB"/>
    <w:pPr>
      <w:jc w:val="both"/>
    </w:pPr>
    <w:rPr>
      <w:lang w:eastAsia="en-CA"/>
    </w:rPr>
  </w:style>
  <w:style w:type="paragraph" w:customStyle="1" w:styleId="zzbaseheading">
    <w:name w:val="zz!base heading"/>
    <w:basedOn w:val="Normal"/>
    <w:next w:val="BodyText0"/>
    <w:link w:val="zzbaseheadingChar"/>
    <w:rsid w:val="006E38AB"/>
    <w:pPr>
      <w:keepNext/>
      <w:keepLines/>
    </w:pPr>
    <w:rPr>
      <w:lang w:eastAsia="en-CA"/>
    </w:rPr>
  </w:style>
  <w:style w:type="paragraph" w:customStyle="1" w:styleId="zzbasetables">
    <w:name w:val="zz!base tables"/>
    <w:basedOn w:val="Normal"/>
    <w:rsid w:val="006E38AB"/>
    <w:rPr>
      <w:lang w:eastAsia="en-CA"/>
    </w:rPr>
  </w:style>
  <w:style w:type="paragraph" w:customStyle="1" w:styleId="zzbaseaddress">
    <w:name w:val="zz!base address"/>
    <w:basedOn w:val="Normal"/>
    <w:rsid w:val="006E38AB"/>
    <w:rPr>
      <w:lang w:eastAsia="en-CA"/>
    </w:rPr>
  </w:style>
  <w:style w:type="paragraph" w:customStyle="1" w:styleId="zzbaseparties">
    <w:name w:val="zz!base parties"/>
    <w:basedOn w:val="Normal"/>
    <w:rsid w:val="006E38AB"/>
    <w:rPr>
      <w:lang w:eastAsia="en-CA"/>
    </w:rPr>
  </w:style>
  <w:style w:type="paragraph" w:customStyle="1" w:styleId="zzbasequotes">
    <w:name w:val="zz!base quotes"/>
    <w:basedOn w:val="Normal"/>
    <w:rsid w:val="006E38AB"/>
    <w:pPr>
      <w:jc w:val="both"/>
    </w:pPr>
    <w:rPr>
      <w:lang w:eastAsia="en-CA"/>
    </w:rPr>
  </w:style>
  <w:style w:type="paragraph" w:customStyle="1" w:styleId="BodyText0">
    <w:name w:val="#BodyText"/>
    <w:basedOn w:val="zzbasebodytext"/>
    <w:link w:val="BodyTextChar0"/>
    <w:rsid w:val="006E38AB"/>
  </w:style>
  <w:style w:type="paragraph" w:customStyle="1" w:styleId="BodyText5Indent">
    <w:name w:val="#BodyText= .5&quot; Indent"/>
    <w:basedOn w:val="zzbasebodytext"/>
    <w:rsid w:val="006E38AB"/>
    <w:pPr>
      <w:ind w:left="720"/>
    </w:pPr>
  </w:style>
  <w:style w:type="paragraph" w:customStyle="1" w:styleId="BodyText1Indent">
    <w:name w:val="#BodyText= 1&quot; Indent"/>
    <w:basedOn w:val="zzbasebodytext"/>
    <w:rsid w:val="006E38AB"/>
    <w:pPr>
      <w:ind w:left="1440"/>
    </w:pPr>
  </w:style>
  <w:style w:type="paragraph" w:customStyle="1" w:styleId="BodyText15Indent">
    <w:name w:val="#BodyText= 1.5&quot; Indent"/>
    <w:basedOn w:val="zzbasebodytext"/>
    <w:rsid w:val="006E38AB"/>
    <w:pPr>
      <w:ind w:left="2160"/>
    </w:pPr>
  </w:style>
  <w:style w:type="paragraph" w:customStyle="1" w:styleId="BodyText2Indent">
    <w:name w:val="#BodyText= 2&quot; Indent"/>
    <w:basedOn w:val="zzbasebodytext"/>
    <w:rsid w:val="006E38AB"/>
    <w:pPr>
      <w:ind w:left="2880"/>
    </w:pPr>
  </w:style>
  <w:style w:type="paragraph" w:customStyle="1" w:styleId="BodyTextFirstLineIndent5">
    <w:name w:val="#BodyText= First Line Indent .5&quot;"/>
    <w:basedOn w:val="zzbasebodytext"/>
    <w:rsid w:val="006E38AB"/>
    <w:pPr>
      <w:ind w:firstLine="720"/>
    </w:pPr>
  </w:style>
  <w:style w:type="paragraph" w:customStyle="1" w:styleId="BodyTextFirstLineIndent1">
    <w:name w:val="#BodyText= First Line Indent 1&quot;"/>
    <w:basedOn w:val="zzbasebodytext"/>
    <w:rsid w:val="006E38AB"/>
    <w:pPr>
      <w:ind w:firstLine="1440"/>
    </w:pPr>
  </w:style>
  <w:style w:type="paragraph" w:customStyle="1" w:styleId="BodyTextBold">
    <w:name w:val="#BodyText=Bold"/>
    <w:basedOn w:val="zzbasebodytext"/>
    <w:rsid w:val="009A56CD"/>
    <w:pPr>
      <w:spacing w:before="120" w:after="120"/>
      <w:jc w:val="center"/>
    </w:pPr>
    <w:rPr>
      <w:rFonts w:ascii="Arial Bold" w:hAnsi="Arial Bold"/>
      <w:b/>
      <w:caps/>
      <w:sz w:val="28"/>
    </w:rPr>
  </w:style>
  <w:style w:type="paragraph" w:customStyle="1" w:styleId="BodyTextBoldItalics">
    <w:name w:val="#BodyText=Bold+Italics"/>
    <w:basedOn w:val="zzbasebodytext"/>
    <w:rsid w:val="006E38AB"/>
    <w:rPr>
      <w:b/>
      <w:i/>
    </w:rPr>
  </w:style>
  <w:style w:type="paragraph" w:customStyle="1" w:styleId="BodyTextItalics">
    <w:name w:val="#BodyText=Italics"/>
    <w:basedOn w:val="zzbasebodytext"/>
    <w:rsid w:val="006E38AB"/>
    <w:rPr>
      <w:i/>
    </w:rPr>
  </w:style>
  <w:style w:type="paragraph" w:customStyle="1" w:styleId="Address">
    <w:name w:val="$Address"/>
    <w:basedOn w:val="zzbaseaddress"/>
    <w:rsid w:val="006E38AB"/>
  </w:style>
  <w:style w:type="paragraph" w:customStyle="1" w:styleId="AddressIndent5">
    <w:name w:val="$Address=Indent .5&quot;"/>
    <w:basedOn w:val="zzbaseaddress"/>
    <w:rsid w:val="006E38AB"/>
    <w:pPr>
      <w:ind w:left="720"/>
    </w:pPr>
  </w:style>
  <w:style w:type="paragraph" w:customStyle="1" w:styleId="AddressIndent1">
    <w:name w:val="$Address=Indent 1&quot;"/>
    <w:basedOn w:val="zzbaseaddress"/>
    <w:rsid w:val="006E38AB"/>
    <w:pPr>
      <w:ind w:left="1440"/>
    </w:pPr>
  </w:style>
  <w:style w:type="paragraph" w:customStyle="1" w:styleId="AddressIndent15">
    <w:name w:val="$Address=Indent 1.5&quot;"/>
    <w:basedOn w:val="zzbaseaddress"/>
    <w:rsid w:val="006E38AB"/>
    <w:pPr>
      <w:ind w:left="2160"/>
    </w:pPr>
  </w:style>
  <w:style w:type="paragraph" w:customStyle="1" w:styleId="MiscRedHerring">
    <w:name w:val="$Misc=Red Herring"/>
    <w:basedOn w:val="Normal"/>
    <w:rsid w:val="006E38AB"/>
    <w:rPr>
      <w:rFonts w:ascii="Times New Roman" w:hAnsi="Times New Roman"/>
      <w:b/>
      <w:color w:val="FF0000"/>
      <w:sz w:val="16"/>
      <w:lang w:eastAsia="en-CA"/>
    </w:rPr>
  </w:style>
  <w:style w:type="paragraph" w:customStyle="1" w:styleId="HeadingCentre">
    <w:name w:val="%Heading=Centre"/>
    <w:basedOn w:val="zzbaseheading"/>
    <w:next w:val="BodyText0"/>
    <w:rsid w:val="006E38AB"/>
    <w:pPr>
      <w:jc w:val="center"/>
    </w:pPr>
  </w:style>
  <w:style w:type="paragraph" w:customStyle="1" w:styleId="HeadingCentreBold">
    <w:name w:val="%Heading=Centre+Bold"/>
    <w:basedOn w:val="zzbaseheading"/>
    <w:next w:val="BodyText0"/>
    <w:rsid w:val="006E38AB"/>
    <w:pPr>
      <w:jc w:val="center"/>
    </w:pPr>
    <w:rPr>
      <w:b/>
    </w:rPr>
  </w:style>
  <w:style w:type="paragraph" w:customStyle="1" w:styleId="HeadingCentreBoldItalics">
    <w:name w:val="%Heading=Centre+Bold+Italics"/>
    <w:basedOn w:val="zzbaseheading"/>
    <w:next w:val="BodyText0"/>
    <w:rsid w:val="006E38AB"/>
    <w:pPr>
      <w:jc w:val="center"/>
    </w:pPr>
    <w:rPr>
      <w:b/>
      <w:i/>
    </w:rPr>
  </w:style>
  <w:style w:type="paragraph" w:customStyle="1" w:styleId="HeadingCentreBoldUnd">
    <w:name w:val="%Heading=Centre+Bold+Und"/>
    <w:basedOn w:val="zzbaseheading"/>
    <w:next w:val="BodyText0"/>
    <w:rsid w:val="006E38AB"/>
    <w:pPr>
      <w:jc w:val="center"/>
    </w:pPr>
    <w:rPr>
      <w:b/>
      <w:u w:val="single"/>
    </w:rPr>
  </w:style>
  <w:style w:type="paragraph" w:customStyle="1" w:styleId="HeadingCentreItalics">
    <w:name w:val="%Heading=Centre+Italics"/>
    <w:basedOn w:val="zzbaseheading"/>
    <w:next w:val="BodyText0"/>
    <w:rsid w:val="006E38AB"/>
    <w:pPr>
      <w:jc w:val="center"/>
    </w:pPr>
    <w:rPr>
      <w:i/>
    </w:rPr>
  </w:style>
  <w:style w:type="paragraph" w:customStyle="1" w:styleId="HeadingCentreUnd">
    <w:name w:val="%Heading=Centre+Und"/>
    <w:basedOn w:val="zzbaseheading"/>
    <w:next w:val="BodyText0"/>
    <w:rsid w:val="006E38AB"/>
    <w:pPr>
      <w:jc w:val="center"/>
    </w:pPr>
    <w:rPr>
      <w:u w:val="single"/>
    </w:rPr>
  </w:style>
  <w:style w:type="paragraph" w:customStyle="1" w:styleId="HeadingDocTitle">
    <w:name w:val="%Heading=Doc Title"/>
    <w:basedOn w:val="zzbaseheading"/>
    <w:next w:val="BodyText0"/>
    <w:rsid w:val="006E38AB"/>
    <w:pPr>
      <w:jc w:val="center"/>
    </w:pPr>
    <w:rPr>
      <w:b/>
      <w:caps/>
    </w:rPr>
  </w:style>
  <w:style w:type="paragraph" w:customStyle="1" w:styleId="HeadingLeftBold">
    <w:name w:val="%Heading=Left+Bold"/>
    <w:basedOn w:val="zzbaseheading"/>
    <w:next w:val="BodyText0"/>
    <w:link w:val="HeadingLeftBoldChar"/>
    <w:rsid w:val="006E38AB"/>
    <w:rPr>
      <w:b/>
    </w:rPr>
  </w:style>
  <w:style w:type="paragraph" w:customStyle="1" w:styleId="HeadingLeftBoldItalics">
    <w:name w:val="%Heading=Left+Bold+Italics"/>
    <w:basedOn w:val="zzbaseheading"/>
    <w:next w:val="BodyText0"/>
    <w:rsid w:val="006E38AB"/>
    <w:rPr>
      <w:b/>
      <w:i/>
    </w:rPr>
  </w:style>
  <w:style w:type="paragraph" w:customStyle="1" w:styleId="HeadingLeftBoldUnd">
    <w:name w:val="%Heading=Left+Bold+Und"/>
    <w:basedOn w:val="zzbaseheading"/>
    <w:next w:val="BodyText0"/>
    <w:rsid w:val="006E38AB"/>
    <w:rPr>
      <w:b/>
      <w:u w:val="single"/>
    </w:rPr>
  </w:style>
  <w:style w:type="paragraph" w:customStyle="1" w:styleId="HeadingLeftItalics">
    <w:name w:val="%Heading=Left+Italics"/>
    <w:basedOn w:val="zzbaseheading"/>
    <w:next w:val="BodyText0"/>
    <w:rsid w:val="006E38AB"/>
    <w:rPr>
      <w:i/>
    </w:rPr>
  </w:style>
  <w:style w:type="paragraph" w:customStyle="1" w:styleId="HeadingLeftUnderline">
    <w:name w:val="%Heading=Left+Underline"/>
    <w:basedOn w:val="zzbaseheading"/>
    <w:next w:val="BodyText0"/>
    <w:rsid w:val="006E38AB"/>
    <w:rPr>
      <w:u w:val="single"/>
    </w:rPr>
  </w:style>
  <w:style w:type="paragraph" w:customStyle="1" w:styleId="PartiesCentreBoldNoPSpace">
    <w:name w:val="*Parties=Centre + Bold + No PSpace"/>
    <w:basedOn w:val="zzbaseparties"/>
    <w:rsid w:val="006E38AB"/>
    <w:pPr>
      <w:jc w:val="center"/>
    </w:pPr>
    <w:rPr>
      <w:b/>
    </w:rPr>
  </w:style>
  <w:style w:type="paragraph" w:customStyle="1" w:styleId="PartiesCentreNoPSpace">
    <w:name w:val="*Parties=Centre + No PSpace"/>
    <w:basedOn w:val="zzbaseparties"/>
    <w:rsid w:val="006E38AB"/>
    <w:pPr>
      <w:jc w:val="center"/>
    </w:pPr>
  </w:style>
  <w:style w:type="paragraph" w:customStyle="1" w:styleId="PartiesCentreAlign">
    <w:name w:val="*Parties=Centre Align"/>
    <w:basedOn w:val="zzbaseparties"/>
    <w:rsid w:val="006E38AB"/>
    <w:pPr>
      <w:jc w:val="center"/>
    </w:pPr>
  </w:style>
  <w:style w:type="paragraph" w:customStyle="1" w:styleId="PartiesLRIndent10">
    <w:name w:val="*Parties=L/R Indent 1.0"/>
    <w:basedOn w:val="zzbaseparties"/>
    <w:rsid w:val="006E38AB"/>
    <w:pPr>
      <w:ind w:left="1440" w:right="1440"/>
    </w:pPr>
  </w:style>
  <w:style w:type="paragraph" w:customStyle="1" w:styleId="PartiesLeftAligned">
    <w:name w:val="*Parties=Left Aligned"/>
    <w:basedOn w:val="zzbaseparties"/>
    <w:rsid w:val="006E38AB"/>
  </w:style>
  <w:style w:type="paragraph" w:customStyle="1" w:styleId="PartiesRightAlign">
    <w:name w:val="*Parties=Right Align"/>
    <w:basedOn w:val="zzbaseparties"/>
    <w:rsid w:val="006E38AB"/>
    <w:pPr>
      <w:jc w:val="right"/>
    </w:pPr>
  </w:style>
  <w:style w:type="paragraph" w:customStyle="1" w:styleId="QuotesLeft5Right5">
    <w:name w:val="@Quotes=Left .5&quot; / Right .5&quot;"/>
    <w:basedOn w:val="zzbasequotes"/>
    <w:rsid w:val="006E38AB"/>
    <w:pPr>
      <w:ind w:left="720" w:right="720"/>
    </w:pPr>
  </w:style>
  <w:style w:type="paragraph" w:customStyle="1" w:styleId="QuotesLeft1Right5-10Pts">
    <w:name w:val="@Quotes=Left 1&quot; / Right .5&quot; - 10 Pts"/>
    <w:basedOn w:val="zzbasequotes"/>
    <w:rsid w:val="006E38AB"/>
    <w:pPr>
      <w:ind w:left="1440" w:right="720"/>
    </w:pPr>
    <w:rPr>
      <w:sz w:val="20"/>
      <w:szCs w:val="20"/>
    </w:rPr>
  </w:style>
  <w:style w:type="paragraph" w:customStyle="1" w:styleId="QuotesLeft1Right1">
    <w:name w:val="@Quotes=Left 1&quot; / Right 1&quot;"/>
    <w:basedOn w:val="zzbasequotes"/>
    <w:rsid w:val="006E38AB"/>
    <w:pPr>
      <w:ind w:left="1440" w:right="1440"/>
    </w:pPr>
  </w:style>
  <w:style w:type="paragraph" w:customStyle="1" w:styleId="QuotesLeft15Right5">
    <w:name w:val="@Quotes=Left 1.5&quot; / Right .5&quot;"/>
    <w:basedOn w:val="zzbasequotes"/>
    <w:rsid w:val="006E38AB"/>
    <w:pPr>
      <w:ind w:left="2160" w:right="720"/>
    </w:pPr>
  </w:style>
  <w:style w:type="paragraph" w:customStyle="1" w:styleId="TableCentrem">
    <w:name w:val="^Table=Centre+m"/>
    <w:basedOn w:val="zzbasetables"/>
    <w:rsid w:val="006E38AB"/>
    <w:pPr>
      <w:jc w:val="center"/>
    </w:pPr>
  </w:style>
  <w:style w:type="paragraph" w:customStyle="1" w:styleId="TableDecimalm">
    <w:name w:val="^Table=Decimal+m"/>
    <w:basedOn w:val="zzbasetables"/>
    <w:rsid w:val="006E38AB"/>
    <w:pPr>
      <w:tabs>
        <w:tab w:val="decimal" w:pos="1008"/>
      </w:tabs>
    </w:pPr>
  </w:style>
  <w:style w:type="paragraph" w:customStyle="1" w:styleId="TableHeadingm">
    <w:name w:val="^Table=Heading+m"/>
    <w:basedOn w:val="zzbasetables"/>
    <w:rsid w:val="006E38AB"/>
    <w:pPr>
      <w:keepNext/>
      <w:spacing w:before="40" w:after="40"/>
      <w:jc w:val="center"/>
    </w:pPr>
    <w:rPr>
      <w:b/>
    </w:rPr>
  </w:style>
  <w:style w:type="paragraph" w:customStyle="1" w:styleId="TableJustifiedm">
    <w:name w:val="^Table=Justified+m"/>
    <w:basedOn w:val="zzbasetables"/>
    <w:rsid w:val="006E38AB"/>
    <w:pPr>
      <w:jc w:val="both"/>
    </w:pPr>
  </w:style>
  <w:style w:type="paragraph" w:customStyle="1" w:styleId="TableLeftm">
    <w:name w:val="^Table=Left+m"/>
    <w:basedOn w:val="zzbasetables"/>
    <w:rsid w:val="006E38AB"/>
  </w:style>
  <w:style w:type="paragraph" w:customStyle="1" w:styleId="TableRightm">
    <w:name w:val="^Table=Right+m"/>
    <w:basedOn w:val="zzbasetables"/>
    <w:rsid w:val="006E38AB"/>
    <w:pPr>
      <w:jc w:val="right"/>
    </w:pPr>
  </w:style>
  <w:style w:type="paragraph" w:customStyle="1" w:styleId="TableTitlem">
    <w:name w:val="^Table=Title+m"/>
    <w:basedOn w:val="zzbasetables"/>
    <w:rsid w:val="006E38AB"/>
    <w:pPr>
      <w:keepNext/>
      <w:spacing w:before="240"/>
      <w:jc w:val="center"/>
    </w:pPr>
    <w:rPr>
      <w:b/>
    </w:rPr>
  </w:style>
  <w:style w:type="paragraph" w:customStyle="1" w:styleId="BodyTextUserDefined1">
    <w:name w:val="#BodyText= User Defined 1"/>
    <w:basedOn w:val="zzbasebodytext"/>
    <w:rsid w:val="003D46DB"/>
  </w:style>
  <w:style w:type="paragraph" w:customStyle="1" w:styleId="BodyTextUserDefined2">
    <w:name w:val="#BodyText= User Defined 2"/>
    <w:basedOn w:val="zzbasebodytext"/>
    <w:rsid w:val="003D46DB"/>
  </w:style>
  <w:style w:type="paragraph" w:customStyle="1" w:styleId="BodyTextUserDefined3">
    <w:name w:val="#BodyText= User Defined 3"/>
    <w:basedOn w:val="zzbasebodytext"/>
    <w:rsid w:val="003D46DB"/>
  </w:style>
  <w:style w:type="paragraph" w:customStyle="1" w:styleId="AddressUserDefined1">
    <w:name w:val="$Address=User Defined 1"/>
    <w:basedOn w:val="zzbaseaddress"/>
    <w:rsid w:val="003D46DB"/>
  </w:style>
  <w:style w:type="paragraph" w:customStyle="1" w:styleId="AddressUserDefined2">
    <w:name w:val="$Address=User Defined 2"/>
    <w:basedOn w:val="zzbaseaddress"/>
    <w:rsid w:val="003D46DB"/>
  </w:style>
  <w:style w:type="paragraph" w:customStyle="1" w:styleId="AddressUserDefined3">
    <w:name w:val="$Address=User Defined 3"/>
    <w:basedOn w:val="zzbaseaddress"/>
    <w:rsid w:val="003D46DB"/>
  </w:style>
  <w:style w:type="paragraph" w:customStyle="1" w:styleId="HeadingUserDefined1">
    <w:name w:val="%Heading=User Defined 1"/>
    <w:basedOn w:val="zzbaseheading"/>
    <w:next w:val="BodyText0"/>
    <w:rsid w:val="003D46DB"/>
  </w:style>
  <w:style w:type="paragraph" w:customStyle="1" w:styleId="HeadingUserDefined2">
    <w:name w:val="%Heading=User Defined 2"/>
    <w:basedOn w:val="zzbaseheading"/>
    <w:next w:val="BodyText0"/>
    <w:rsid w:val="003D46DB"/>
  </w:style>
  <w:style w:type="paragraph" w:customStyle="1" w:styleId="HeadingUserDefined3">
    <w:name w:val="%Heading=User Defined 3"/>
    <w:basedOn w:val="zzbaseheading"/>
    <w:next w:val="BodyText0"/>
    <w:rsid w:val="003D46DB"/>
  </w:style>
  <w:style w:type="paragraph" w:customStyle="1" w:styleId="QuotesUserDefined1">
    <w:name w:val="@Quotes=User Defined 1"/>
    <w:basedOn w:val="zzbasequotes"/>
    <w:rsid w:val="003D46DB"/>
  </w:style>
  <w:style w:type="paragraph" w:customStyle="1" w:styleId="QuotesUserDefined2">
    <w:name w:val="@Quotes=User Defined 2"/>
    <w:basedOn w:val="zzbasequotes"/>
    <w:rsid w:val="003D46DB"/>
  </w:style>
  <w:style w:type="paragraph" w:customStyle="1" w:styleId="QuotesUserDefined3">
    <w:name w:val="@Quotes=User Defined 3"/>
    <w:basedOn w:val="zzbasequotes"/>
    <w:rsid w:val="003D46DB"/>
  </w:style>
  <w:style w:type="paragraph" w:customStyle="1" w:styleId="TableUserDefined1">
    <w:name w:val="^Table=User Defined 1"/>
    <w:basedOn w:val="zzbasetables"/>
    <w:rsid w:val="003D46DB"/>
  </w:style>
  <w:style w:type="paragraph" w:customStyle="1" w:styleId="TableUserDefined2">
    <w:name w:val="^Table=User Defined 2"/>
    <w:basedOn w:val="zzbasetables"/>
    <w:rsid w:val="003D46DB"/>
  </w:style>
  <w:style w:type="paragraph" w:customStyle="1" w:styleId="TableUserDefined3">
    <w:name w:val="^Table=User Defined 3"/>
    <w:basedOn w:val="zzbasetables"/>
    <w:rsid w:val="003D46DB"/>
  </w:style>
  <w:style w:type="paragraph" w:customStyle="1" w:styleId="DocID">
    <w:name w:val="DocID"/>
    <w:basedOn w:val="Normal"/>
    <w:next w:val="Normal"/>
    <w:rsid w:val="00D52200"/>
    <w:rPr>
      <w:sz w:val="16"/>
      <w:szCs w:val="16"/>
    </w:rPr>
  </w:style>
  <w:style w:type="paragraph" w:customStyle="1" w:styleId="ABL1">
    <w:name w:val="AB L1"/>
    <w:basedOn w:val="Normal"/>
    <w:rsid w:val="00D136E8"/>
    <w:pPr>
      <w:keepNext/>
      <w:numPr>
        <w:numId w:val="20"/>
      </w:numPr>
      <w:jc w:val="both"/>
      <w:outlineLvl w:val="0"/>
    </w:pPr>
    <w:rPr>
      <w:rFonts w:eastAsia="MS Mincho"/>
      <w:b/>
      <w:kern w:val="28"/>
      <w:lang w:eastAsia="en-CA"/>
    </w:rPr>
  </w:style>
  <w:style w:type="paragraph" w:customStyle="1" w:styleId="ABL2">
    <w:name w:val="AB L2"/>
    <w:basedOn w:val="Normal"/>
    <w:rsid w:val="00D136E8"/>
    <w:pPr>
      <w:keepNext/>
      <w:numPr>
        <w:ilvl w:val="1"/>
        <w:numId w:val="20"/>
      </w:numPr>
      <w:jc w:val="both"/>
      <w:outlineLvl w:val="1"/>
    </w:pPr>
    <w:rPr>
      <w:rFonts w:eastAsia="MS Mincho"/>
      <w:b/>
      <w:kern w:val="28"/>
      <w:lang w:eastAsia="en-CA"/>
    </w:rPr>
  </w:style>
  <w:style w:type="paragraph" w:customStyle="1" w:styleId="ABL3">
    <w:name w:val="AB L3"/>
    <w:basedOn w:val="Normal"/>
    <w:rsid w:val="00D136E8"/>
    <w:pPr>
      <w:numPr>
        <w:ilvl w:val="2"/>
        <w:numId w:val="20"/>
      </w:numPr>
      <w:outlineLvl w:val="2"/>
    </w:pPr>
    <w:rPr>
      <w:rFonts w:eastAsia="MS Mincho"/>
      <w:kern w:val="28"/>
      <w:lang w:eastAsia="en-CA"/>
    </w:rPr>
  </w:style>
  <w:style w:type="paragraph" w:customStyle="1" w:styleId="ABL4">
    <w:name w:val="AB L4"/>
    <w:basedOn w:val="Normal"/>
    <w:rsid w:val="00D136E8"/>
    <w:pPr>
      <w:numPr>
        <w:ilvl w:val="3"/>
        <w:numId w:val="20"/>
      </w:numPr>
      <w:jc w:val="both"/>
      <w:outlineLvl w:val="3"/>
    </w:pPr>
    <w:rPr>
      <w:rFonts w:eastAsia="MS Mincho"/>
      <w:i/>
      <w:kern w:val="28"/>
      <w:lang w:eastAsia="en-CA"/>
    </w:rPr>
  </w:style>
  <w:style w:type="paragraph" w:customStyle="1" w:styleId="ABL5">
    <w:name w:val="AB L5"/>
    <w:basedOn w:val="Normal"/>
    <w:qFormat/>
    <w:rsid w:val="0067779A"/>
    <w:pPr>
      <w:numPr>
        <w:numId w:val="31"/>
      </w:numPr>
      <w:ind w:left="567" w:hanging="567"/>
      <w:jc w:val="both"/>
      <w:outlineLvl w:val="4"/>
    </w:pPr>
    <w:rPr>
      <w:rFonts w:eastAsia="MS Mincho"/>
      <w:kern w:val="28"/>
      <w:lang w:eastAsia="en-CA"/>
    </w:rPr>
  </w:style>
  <w:style w:type="paragraph" w:customStyle="1" w:styleId="ABL6">
    <w:name w:val="AB L6"/>
    <w:basedOn w:val="Normal"/>
    <w:rsid w:val="00D136E8"/>
    <w:pPr>
      <w:numPr>
        <w:ilvl w:val="5"/>
        <w:numId w:val="20"/>
      </w:numPr>
      <w:jc w:val="both"/>
      <w:outlineLvl w:val="5"/>
    </w:pPr>
    <w:rPr>
      <w:rFonts w:eastAsia="MS Mincho"/>
      <w:kern w:val="28"/>
      <w:lang w:eastAsia="en-CA"/>
    </w:rPr>
  </w:style>
  <w:style w:type="paragraph" w:customStyle="1" w:styleId="ABL7">
    <w:name w:val="AB L7"/>
    <w:basedOn w:val="Normal"/>
    <w:rsid w:val="00D136E8"/>
    <w:pPr>
      <w:numPr>
        <w:ilvl w:val="6"/>
        <w:numId w:val="20"/>
      </w:numPr>
      <w:jc w:val="both"/>
      <w:outlineLvl w:val="6"/>
    </w:pPr>
    <w:rPr>
      <w:rFonts w:eastAsia="MS Mincho"/>
      <w:kern w:val="28"/>
      <w:lang w:eastAsia="en-CA"/>
    </w:rPr>
  </w:style>
  <w:style w:type="paragraph" w:customStyle="1" w:styleId="ABL8">
    <w:name w:val="AB L8"/>
    <w:basedOn w:val="Normal"/>
    <w:rsid w:val="00D136E8"/>
    <w:pPr>
      <w:numPr>
        <w:ilvl w:val="7"/>
        <w:numId w:val="20"/>
      </w:numPr>
      <w:jc w:val="both"/>
      <w:outlineLvl w:val="7"/>
    </w:pPr>
    <w:rPr>
      <w:rFonts w:eastAsia="MS Mincho"/>
      <w:kern w:val="28"/>
      <w:lang w:eastAsia="en-CA"/>
    </w:rPr>
  </w:style>
  <w:style w:type="paragraph" w:customStyle="1" w:styleId="ABL9">
    <w:name w:val="AB L9"/>
    <w:basedOn w:val="Normal"/>
    <w:rsid w:val="00D136E8"/>
    <w:pPr>
      <w:numPr>
        <w:ilvl w:val="8"/>
        <w:numId w:val="20"/>
      </w:numPr>
      <w:jc w:val="both"/>
      <w:outlineLvl w:val="8"/>
    </w:pPr>
    <w:rPr>
      <w:rFonts w:eastAsia="MS Mincho"/>
      <w:kern w:val="28"/>
      <w:lang w:eastAsia="en-CA"/>
    </w:rPr>
  </w:style>
  <w:style w:type="paragraph" w:customStyle="1" w:styleId="Schedule1Cont1">
    <w:name w:val="Schedule1 Cont 1"/>
    <w:basedOn w:val="Normal"/>
    <w:rsid w:val="006E38AB"/>
    <w:pPr>
      <w:jc w:val="both"/>
    </w:pPr>
    <w:rPr>
      <w:lang w:eastAsia="en-CA"/>
    </w:rPr>
  </w:style>
  <w:style w:type="paragraph" w:customStyle="1" w:styleId="Schedule1Cont2">
    <w:name w:val="Schedule1 Cont 2"/>
    <w:basedOn w:val="Schedule1Cont1"/>
    <w:rsid w:val="006E38AB"/>
    <w:pPr>
      <w:ind w:left="720"/>
    </w:pPr>
  </w:style>
  <w:style w:type="paragraph" w:customStyle="1" w:styleId="Schedule1Cont3">
    <w:name w:val="Schedule1 Cont 3"/>
    <w:basedOn w:val="Schedule1Cont2"/>
    <w:rsid w:val="006E38AB"/>
    <w:pPr>
      <w:ind w:left="1440"/>
    </w:pPr>
  </w:style>
  <w:style w:type="paragraph" w:customStyle="1" w:styleId="Schedule1Cont4">
    <w:name w:val="Schedule1 Cont 4"/>
    <w:basedOn w:val="Schedule1Cont3"/>
    <w:rsid w:val="006E38AB"/>
    <w:pPr>
      <w:ind w:left="2160"/>
      <w:jc w:val="left"/>
    </w:pPr>
  </w:style>
  <w:style w:type="paragraph" w:customStyle="1" w:styleId="Schedule1Cont5">
    <w:name w:val="Schedule1 Cont 5"/>
    <w:basedOn w:val="Schedule1Cont4"/>
    <w:rsid w:val="006E38AB"/>
    <w:pPr>
      <w:ind w:left="2880"/>
      <w:jc w:val="both"/>
    </w:pPr>
  </w:style>
  <w:style w:type="paragraph" w:customStyle="1" w:styleId="Schedule1Cont6">
    <w:name w:val="Schedule1 Cont 6"/>
    <w:basedOn w:val="Schedule1Cont5"/>
    <w:rsid w:val="006E38AB"/>
    <w:pPr>
      <w:ind w:left="3600"/>
    </w:pPr>
  </w:style>
  <w:style w:type="paragraph" w:customStyle="1" w:styleId="Schedule1Cont7">
    <w:name w:val="Schedule1 Cont 7"/>
    <w:basedOn w:val="Schedule1Cont6"/>
    <w:rsid w:val="006E38AB"/>
    <w:pPr>
      <w:ind w:left="4320"/>
    </w:pPr>
  </w:style>
  <w:style w:type="paragraph" w:customStyle="1" w:styleId="Schedule1Cont8">
    <w:name w:val="Schedule1 Cont 8"/>
    <w:basedOn w:val="Schedule1Cont7"/>
    <w:rsid w:val="006E38AB"/>
    <w:pPr>
      <w:ind w:left="5040"/>
    </w:pPr>
  </w:style>
  <w:style w:type="paragraph" w:customStyle="1" w:styleId="Schedule1Cont9">
    <w:name w:val="Schedule1 Cont 9"/>
    <w:basedOn w:val="Schedule1Cont8"/>
    <w:rsid w:val="006E38AB"/>
    <w:pPr>
      <w:ind w:left="5760"/>
    </w:pPr>
  </w:style>
  <w:style w:type="paragraph" w:customStyle="1" w:styleId="Schedule1L1">
    <w:name w:val="Schedule1_L1"/>
    <w:basedOn w:val="Normal"/>
    <w:next w:val="Schedule1L2"/>
    <w:rsid w:val="006E38AB"/>
    <w:pPr>
      <w:keepNext/>
      <w:numPr>
        <w:numId w:val="21"/>
      </w:numPr>
      <w:jc w:val="center"/>
      <w:outlineLvl w:val="0"/>
    </w:pPr>
    <w:rPr>
      <w:b/>
      <w:caps/>
      <w:lang w:eastAsia="en-CA"/>
    </w:rPr>
  </w:style>
  <w:style w:type="paragraph" w:customStyle="1" w:styleId="Schedule1L2">
    <w:name w:val="Schedule1_L2"/>
    <w:basedOn w:val="Schedule1L1"/>
    <w:rsid w:val="006E38AB"/>
    <w:pPr>
      <w:keepNext w:val="0"/>
      <w:numPr>
        <w:ilvl w:val="1"/>
      </w:numPr>
      <w:jc w:val="both"/>
      <w:outlineLvl w:val="1"/>
    </w:pPr>
    <w:rPr>
      <w:b w:val="0"/>
      <w:caps w:val="0"/>
    </w:rPr>
  </w:style>
  <w:style w:type="paragraph" w:customStyle="1" w:styleId="Schedule1L3">
    <w:name w:val="Schedule1_L3"/>
    <w:basedOn w:val="Schedule1L2"/>
    <w:rsid w:val="00A374DD"/>
    <w:pPr>
      <w:numPr>
        <w:ilvl w:val="0"/>
        <w:numId w:val="0"/>
      </w:numPr>
      <w:outlineLvl w:val="2"/>
    </w:pPr>
    <w:rPr>
      <w:b/>
    </w:rPr>
  </w:style>
  <w:style w:type="paragraph" w:customStyle="1" w:styleId="Schedule1L4">
    <w:name w:val="Schedule1_L4"/>
    <w:basedOn w:val="Schedule1L3"/>
    <w:rsid w:val="00A374DD"/>
    <w:pPr>
      <w:numPr>
        <w:ilvl w:val="3"/>
        <w:numId w:val="21"/>
      </w:numPr>
      <w:outlineLvl w:val="3"/>
    </w:pPr>
  </w:style>
  <w:style w:type="paragraph" w:customStyle="1" w:styleId="Schedule1L5">
    <w:name w:val="Schedule1_L5"/>
    <w:basedOn w:val="Schedule1L4"/>
    <w:rsid w:val="00AE3A29"/>
    <w:pPr>
      <w:numPr>
        <w:ilvl w:val="4"/>
      </w:numPr>
      <w:outlineLvl w:val="4"/>
    </w:pPr>
  </w:style>
  <w:style w:type="paragraph" w:customStyle="1" w:styleId="Schedule1L6">
    <w:name w:val="Schedule1_L6"/>
    <w:basedOn w:val="Schedule1L5"/>
    <w:rsid w:val="006E38AB"/>
    <w:pPr>
      <w:numPr>
        <w:ilvl w:val="5"/>
      </w:numPr>
      <w:outlineLvl w:val="5"/>
    </w:pPr>
  </w:style>
  <w:style w:type="paragraph" w:customStyle="1" w:styleId="Schedule1L7">
    <w:name w:val="Schedule1_L7"/>
    <w:basedOn w:val="Schedule1L6"/>
    <w:rsid w:val="006E38AB"/>
    <w:pPr>
      <w:numPr>
        <w:ilvl w:val="6"/>
      </w:numPr>
      <w:outlineLvl w:val="6"/>
    </w:pPr>
  </w:style>
  <w:style w:type="paragraph" w:customStyle="1" w:styleId="Schedule1L8">
    <w:name w:val="Schedule1_L8"/>
    <w:basedOn w:val="Schedule1L7"/>
    <w:rsid w:val="006E38AB"/>
    <w:pPr>
      <w:numPr>
        <w:ilvl w:val="7"/>
      </w:numPr>
      <w:outlineLvl w:val="7"/>
    </w:pPr>
  </w:style>
  <w:style w:type="paragraph" w:customStyle="1" w:styleId="Schedule1L9">
    <w:name w:val="Schedule1_L9"/>
    <w:basedOn w:val="Schedule1L8"/>
    <w:rsid w:val="006E38AB"/>
    <w:pPr>
      <w:numPr>
        <w:ilvl w:val="8"/>
      </w:numPr>
      <w:outlineLvl w:val="8"/>
    </w:pPr>
  </w:style>
  <w:style w:type="table" w:styleId="TableGrid">
    <w:name w:val="Table Grid"/>
    <w:basedOn w:val="TableNormal"/>
    <w:uiPriority w:val="39"/>
    <w:rsid w:val="00DE2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basebodytextChar">
    <w:name w:val="zz!base body text Char"/>
    <w:basedOn w:val="DefaultParagraphFont"/>
    <w:link w:val="zzbasebodytext"/>
    <w:rsid w:val="00F325E1"/>
    <w:rPr>
      <w:szCs w:val="24"/>
      <w:lang w:val="en-CA" w:eastAsia="en-CA" w:bidi="ar-SA"/>
    </w:rPr>
  </w:style>
  <w:style w:type="character" w:customStyle="1" w:styleId="BodyTextChar0">
    <w:name w:val="#BodyText Char"/>
    <w:basedOn w:val="zzbasebodytextChar"/>
    <w:link w:val="BodyText0"/>
    <w:rsid w:val="00F325E1"/>
    <w:rPr>
      <w:szCs w:val="24"/>
      <w:lang w:val="en-CA" w:eastAsia="en-CA" w:bidi="ar-SA"/>
    </w:rPr>
  </w:style>
  <w:style w:type="character" w:customStyle="1" w:styleId="zzbaseheadingChar">
    <w:name w:val="zz!base heading Char"/>
    <w:basedOn w:val="DefaultParagraphFont"/>
    <w:link w:val="zzbaseheading"/>
    <w:rsid w:val="00865E05"/>
    <w:rPr>
      <w:szCs w:val="24"/>
      <w:lang w:val="en-CA" w:eastAsia="en-CA" w:bidi="ar-SA"/>
    </w:rPr>
  </w:style>
  <w:style w:type="character" w:customStyle="1" w:styleId="HeadingLeftBoldChar">
    <w:name w:val="%Heading=Left+Bold Char"/>
    <w:basedOn w:val="zzbaseheadingChar"/>
    <w:link w:val="HeadingLeftBold"/>
    <w:rsid w:val="00865E05"/>
    <w:rPr>
      <w:b/>
      <w:szCs w:val="24"/>
      <w:lang w:val="en-CA" w:eastAsia="en-CA" w:bidi="ar-SA"/>
    </w:rPr>
  </w:style>
  <w:style w:type="numbering" w:styleId="1ai">
    <w:name w:val="Outline List 1"/>
    <w:basedOn w:val="NoList"/>
    <w:rsid w:val="007A463F"/>
    <w:pPr>
      <w:numPr>
        <w:numId w:val="22"/>
      </w:numPr>
    </w:pPr>
  </w:style>
  <w:style w:type="character" w:customStyle="1" w:styleId="HeaderChar">
    <w:name w:val="Header Char"/>
    <w:aliases w:val="Odd Header Char,Cover Page Char,Header1 Char,Header11 Char,Header12 Char,Header13 Char,Header111 Char,Header121 Char,foote Char,Main Headings Char,Main Headings1 Char,Main Headings2 Char,Main Headings3 Char,Main Headings4 Char"/>
    <w:basedOn w:val="DefaultParagraphFont"/>
    <w:link w:val="Header"/>
    <w:uiPriority w:val="99"/>
    <w:rsid w:val="007A463F"/>
    <w:rPr>
      <w:lang w:val="en-US" w:eastAsia="en-US" w:bidi="ar-SA"/>
    </w:rPr>
  </w:style>
  <w:style w:type="paragraph" w:customStyle="1" w:styleId="BulletIndent">
    <w:name w:val="Bullet Indent"/>
    <w:basedOn w:val="Normal"/>
    <w:link w:val="BulletIndentChar"/>
    <w:rsid w:val="007A463F"/>
    <w:pPr>
      <w:numPr>
        <w:numId w:val="23"/>
      </w:numPr>
    </w:pPr>
  </w:style>
  <w:style w:type="paragraph" w:customStyle="1" w:styleId="n">
    <w:name w:val="n"/>
    <w:basedOn w:val="Heading2"/>
    <w:rsid w:val="007A463F"/>
    <w:pPr>
      <w:numPr>
        <w:ilvl w:val="0"/>
        <w:numId w:val="0"/>
      </w:numPr>
      <w:tabs>
        <w:tab w:val="num" w:pos="864"/>
      </w:tabs>
      <w:ind w:left="864" w:hanging="864"/>
    </w:pPr>
    <w:rPr>
      <w:kern w:val="0"/>
      <w:szCs w:val="20"/>
    </w:rPr>
  </w:style>
  <w:style w:type="character" w:customStyle="1" w:styleId="ListNumbered1Char">
    <w:name w:val="List Numbered 1 Char"/>
    <w:basedOn w:val="DefaultParagraphFont"/>
    <w:link w:val="ListNumbered1"/>
    <w:rsid w:val="00051C5F"/>
    <w:rPr>
      <w:rFonts w:ascii="Arial" w:hAnsi="Arial"/>
      <w:sz w:val="24"/>
      <w:szCs w:val="24"/>
      <w:lang w:val="en-US" w:eastAsia="en-US"/>
    </w:rPr>
  </w:style>
  <w:style w:type="character" w:customStyle="1" w:styleId="ListNumber5Char">
    <w:name w:val="List Number 5 Char"/>
    <w:basedOn w:val="DefaultParagraphFont"/>
    <w:link w:val="ListNumber5"/>
    <w:rsid w:val="007A463F"/>
    <w:rPr>
      <w:rFonts w:ascii="Arial" w:hAnsi="Arial"/>
      <w:sz w:val="24"/>
      <w:szCs w:val="24"/>
      <w:lang w:eastAsia="en-US"/>
    </w:rPr>
  </w:style>
  <w:style w:type="character" w:customStyle="1" w:styleId="ListNumber2Char">
    <w:name w:val="List Number 2 Char"/>
    <w:basedOn w:val="DefaultParagraphFont"/>
    <w:link w:val="ListNumber2"/>
    <w:rsid w:val="007A463F"/>
    <w:rPr>
      <w:rFonts w:ascii="Arial" w:hAnsi="Arial" w:cs="Arial"/>
      <w:b/>
      <w:noProof/>
      <w:sz w:val="22"/>
      <w:lang w:eastAsia="en-US"/>
    </w:rPr>
  </w:style>
  <w:style w:type="character" w:customStyle="1" w:styleId="BodyChar1">
    <w:name w:val="Body Char1"/>
    <w:basedOn w:val="DefaultParagraphFont"/>
    <w:link w:val="Body"/>
    <w:rsid w:val="007A463F"/>
    <w:rPr>
      <w:rFonts w:ascii="Arial" w:hAnsi="Arial" w:cs="Arial"/>
      <w:sz w:val="22"/>
      <w:szCs w:val="24"/>
      <w:lang w:val="en-CA" w:eastAsia="en-US" w:bidi="ar-SA"/>
    </w:rPr>
  </w:style>
  <w:style w:type="character" w:customStyle="1" w:styleId="ListNumbered1CharChar">
    <w:name w:val="List Numbered 1 Char Char"/>
    <w:basedOn w:val="DefaultParagraphFont"/>
    <w:rsid w:val="009E732C"/>
    <w:rPr>
      <w:lang w:val="en-US" w:eastAsia="en-US" w:bidi="ar-SA"/>
    </w:rPr>
  </w:style>
  <w:style w:type="table" w:styleId="TableGrid5">
    <w:name w:val="Table Grid 5"/>
    <w:basedOn w:val="TableNormal"/>
    <w:rsid w:val="009A668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rPr>
      <w:tblPr/>
      <w:tcPr>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shd w:val="clear" w:color="auto" w:fill="D9D9D9"/>
      </w:tcPr>
    </w:tblStylePr>
  </w:style>
  <w:style w:type="paragraph" w:customStyle="1" w:styleId="StyleListNumbered1Before6ptAfter6pt">
    <w:name w:val="Style List Numbered 1 + Before:  6 pt After:  6 pt"/>
    <w:basedOn w:val="ListNumbered1"/>
    <w:autoRedefine/>
    <w:rsid w:val="00CF4596"/>
    <w:pPr>
      <w:spacing w:before="120"/>
    </w:pPr>
    <w:rPr>
      <w:bCs/>
    </w:rPr>
  </w:style>
  <w:style w:type="character" w:customStyle="1" w:styleId="BodyTextChar1">
    <w:name w:val="Body Text Char1"/>
    <w:aliases w:val="Body Text (IBM Answer) Char"/>
    <w:basedOn w:val="DefaultParagraphFont"/>
    <w:link w:val="BodyText"/>
    <w:rsid w:val="009B1DE4"/>
    <w:rPr>
      <w:lang w:val="en-CA" w:eastAsia="en-US" w:bidi="ar-SA"/>
    </w:rPr>
  </w:style>
  <w:style w:type="numbering" w:styleId="111111">
    <w:name w:val="Outline List 2"/>
    <w:basedOn w:val="NoList"/>
    <w:rsid w:val="003B0755"/>
    <w:pPr>
      <w:numPr>
        <w:numId w:val="24"/>
      </w:numPr>
    </w:pPr>
  </w:style>
  <w:style w:type="numbering" w:styleId="ArticleSection">
    <w:name w:val="Outline List 3"/>
    <w:basedOn w:val="NoList"/>
    <w:rsid w:val="003B0755"/>
    <w:pPr>
      <w:numPr>
        <w:numId w:val="25"/>
      </w:numPr>
    </w:pPr>
  </w:style>
  <w:style w:type="paragraph" w:styleId="BodyTextFirstIndent">
    <w:name w:val="Body Text First Indent"/>
    <w:basedOn w:val="BodyText"/>
    <w:rsid w:val="003B0755"/>
    <w:pPr>
      <w:spacing w:before="0"/>
      <w:ind w:firstLine="210"/>
    </w:pPr>
  </w:style>
  <w:style w:type="paragraph" w:styleId="BodyTextFirstIndent2">
    <w:name w:val="Body Text First Indent 2"/>
    <w:basedOn w:val="BodyTextIndent"/>
    <w:rsid w:val="003B0755"/>
    <w:pPr>
      <w:tabs>
        <w:tab w:val="clear" w:pos="9360"/>
      </w:tabs>
      <w:spacing w:before="0"/>
      <w:ind w:left="283" w:firstLine="210"/>
    </w:pPr>
    <w:rPr>
      <w:lang w:val="en-CA"/>
    </w:rPr>
  </w:style>
  <w:style w:type="paragraph" w:styleId="Closing">
    <w:name w:val="Closing"/>
    <w:basedOn w:val="Normal"/>
    <w:rsid w:val="003B0755"/>
    <w:pPr>
      <w:ind w:left="4252"/>
    </w:pPr>
  </w:style>
  <w:style w:type="paragraph" w:styleId="E-mailSignature">
    <w:name w:val="E-mail Signature"/>
    <w:basedOn w:val="Normal"/>
    <w:rsid w:val="003B0755"/>
  </w:style>
  <w:style w:type="character" w:styleId="Emphasis">
    <w:name w:val="Emphasis"/>
    <w:basedOn w:val="DefaultParagraphFont"/>
    <w:uiPriority w:val="99"/>
    <w:qFormat/>
    <w:rsid w:val="003B0755"/>
    <w:rPr>
      <w:i/>
      <w:iCs/>
    </w:rPr>
  </w:style>
  <w:style w:type="character" w:styleId="EndnoteReference">
    <w:name w:val="endnote reference"/>
    <w:basedOn w:val="DefaultParagraphFont"/>
    <w:semiHidden/>
    <w:rsid w:val="003B0755"/>
    <w:rPr>
      <w:vertAlign w:val="superscript"/>
    </w:rPr>
  </w:style>
  <w:style w:type="paragraph" w:styleId="EndnoteText">
    <w:name w:val="endnote text"/>
    <w:basedOn w:val="Normal"/>
    <w:semiHidden/>
    <w:rsid w:val="003B0755"/>
  </w:style>
  <w:style w:type="paragraph" w:styleId="EnvelopeAddress">
    <w:name w:val="envelope address"/>
    <w:basedOn w:val="Normal"/>
    <w:rsid w:val="003B0755"/>
    <w:pPr>
      <w:framePr w:w="7920" w:h="1980" w:hRule="exact" w:hSpace="180" w:wrap="auto" w:hAnchor="page" w:xAlign="center" w:yAlign="bottom"/>
      <w:ind w:left="2880"/>
    </w:pPr>
  </w:style>
  <w:style w:type="paragraph" w:styleId="EnvelopeReturn">
    <w:name w:val="envelope return"/>
    <w:basedOn w:val="Normal"/>
    <w:rsid w:val="003B0755"/>
  </w:style>
  <w:style w:type="character" w:styleId="HTMLAcronym">
    <w:name w:val="HTML Acronym"/>
    <w:basedOn w:val="DefaultParagraphFont"/>
    <w:rsid w:val="003B0755"/>
  </w:style>
  <w:style w:type="paragraph" w:styleId="HTMLAddress">
    <w:name w:val="HTML Address"/>
    <w:basedOn w:val="Normal"/>
    <w:rsid w:val="003B0755"/>
    <w:rPr>
      <w:i/>
      <w:iCs/>
    </w:rPr>
  </w:style>
  <w:style w:type="character" w:styleId="HTMLCite">
    <w:name w:val="HTML Cite"/>
    <w:basedOn w:val="DefaultParagraphFont"/>
    <w:rsid w:val="003B0755"/>
    <w:rPr>
      <w:i/>
      <w:iCs/>
    </w:rPr>
  </w:style>
  <w:style w:type="character" w:styleId="HTMLCode">
    <w:name w:val="HTML Code"/>
    <w:basedOn w:val="DefaultParagraphFont"/>
    <w:rsid w:val="003B0755"/>
    <w:rPr>
      <w:rFonts w:ascii="Courier New" w:hAnsi="Courier New" w:cs="Courier New"/>
      <w:szCs w:val="20"/>
    </w:rPr>
  </w:style>
  <w:style w:type="character" w:styleId="HTMLDefinition">
    <w:name w:val="HTML Definition"/>
    <w:basedOn w:val="DefaultParagraphFont"/>
    <w:rsid w:val="003B0755"/>
    <w:rPr>
      <w:i/>
      <w:iCs/>
    </w:rPr>
  </w:style>
  <w:style w:type="character" w:styleId="HTMLKeyboard">
    <w:name w:val="HTML Keyboard"/>
    <w:basedOn w:val="DefaultParagraphFont"/>
    <w:rsid w:val="003B0755"/>
    <w:rPr>
      <w:rFonts w:ascii="Courier New" w:hAnsi="Courier New" w:cs="Courier New"/>
      <w:szCs w:val="20"/>
    </w:rPr>
  </w:style>
  <w:style w:type="paragraph" w:styleId="HTMLPreformatted">
    <w:name w:val="HTML Preformatted"/>
    <w:basedOn w:val="Normal"/>
    <w:rsid w:val="003B0755"/>
  </w:style>
  <w:style w:type="character" w:styleId="HTMLSample">
    <w:name w:val="HTML Sample"/>
    <w:basedOn w:val="DefaultParagraphFont"/>
    <w:rsid w:val="003B0755"/>
    <w:rPr>
      <w:rFonts w:ascii="Courier New" w:hAnsi="Courier New" w:cs="Courier New"/>
    </w:rPr>
  </w:style>
  <w:style w:type="character" w:styleId="HTMLTypewriter">
    <w:name w:val="HTML Typewriter"/>
    <w:basedOn w:val="DefaultParagraphFont"/>
    <w:rsid w:val="003B0755"/>
    <w:rPr>
      <w:rFonts w:ascii="Courier New" w:hAnsi="Courier New" w:cs="Courier New"/>
      <w:szCs w:val="20"/>
    </w:rPr>
  </w:style>
  <w:style w:type="character" w:styleId="HTMLVariable">
    <w:name w:val="HTML Variable"/>
    <w:basedOn w:val="DefaultParagraphFont"/>
    <w:rsid w:val="003B0755"/>
    <w:rPr>
      <w:i/>
      <w:iCs/>
    </w:rPr>
  </w:style>
  <w:style w:type="paragraph" w:styleId="Index1">
    <w:name w:val="index 1"/>
    <w:basedOn w:val="Normal"/>
    <w:next w:val="Normal"/>
    <w:autoRedefine/>
    <w:semiHidden/>
    <w:rsid w:val="003B0755"/>
    <w:pPr>
      <w:ind w:left="220" w:hanging="220"/>
    </w:pPr>
  </w:style>
  <w:style w:type="paragraph" w:styleId="Index2">
    <w:name w:val="index 2"/>
    <w:basedOn w:val="Normal"/>
    <w:next w:val="Normal"/>
    <w:autoRedefine/>
    <w:semiHidden/>
    <w:rsid w:val="003B0755"/>
    <w:pPr>
      <w:ind w:left="440" w:hanging="220"/>
    </w:pPr>
  </w:style>
  <w:style w:type="paragraph" w:styleId="Index3">
    <w:name w:val="index 3"/>
    <w:basedOn w:val="Normal"/>
    <w:next w:val="Normal"/>
    <w:autoRedefine/>
    <w:semiHidden/>
    <w:rsid w:val="003B0755"/>
    <w:pPr>
      <w:ind w:left="660" w:hanging="220"/>
    </w:pPr>
  </w:style>
  <w:style w:type="paragraph" w:styleId="Index4">
    <w:name w:val="index 4"/>
    <w:basedOn w:val="Normal"/>
    <w:next w:val="Normal"/>
    <w:autoRedefine/>
    <w:semiHidden/>
    <w:rsid w:val="003B0755"/>
    <w:pPr>
      <w:ind w:left="880" w:hanging="220"/>
    </w:pPr>
  </w:style>
  <w:style w:type="paragraph" w:styleId="Index5">
    <w:name w:val="index 5"/>
    <w:basedOn w:val="Normal"/>
    <w:next w:val="Normal"/>
    <w:autoRedefine/>
    <w:semiHidden/>
    <w:rsid w:val="003B0755"/>
    <w:pPr>
      <w:ind w:left="1100" w:hanging="220"/>
    </w:pPr>
  </w:style>
  <w:style w:type="paragraph" w:styleId="Index6">
    <w:name w:val="index 6"/>
    <w:basedOn w:val="Normal"/>
    <w:next w:val="Normal"/>
    <w:autoRedefine/>
    <w:semiHidden/>
    <w:rsid w:val="003B0755"/>
    <w:pPr>
      <w:ind w:left="1320" w:hanging="220"/>
    </w:pPr>
  </w:style>
  <w:style w:type="paragraph" w:styleId="Index7">
    <w:name w:val="index 7"/>
    <w:basedOn w:val="Normal"/>
    <w:next w:val="Normal"/>
    <w:autoRedefine/>
    <w:semiHidden/>
    <w:rsid w:val="003B0755"/>
    <w:pPr>
      <w:ind w:left="1540" w:hanging="220"/>
    </w:pPr>
  </w:style>
  <w:style w:type="paragraph" w:styleId="Index9">
    <w:name w:val="index 9"/>
    <w:basedOn w:val="Normal"/>
    <w:next w:val="Normal"/>
    <w:autoRedefine/>
    <w:semiHidden/>
    <w:rsid w:val="003B0755"/>
    <w:pPr>
      <w:ind w:left="1980" w:hanging="220"/>
    </w:pPr>
  </w:style>
  <w:style w:type="paragraph" w:styleId="IndexHeading">
    <w:name w:val="index heading"/>
    <w:basedOn w:val="Normal"/>
    <w:next w:val="Index1"/>
    <w:semiHidden/>
    <w:rsid w:val="003B0755"/>
    <w:rPr>
      <w:b/>
      <w:bCs/>
    </w:rPr>
  </w:style>
  <w:style w:type="character" w:styleId="LineNumber">
    <w:name w:val="line number"/>
    <w:basedOn w:val="DefaultParagraphFont"/>
    <w:rsid w:val="003B0755"/>
  </w:style>
  <w:style w:type="paragraph" w:styleId="ListContinue5">
    <w:name w:val="List Continue 5"/>
    <w:basedOn w:val="Normal"/>
    <w:rsid w:val="003B0755"/>
    <w:pPr>
      <w:ind w:left="1415"/>
    </w:pPr>
  </w:style>
  <w:style w:type="paragraph" w:styleId="ListNumber3">
    <w:name w:val="List Number 3"/>
    <w:basedOn w:val="Normal"/>
    <w:uiPriority w:val="99"/>
    <w:qFormat/>
    <w:rsid w:val="00FC7FFD"/>
    <w:pPr>
      <w:numPr>
        <w:numId w:val="26"/>
      </w:numPr>
      <w:ind w:left="360"/>
    </w:pPr>
    <w:rPr>
      <w:b/>
    </w:rPr>
  </w:style>
  <w:style w:type="paragraph" w:styleId="ListNumber4">
    <w:name w:val="List Number 4"/>
    <w:basedOn w:val="Normal"/>
    <w:link w:val="ListNumber4Char"/>
    <w:uiPriority w:val="99"/>
    <w:rsid w:val="003B0755"/>
    <w:pPr>
      <w:numPr>
        <w:numId w:val="27"/>
      </w:numPr>
    </w:pPr>
  </w:style>
  <w:style w:type="paragraph" w:styleId="MacroText">
    <w:name w:val="macro"/>
    <w:semiHidden/>
    <w:rsid w:val="003B0755"/>
    <w:pPr>
      <w:tabs>
        <w:tab w:val="left" w:pos="480"/>
        <w:tab w:val="left" w:pos="960"/>
        <w:tab w:val="left" w:pos="1440"/>
        <w:tab w:val="left" w:pos="1920"/>
        <w:tab w:val="left" w:pos="2400"/>
        <w:tab w:val="left" w:pos="2880"/>
        <w:tab w:val="left" w:pos="3360"/>
        <w:tab w:val="left" w:pos="3840"/>
        <w:tab w:val="left" w:pos="4320"/>
      </w:tabs>
    </w:pPr>
    <w:rPr>
      <w:rFonts w:ascii="Arial" w:hAnsi="Arial" w:cs="Arial"/>
      <w:sz w:val="22"/>
      <w:lang w:eastAsia="en-US"/>
    </w:rPr>
  </w:style>
  <w:style w:type="paragraph" w:styleId="MessageHeader">
    <w:name w:val="Message Header"/>
    <w:basedOn w:val="Normal"/>
    <w:rsid w:val="003B0755"/>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oteHeading">
    <w:name w:val="Note Heading"/>
    <w:basedOn w:val="Normal"/>
    <w:next w:val="Normal"/>
    <w:rsid w:val="003B0755"/>
  </w:style>
  <w:style w:type="paragraph" w:styleId="Salutation">
    <w:name w:val="Salutation"/>
    <w:basedOn w:val="Normal"/>
    <w:next w:val="Normal"/>
    <w:rsid w:val="003B0755"/>
  </w:style>
  <w:style w:type="paragraph" w:styleId="Signature">
    <w:name w:val="Signature"/>
    <w:basedOn w:val="Normal"/>
    <w:rsid w:val="003B0755"/>
    <w:pPr>
      <w:ind w:left="4252"/>
    </w:pPr>
  </w:style>
  <w:style w:type="character" w:styleId="Strong">
    <w:name w:val="Strong"/>
    <w:basedOn w:val="DefaultParagraphFont"/>
    <w:uiPriority w:val="99"/>
    <w:qFormat/>
    <w:rsid w:val="003B0755"/>
    <w:rPr>
      <w:b/>
      <w:bCs/>
    </w:rPr>
  </w:style>
  <w:style w:type="table" w:styleId="Table3Deffects1">
    <w:name w:val="Table 3D effects 1"/>
    <w:basedOn w:val="TableNormal"/>
    <w:rsid w:val="003B075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075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B075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B075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075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B07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B075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B075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075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075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075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B075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B075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B075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B075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B075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07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B075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B075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B075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B075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B075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B075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B075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B075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B075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B075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B07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075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075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0755"/>
    <w:pPr>
      <w:ind w:left="220" w:hanging="220"/>
    </w:pPr>
  </w:style>
  <w:style w:type="table" w:styleId="TableProfessional">
    <w:name w:val="Table Professional"/>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075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075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075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075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B075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B0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B075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B075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B075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3B0755"/>
    <w:pPr>
      <w:spacing w:before="120"/>
    </w:pPr>
    <w:rPr>
      <w:b/>
      <w:bCs/>
    </w:rPr>
  </w:style>
  <w:style w:type="character" w:customStyle="1" w:styleId="BulletIndentChar">
    <w:name w:val="Bullet Indent Char"/>
    <w:basedOn w:val="DefaultParagraphFont"/>
    <w:link w:val="BulletIndent"/>
    <w:rsid w:val="000C4201"/>
    <w:rPr>
      <w:rFonts w:ascii="Arial" w:hAnsi="Arial"/>
      <w:sz w:val="24"/>
      <w:szCs w:val="24"/>
      <w:lang w:eastAsia="en-US"/>
    </w:rPr>
  </w:style>
  <w:style w:type="character" w:customStyle="1" w:styleId="Heading1Char">
    <w:name w:val="Heading 1 Char"/>
    <w:aliases w:val="RFP H1 Char,H1 Char,Headline1 Char,Section Heading Char,Headline11 Char,Headline12 Char,Headline13 Char"/>
    <w:basedOn w:val="DefaultParagraphFont"/>
    <w:link w:val="Heading1"/>
    <w:uiPriority w:val="9"/>
    <w:rsid w:val="005220E7"/>
    <w:rPr>
      <w:rFonts w:ascii="Arial" w:hAnsi="Arial"/>
      <w:b/>
      <w:caps/>
      <w:kern w:val="28"/>
      <w:sz w:val="28"/>
      <w:szCs w:val="24"/>
      <w:lang w:eastAsia="en-US"/>
    </w:rPr>
  </w:style>
  <w:style w:type="character" w:customStyle="1" w:styleId="Heading2Char">
    <w:name w:val="Heading 2 Char"/>
    <w:aliases w:val="RFP H2 Char,H2 Char,h2 Char,2m Char,Subhead1 Char,Reset numbering Char,Subsection Char,He Char,Subsection1 Char,Subsection2 Char,Subsection3 Char,Subsection4 Char"/>
    <w:basedOn w:val="Heading1Char"/>
    <w:link w:val="Heading2"/>
    <w:uiPriority w:val="9"/>
    <w:rsid w:val="00C85DA5"/>
    <w:rPr>
      <w:rFonts w:ascii="Arial Bold" w:hAnsi="Arial Bold"/>
      <w:b/>
      <w:caps w:val="0"/>
      <w:kern w:val="28"/>
      <w:sz w:val="24"/>
      <w:szCs w:val="26"/>
      <w:lang w:eastAsia="en-US"/>
    </w:rPr>
  </w:style>
  <w:style w:type="character" w:customStyle="1" w:styleId="Heading4Char">
    <w:name w:val="Heading 4 Char"/>
    <w:aliases w:val="RFP H4 Char"/>
    <w:basedOn w:val="DefaultParagraphFont"/>
    <w:link w:val="Heading4"/>
    <w:uiPriority w:val="9"/>
    <w:rsid w:val="005220E7"/>
    <w:rPr>
      <w:rFonts w:ascii="Arial" w:hAnsi="Arial" w:cs="Arial"/>
      <w:b/>
      <w:kern w:val="28"/>
      <w:sz w:val="24"/>
      <w:szCs w:val="26"/>
      <w:lang w:val="en-US" w:eastAsia="en-US"/>
    </w:rPr>
  </w:style>
  <w:style w:type="character" w:customStyle="1" w:styleId="Heading5Char">
    <w:name w:val="Heading 5 Char"/>
    <w:aliases w:val="h5 Char"/>
    <w:basedOn w:val="DefaultParagraphFont"/>
    <w:link w:val="Heading5"/>
    <w:uiPriority w:val="9"/>
    <w:rsid w:val="00F81C75"/>
    <w:rPr>
      <w:rFonts w:ascii="Arial" w:hAnsi="Arial"/>
      <w:sz w:val="24"/>
      <w:szCs w:val="24"/>
      <w:lang w:eastAsia="en-US"/>
    </w:rPr>
  </w:style>
  <w:style w:type="character" w:customStyle="1" w:styleId="Heading6Char">
    <w:name w:val="Heading 6 Char"/>
    <w:aliases w:val="h6 Char"/>
    <w:basedOn w:val="DefaultParagraphFont"/>
    <w:link w:val="Heading6"/>
    <w:uiPriority w:val="9"/>
    <w:rsid w:val="00F81C75"/>
    <w:rPr>
      <w:rFonts w:ascii="Arial" w:hAnsi="Arial"/>
      <w:b/>
      <w:sz w:val="24"/>
      <w:szCs w:val="24"/>
      <w:lang w:val="en-US" w:eastAsia="en-US"/>
    </w:rPr>
  </w:style>
  <w:style w:type="character" w:customStyle="1" w:styleId="Heading7Char">
    <w:name w:val="Heading 7 Char"/>
    <w:basedOn w:val="DefaultParagraphFont"/>
    <w:link w:val="Heading7"/>
    <w:uiPriority w:val="9"/>
    <w:rsid w:val="00F81C75"/>
    <w:rPr>
      <w:rFonts w:ascii="Arial" w:hAnsi="Arial"/>
      <w:i/>
      <w:sz w:val="24"/>
      <w:szCs w:val="24"/>
      <w:lang w:val="en-GB" w:eastAsia="en-US"/>
    </w:rPr>
  </w:style>
  <w:style w:type="character" w:customStyle="1" w:styleId="Heading8Char">
    <w:name w:val="Heading 8 Char"/>
    <w:basedOn w:val="DefaultParagraphFont"/>
    <w:link w:val="Heading8"/>
    <w:uiPriority w:val="9"/>
    <w:rsid w:val="00F81C75"/>
    <w:rPr>
      <w:rFonts w:ascii="Arial" w:hAnsi="Arial"/>
      <w:i/>
      <w:sz w:val="24"/>
      <w:szCs w:val="24"/>
      <w:lang w:val="en-GB" w:eastAsia="en-US"/>
    </w:rPr>
  </w:style>
  <w:style w:type="character" w:customStyle="1" w:styleId="Heading9Char">
    <w:name w:val="Heading 9 Char"/>
    <w:basedOn w:val="DefaultParagraphFont"/>
    <w:link w:val="Heading9"/>
    <w:uiPriority w:val="9"/>
    <w:rsid w:val="00F81C75"/>
    <w:rPr>
      <w:rFonts w:ascii="Arial" w:hAnsi="Arial"/>
      <w:i/>
      <w:sz w:val="24"/>
      <w:szCs w:val="24"/>
      <w:lang w:val="en-US" w:eastAsia="en-US"/>
    </w:rPr>
  </w:style>
  <w:style w:type="paragraph" w:customStyle="1" w:styleId="MBSLSBSection">
    <w:name w:val="MBSLSB Section"/>
    <w:basedOn w:val="Normal"/>
    <w:uiPriority w:val="99"/>
    <w:rsid w:val="00F81C75"/>
    <w:pPr>
      <w:widowControl w:val="0"/>
      <w:ind w:left="720" w:hanging="720"/>
      <w:jc w:val="both"/>
    </w:pPr>
    <w:rPr>
      <w:szCs w:val="20"/>
    </w:rPr>
  </w:style>
  <w:style w:type="paragraph" w:customStyle="1" w:styleId="a">
    <w:name w:val="a"/>
    <w:aliases w:val="b,c"/>
    <w:uiPriority w:val="99"/>
    <w:rsid w:val="00F81C75"/>
    <w:pPr>
      <w:ind w:left="1440"/>
    </w:pPr>
    <w:rPr>
      <w:sz w:val="24"/>
      <w:lang w:val="en-US" w:eastAsia="en-US"/>
    </w:rPr>
  </w:style>
  <w:style w:type="paragraph" w:customStyle="1" w:styleId="OPSSection">
    <w:name w:val="OPS Section"/>
    <w:basedOn w:val="Normal"/>
    <w:uiPriority w:val="99"/>
    <w:rsid w:val="00F81C75"/>
    <w:pPr>
      <w:widowControl w:val="0"/>
      <w:ind w:left="720" w:hanging="720"/>
      <w:jc w:val="both"/>
    </w:pPr>
    <w:rPr>
      <w:szCs w:val="20"/>
    </w:rPr>
  </w:style>
  <w:style w:type="paragraph" w:customStyle="1" w:styleId="Default">
    <w:name w:val="Default"/>
    <w:uiPriority w:val="99"/>
    <w:rsid w:val="00F81C75"/>
    <w:pPr>
      <w:autoSpaceDE w:val="0"/>
      <w:autoSpaceDN w:val="0"/>
      <w:adjustRightInd w:val="0"/>
    </w:pPr>
    <w:rPr>
      <w:rFonts w:ascii="Arial" w:hAnsi="Arial" w:cs="Arial"/>
      <w:color w:val="000000"/>
      <w:sz w:val="24"/>
      <w:szCs w:val="24"/>
    </w:rPr>
  </w:style>
  <w:style w:type="paragraph" w:customStyle="1" w:styleId="numbered">
    <w:name w:val="numbered"/>
    <w:basedOn w:val="Normal"/>
    <w:uiPriority w:val="99"/>
    <w:rsid w:val="00F81C75"/>
    <w:pPr>
      <w:widowControl w:val="0"/>
      <w:tabs>
        <w:tab w:val="left" w:pos="720"/>
      </w:tabs>
      <w:ind w:left="720" w:hanging="720"/>
    </w:pPr>
    <w:rPr>
      <w:sz w:val="20"/>
      <w:szCs w:val="20"/>
      <w:lang w:val="en-US"/>
    </w:rPr>
  </w:style>
  <w:style w:type="paragraph" w:customStyle="1" w:styleId="bodytextindent0">
    <w:name w:val="#body text=indent 0"/>
    <w:basedOn w:val="Normal"/>
    <w:uiPriority w:val="99"/>
    <w:rsid w:val="00F81C75"/>
    <w:pPr>
      <w:spacing w:before="240"/>
      <w:jc w:val="both"/>
    </w:pPr>
    <w:rPr>
      <w:szCs w:val="20"/>
    </w:rPr>
  </w:style>
  <w:style w:type="paragraph" w:customStyle="1" w:styleId="headingcentrebold0">
    <w:name w:val="%heading=centre bold"/>
    <w:basedOn w:val="Normal"/>
    <w:next w:val="bodytextindent0"/>
    <w:uiPriority w:val="99"/>
    <w:rsid w:val="00F81C75"/>
    <w:pPr>
      <w:keepNext/>
      <w:keepLines/>
      <w:spacing w:before="240"/>
      <w:jc w:val="center"/>
    </w:pPr>
    <w:rPr>
      <w:b/>
      <w:szCs w:val="20"/>
    </w:rPr>
  </w:style>
  <w:style w:type="character" w:customStyle="1" w:styleId="DeltaViewInsertion">
    <w:name w:val="DeltaView Insertion"/>
    <w:uiPriority w:val="99"/>
    <w:rsid w:val="00F81C75"/>
    <w:rPr>
      <w:b/>
      <w:color w:val="000000"/>
      <w:spacing w:val="0"/>
      <w:u w:val="double"/>
    </w:rPr>
  </w:style>
  <w:style w:type="character" w:customStyle="1" w:styleId="DeltaViewMoveSource">
    <w:name w:val="DeltaView Move Source"/>
    <w:uiPriority w:val="99"/>
    <w:rsid w:val="00F81C75"/>
    <w:rPr>
      <w:strike/>
      <w:color w:val="000000"/>
      <w:spacing w:val="0"/>
    </w:rPr>
  </w:style>
  <w:style w:type="character" w:customStyle="1" w:styleId="DeltaViewChangeNumber">
    <w:name w:val="DeltaView Change Number"/>
    <w:uiPriority w:val="99"/>
    <w:rsid w:val="00F81C75"/>
    <w:rPr>
      <w:color w:val="000000"/>
      <w:spacing w:val="0"/>
      <w:vertAlign w:val="superscript"/>
    </w:rPr>
  </w:style>
  <w:style w:type="character" w:customStyle="1" w:styleId="emailstyle19">
    <w:name w:val="emailstyle19"/>
    <w:uiPriority w:val="99"/>
    <w:rsid w:val="00F81C75"/>
    <w:rPr>
      <w:rFonts w:ascii="Calibri" w:hAnsi="Calibri"/>
      <w:color w:val="000080"/>
      <w:sz w:val="22"/>
      <w:u w:val="none"/>
      <w:effect w:val="none"/>
    </w:rPr>
  </w:style>
  <w:style w:type="paragraph" w:customStyle="1" w:styleId="section-e">
    <w:name w:val="section-e"/>
    <w:basedOn w:val="Normal"/>
    <w:uiPriority w:val="99"/>
    <w:rsid w:val="00F81C75"/>
    <w:pPr>
      <w:snapToGrid w:val="0"/>
      <w:jc w:val="center"/>
    </w:pPr>
    <w:rPr>
      <w:rFonts w:eastAsia="MS Mincho"/>
      <w:b/>
      <w:color w:val="000000"/>
      <w:lang w:eastAsia="ja-JP"/>
    </w:rPr>
  </w:style>
  <w:style w:type="paragraph" w:customStyle="1" w:styleId="subsection-e">
    <w:name w:val="subsection-e"/>
    <w:basedOn w:val="Normal"/>
    <w:uiPriority w:val="99"/>
    <w:rsid w:val="00F81C75"/>
    <w:pPr>
      <w:snapToGrid w:val="0"/>
      <w:ind w:firstLine="600"/>
    </w:pPr>
    <w:rPr>
      <w:rFonts w:eastAsia="MS Mincho"/>
      <w:color w:val="000000"/>
      <w:sz w:val="26"/>
      <w:szCs w:val="26"/>
      <w:lang w:eastAsia="ja-JP"/>
    </w:rPr>
  </w:style>
  <w:style w:type="character" w:customStyle="1" w:styleId="CommentTextChar">
    <w:name w:val="Comment Text Char"/>
    <w:basedOn w:val="DefaultParagraphFont"/>
    <w:link w:val="CommentText"/>
    <w:uiPriority w:val="99"/>
    <w:rsid w:val="00F81C75"/>
    <w:rPr>
      <w:rFonts w:ascii="Arial" w:hAnsi="Arial" w:cs="Arial"/>
      <w:b/>
      <w:noProof/>
      <w:sz w:val="22"/>
      <w:lang w:eastAsia="en-US"/>
    </w:rPr>
  </w:style>
  <w:style w:type="character" w:customStyle="1" w:styleId="FooterChar">
    <w:name w:val="Footer Char"/>
    <w:basedOn w:val="DefaultParagraphFont"/>
    <w:link w:val="Footer"/>
    <w:uiPriority w:val="99"/>
    <w:rsid w:val="00F81C75"/>
    <w:rPr>
      <w:rFonts w:ascii="Arial" w:eastAsia="Arial Unicode MS" w:hAnsi="Arial" w:cs="Arial"/>
      <w:snapToGrid w:val="0"/>
      <w:sz w:val="22"/>
      <w:lang w:val="en-US" w:eastAsia="en-US"/>
    </w:rPr>
  </w:style>
  <w:style w:type="character" w:customStyle="1" w:styleId="BodyTextIndentChar">
    <w:name w:val="Body Text Indent Char"/>
    <w:basedOn w:val="DefaultParagraphFont"/>
    <w:link w:val="BodyTextIndent"/>
    <w:uiPriority w:val="99"/>
    <w:rsid w:val="00F81C75"/>
    <w:rPr>
      <w:rFonts w:ascii="Arial" w:hAnsi="Arial" w:cs="Arial"/>
      <w:sz w:val="22"/>
      <w:lang w:val="en-US" w:eastAsia="en-US"/>
    </w:rPr>
  </w:style>
  <w:style w:type="character" w:customStyle="1" w:styleId="BodyText2Char">
    <w:name w:val="Body Text 2 Char"/>
    <w:basedOn w:val="DefaultParagraphFont"/>
    <w:link w:val="BodyText2"/>
    <w:uiPriority w:val="99"/>
    <w:rsid w:val="00F81C75"/>
    <w:rPr>
      <w:rFonts w:ascii="Arial" w:hAnsi="Arial" w:cs="Arial"/>
      <w:spacing w:val="-2"/>
      <w:sz w:val="22"/>
      <w:lang w:eastAsia="en-US"/>
    </w:rPr>
  </w:style>
  <w:style w:type="character" w:customStyle="1" w:styleId="BodyText3Char">
    <w:name w:val="Body Text 3 Char"/>
    <w:basedOn w:val="DefaultParagraphFont"/>
    <w:link w:val="BodyText3"/>
    <w:uiPriority w:val="99"/>
    <w:rsid w:val="00F81C75"/>
    <w:rPr>
      <w:rFonts w:ascii="Arial" w:hAnsi="Arial" w:cs="Arial"/>
      <w:color w:val="000000"/>
      <w:spacing w:val="-2"/>
      <w:sz w:val="22"/>
      <w:lang w:eastAsia="en-US"/>
    </w:rPr>
  </w:style>
  <w:style w:type="character" w:customStyle="1" w:styleId="BodyTextIndent3Char">
    <w:name w:val="Body Text Indent 3 Char"/>
    <w:basedOn w:val="DefaultParagraphFont"/>
    <w:link w:val="BodyTextIndent3"/>
    <w:uiPriority w:val="99"/>
    <w:rsid w:val="00F81C75"/>
    <w:rPr>
      <w:rFonts w:ascii="Arial" w:hAnsi="Arial" w:cs="Arial"/>
      <w:spacing w:val="-3"/>
      <w:sz w:val="22"/>
      <w:lang w:eastAsia="en-US"/>
    </w:rPr>
  </w:style>
  <w:style w:type="character" w:customStyle="1" w:styleId="NormalWebChar">
    <w:name w:val="Normal (Web) Char"/>
    <w:link w:val="NormalWeb"/>
    <w:uiPriority w:val="99"/>
    <w:locked/>
    <w:rsid w:val="00F81C75"/>
    <w:rPr>
      <w:rFonts w:ascii="Arial" w:hAnsi="Arial" w:cs="Arial"/>
      <w:sz w:val="22"/>
      <w:lang w:val="en-US" w:eastAsia="en-US"/>
    </w:rPr>
  </w:style>
  <w:style w:type="character" w:customStyle="1" w:styleId="CommentSubjectChar">
    <w:name w:val="Comment Subject Char"/>
    <w:basedOn w:val="CommentTextChar"/>
    <w:link w:val="CommentSubject"/>
    <w:uiPriority w:val="99"/>
    <w:rsid w:val="00F81C75"/>
    <w:rPr>
      <w:rFonts w:ascii="Arial" w:hAnsi="Arial" w:cs="Arial"/>
      <w:b/>
      <w:bCs/>
      <w:noProof/>
      <w:sz w:val="22"/>
      <w:lang w:eastAsia="en-US"/>
    </w:rPr>
  </w:style>
  <w:style w:type="character" w:customStyle="1" w:styleId="BalloonTextChar">
    <w:name w:val="Balloon Text Char"/>
    <w:basedOn w:val="DefaultParagraphFont"/>
    <w:link w:val="BalloonText"/>
    <w:uiPriority w:val="99"/>
    <w:rsid w:val="00F81C75"/>
    <w:rPr>
      <w:rFonts w:ascii="Arial" w:hAnsi="Arial" w:cs="Arial"/>
      <w:sz w:val="22"/>
      <w:szCs w:val="16"/>
      <w:lang w:eastAsia="en-US"/>
    </w:rPr>
  </w:style>
  <w:style w:type="paragraph" w:styleId="ListParagraph">
    <w:name w:val="List Paragraph"/>
    <w:aliases w:val="Lettre d'introduction,List Paragraph1,Indented Paragraph,Bullet List 1,Unordered List Level 1,Heading 4 test,MOU List Number i,kern at 14 pt,Bullet list,Subhead Paragraph,Contents Page,Bullet,Indented Paragra,table bullets,Recommendation"/>
    <w:basedOn w:val="Normal"/>
    <w:link w:val="ListParagraphChar"/>
    <w:uiPriority w:val="34"/>
    <w:qFormat/>
    <w:rsid w:val="00F81C75"/>
    <w:pPr>
      <w:ind w:left="720"/>
    </w:pPr>
  </w:style>
  <w:style w:type="character" w:customStyle="1" w:styleId="st1">
    <w:name w:val="st1"/>
    <w:basedOn w:val="DefaultParagraphFont"/>
    <w:uiPriority w:val="99"/>
    <w:rsid w:val="00F81C75"/>
    <w:rPr>
      <w:rFonts w:cs="Times New Roman"/>
    </w:rPr>
  </w:style>
  <w:style w:type="character" w:customStyle="1" w:styleId="BodyTextIndent2Char">
    <w:name w:val="Body Text Indent 2 Char"/>
    <w:basedOn w:val="DefaultParagraphFont"/>
    <w:link w:val="BodyTextIndent2"/>
    <w:rsid w:val="00F81C75"/>
    <w:rPr>
      <w:rFonts w:ascii="Arial" w:hAnsi="Arial" w:cs="Arial"/>
      <w:spacing w:val="-3"/>
      <w:sz w:val="22"/>
      <w:lang w:val="en-US" w:eastAsia="en-US"/>
    </w:rPr>
  </w:style>
  <w:style w:type="paragraph" w:styleId="Revision">
    <w:name w:val="Revision"/>
    <w:uiPriority w:val="99"/>
    <w:semiHidden/>
    <w:rsid w:val="00F81C75"/>
    <w:rPr>
      <w:rFonts w:ascii="Arial" w:hAnsi="Arial"/>
      <w:sz w:val="22"/>
      <w:szCs w:val="24"/>
      <w:lang w:eastAsia="en-US"/>
    </w:rPr>
  </w:style>
  <w:style w:type="paragraph" w:customStyle="1" w:styleId="Level10">
    <w:name w:val="Level 1"/>
    <w:basedOn w:val="Normal"/>
    <w:rsid w:val="00F81C75"/>
    <w:pPr>
      <w:widowControl w:val="0"/>
      <w:snapToGrid w:val="0"/>
      <w:ind w:left="720" w:hanging="720"/>
      <w:outlineLvl w:val="0"/>
    </w:pPr>
    <w:rPr>
      <w:rFonts w:ascii="Times New Roman" w:hAnsi="Times New Roman"/>
      <w:szCs w:val="20"/>
      <w:lang w:val="en-US"/>
    </w:rPr>
  </w:style>
  <w:style w:type="paragraph" w:customStyle="1" w:styleId="Level3">
    <w:name w:val="Level 3"/>
    <w:basedOn w:val="Normal"/>
    <w:rsid w:val="00F81C75"/>
    <w:pPr>
      <w:widowControl w:val="0"/>
      <w:tabs>
        <w:tab w:val="num" w:pos="1800"/>
      </w:tabs>
      <w:snapToGrid w:val="0"/>
      <w:outlineLvl w:val="2"/>
    </w:pPr>
    <w:rPr>
      <w:rFonts w:ascii="Times New Roman" w:hAnsi="Times New Roman"/>
      <w:szCs w:val="20"/>
      <w:lang w:val="en-US"/>
    </w:rPr>
  </w:style>
  <w:style w:type="paragraph" w:customStyle="1" w:styleId="a0">
    <w:name w:val="_"/>
    <w:basedOn w:val="Normal"/>
    <w:rsid w:val="00F81C75"/>
    <w:pPr>
      <w:widowControl w:val="0"/>
      <w:snapToGrid w:val="0"/>
      <w:ind w:left="720" w:hanging="720"/>
    </w:pPr>
    <w:rPr>
      <w:rFonts w:ascii="Times New Roman" w:hAnsi="Times New Roman"/>
      <w:szCs w:val="20"/>
      <w:lang w:val="en-US"/>
    </w:rPr>
  </w:style>
  <w:style w:type="paragraph" w:customStyle="1" w:styleId="1AutoList3">
    <w:name w:val="1AutoList3"/>
    <w:rsid w:val="00F81C75"/>
    <w:pPr>
      <w:snapToGrid w:val="0"/>
      <w:ind w:left="-1440"/>
    </w:pPr>
    <w:rPr>
      <w:sz w:val="24"/>
      <w:lang w:val="en-US" w:eastAsia="en-US"/>
    </w:rPr>
  </w:style>
  <w:style w:type="paragraph" w:customStyle="1" w:styleId="1AutoList1">
    <w:name w:val="1AutoList1"/>
    <w:rsid w:val="00F81C75"/>
    <w:pPr>
      <w:widowControl w:val="0"/>
      <w:tabs>
        <w:tab w:val="left" w:pos="720"/>
      </w:tabs>
      <w:ind w:left="720" w:hanging="720"/>
      <w:jc w:val="both"/>
    </w:pPr>
    <w:rPr>
      <w:sz w:val="24"/>
      <w:lang w:val="en-US" w:eastAsia="en-US"/>
    </w:rPr>
  </w:style>
  <w:style w:type="paragraph" w:customStyle="1" w:styleId="MBSLSBNormal">
    <w:name w:val="MBSLSB Normal"/>
    <w:rsid w:val="00F81C75"/>
    <w:pPr>
      <w:widowControl w:val="0"/>
      <w:jc w:val="both"/>
    </w:pPr>
    <w:rPr>
      <w:rFonts w:ascii="Arial" w:hAnsi="Arial"/>
      <w:sz w:val="24"/>
      <w:lang w:eastAsia="en-US"/>
    </w:rPr>
  </w:style>
  <w:style w:type="paragraph" w:customStyle="1" w:styleId="xl47">
    <w:name w:val="xl47"/>
    <w:basedOn w:val="Normal"/>
    <w:rsid w:val="00F81C75"/>
    <w:pPr>
      <w:spacing w:before="100" w:beforeAutospacing="1" w:after="100" w:afterAutospacing="1"/>
      <w:jc w:val="center"/>
    </w:pPr>
    <w:rPr>
      <w:rFonts w:eastAsia="Arial Unicode MS" w:cs="Arial"/>
      <w:b/>
      <w:bCs/>
      <w:szCs w:val="22"/>
    </w:rPr>
  </w:style>
  <w:style w:type="character" w:customStyle="1" w:styleId="listbulletindentedChar">
    <w:name w:val="list bullet indented Char"/>
    <w:basedOn w:val="DefaultParagraphFont"/>
    <w:link w:val="listbulletindented"/>
    <w:locked/>
    <w:rsid w:val="00F81C75"/>
    <w:rPr>
      <w:rFonts w:ascii="Arial" w:hAnsi="Arial"/>
      <w:sz w:val="24"/>
      <w:szCs w:val="24"/>
    </w:rPr>
  </w:style>
  <w:style w:type="paragraph" w:customStyle="1" w:styleId="listbulletindented">
    <w:name w:val="list bullet indented"/>
    <w:basedOn w:val="Normal"/>
    <w:link w:val="listbulletindentedChar"/>
    <w:qFormat/>
    <w:rsid w:val="00F81C75"/>
    <w:pPr>
      <w:numPr>
        <w:numId w:val="29"/>
      </w:numPr>
      <w:spacing w:after="0"/>
      <w:ind w:left="1457" w:hanging="737"/>
    </w:pPr>
    <w:rPr>
      <w:lang w:eastAsia="en-CA"/>
    </w:rPr>
  </w:style>
  <w:style w:type="paragraph" w:customStyle="1" w:styleId="Listbulletnoindent">
    <w:name w:val="List bullet no indent"/>
    <w:basedOn w:val="ListBullet"/>
    <w:link w:val="ListbulletnoindentChar"/>
    <w:qFormat/>
    <w:rsid w:val="00F81C75"/>
    <w:pPr>
      <w:numPr>
        <w:numId w:val="28"/>
      </w:numPr>
      <w:tabs>
        <w:tab w:val="clear" w:pos="9360"/>
      </w:tabs>
      <w:jc w:val="both"/>
    </w:pPr>
    <w:rPr>
      <w:b/>
      <w:snapToGrid w:val="0"/>
      <w:szCs w:val="22"/>
    </w:rPr>
  </w:style>
  <w:style w:type="character" w:customStyle="1" w:styleId="ListBulletChar">
    <w:name w:val="List Bullet Char"/>
    <w:basedOn w:val="DefaultParagraphFont"/>
    <w:link w:val="ListBullet"/>
    <w:uiPriority w:val="99"/>
    <w:rsid w:val="00F81C75"/>
    <w:rPr>
      <w:rFonts w:ascii="Arial" w:hAnsi="Arial"/>
      <w:sz w:val="24"/>
      <w:szCs w:val="24"/>
      <w:lang w:val="en-US" w:eastAsia="en-US"/>
    </w:rPr>
  </w:style>
  <w:style w:type="character" w:customStyle="1" w:styleId="ListbulletnoindentChar">
    <w:name w:val="List bullet no indent Char"/>
    <w:basedOn w:val="ListBulletChar"/>
    <w:link w:val="Listbulletnoindent"/>
    <w:rsid w:val="00F81C75"/>
    <w:rPr>
      <w:rFonts w:ascii="Arial" w:hAnsi="Arial"/>
      <w:b/>
      <w:snapToGrid w:val="0"/>
      <w:sz w:val="24"/>
      <w:szCs w:val="22"/>
      <w:lang w:val="en-US" w:eastAsia="en-US"/>
    </w:rPr>
  </w:style>
  <w:style w:type="paragraph" w:styleId="IntenseQuote">
    <w:name w:val="Intense Quote"/>
    <w:basedOn w:val="Normal"/>
    <w:next w:val="Normal"/>
    <w:link w:val="IntenseQuoteChar"/>
    <w:uiPriority w:val="30"/>
    <w:qFormat/>
    <w:rsid w:val="00F81C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1C75"/>
    <w:rPr>
      <w:rFonts w:ascii="Arial" w:hAnsi="Arial"/>
      <w:b/>
      <w:bCs/>
      <w:i/>
      <w:iCs/>
      <w:color w:val="4F81BD" w:themeColor="accent1"/>
      <w:sz w:val="24"/>
      <w:szCs w:val="24"/>
      <w:lang w:eastAsia="en-US"/>
    </w:rPr>
  </w:style>
  <w:style w:type="character" w:customStyle="1" w:styleId="AppendixChar">
    <w:name w:val="Appendix Char"/>
    <w:basedOn w:val="DefaultParagraphFont"/>
    <w:link w:val="Appendix"/>
    <w:rsid w:val="00935DB7"/>
    <w:rPr>
      <w:rFonts w:ascii="Arial" w:hAnsi="Arial"/>
      <w:b/>
      <w:caps/>
      <w:smallCaps/>
      <w:spacing w:val="40"/>
      <w:sz w:val="28"/>
      <w:szCs w:val="24"/>
      <w:lang w:eastAsia="en-US"/>
    </w:rPr>
  </w:style>
  <w:style w:type="paragraph" w:styleId="NoSpacing">
    <w:name w:val="No Spacing"/>
    <w:uiPriority w:val="1"/>
    <w:qFormat/>
    <w:rsid w:val="00F81C75"/>
    <w:rPr>
      <w:rFonts w:ascii="Arial" w:hAnsi="Arial"/>
      <w:sz w:val="22"/>
      <w:szCs w:val="24"/>
      <w:lang w:eastAsia="en-US"/>
    </w:rPr>
  </w:style>
  <w:style w:type="paragraph" w:customStyle="1" w:styleId="Heading1-Appendix">
    <w:name w:val="Heading 1 - Appendix"/>
    <w:basedOn w:val="Heading1"/>
    <w:link w:val="Heading1-AppendixChar"/>
    <w:qFormat/>
    <w:rsid w:val="00BD2A43"/>
    <w:pPr>
      <w:numPr>
        <w:numId w:val="0"/>
      </w:numPr>
      <w:spacing w:after="240"/>
      <w:ind w:left="431"/>
      <w:jc w:val="center"/>
    </w:pPr>
    <w:rPr>
      <w:rFonts w:cs="Arial"/>
      <w:bCs/>
      <w:kern w:val="32"/>
      <w:szCs w:val="28"/>
    </w:rPr>
  </w:style>
  <w:style w:type="character" w:customStyle="1" w:styleId="Heading1-AppendixChar">
    <w:name w:val="Heading 1 - Appendix Char"/>
    <w:basedOn w:val="Heading1Char"/>
    <w:link w:val="Heading1-Appendix"/>
    <w:rsid w:val="00BD2A43"/>
    <w:rPr>
      <w:rFonts w:ascii="Arial" w:hAnsi="Arial" w:cs="Arial"/>
      <w:b/>
      <w:bCs/>
      <w:caps/>
      <w:kern w:val="32"/>
      <w:sz w:val="28"/>
      <w:szCs w:val="28"/>
      <w:lang w:eastAsia="en-US"/>
    </w:rPr>
  </w:style>
  <w:style w:type="character" w:styleId="PlaceholderText">
    <w:name w:val="Placeholder Text"/>
    <w:basedOn w:val="DefaultParagraphFont"/>
    <w:uiPriority w:val="99"/>
    <w:semiHidden/>
    <w:rsid w:val="00F81C75"/>
    <w:rPr>
      <w:color w:val="808080"/>
    </w:rPr>
  </w:style>
  <w:style w:type="paragraph" w:customStyle="1" w:styleId="listbullet-letter">
    <w:name w:val="list bullet - letter"/>
    <w:basedOn w:val="Normal"/>
    <w:link w:val="listbullet-letterChar"/>
    <w:rsid w:val="00F81C75"/>
    <w:pPr>
      <w:numPr>
        <w:numId w:val="30"/>
      </w:numPr>
      <w:shd w:val="clear" w:color="auto" w:fill="FFFF00"/>
      <w:spacing w:after="0"/>
      <w:jc w:val="both"/>
    </w:pPr>
    <w:rPr>
      <w:rFonts w:cs="Arial"/>
      <w:szCs w:val="22"/>
    </w:rPr>
  </w:style>
  <w:style w:type="character" w:customStyle="1" w:styleId="listbullet-letterChar">
    <w:name w:val="list bullet - letter Char"/>
    <w:basedOn w:val="DefaultParagraphFont"/>
    <w:link w:val="listbullet-letter"/>
    <w:rsid w:val="00F81C75"/>
    <w:rPr>
      <w:rFonts w:ascii="Arial" w:hAnsi="Arial" w:cs="Arial"/>
      <w:sz w:val="24"/>
      <w:szCs w:val="22"/>
      <w:shd w:val="clear" w:color="auto" w:fill="FFFF00"/>
      <w:lang w:eastAsia="en-US"/>
    </w:rPr>
  </w:style>
  <w:style w:type="paragraph" w:customStyle="1" w:styleId="Heading2a">
    <w:name w:val="Heading 2a"/>
    <w:basedOn w:val="Heading2"/>
    <w:link w:val="Heading2aChar"/>
    <w:qFormat/>
    <w:rsid w:val="00F81C75"/>
    <w:pPr>
      <w:numPr>
        <w:ilvl w:val="0"/>
        <w:numId w:val="0"/>
      </w:numPr>
      <w:ind w:left="576" w:hanging="576"/>
      <w:jc w:val="center"/>
    </w:pPr>
    <w:rPr>
      <w:bCs/>
      <w:caps/>
      <w:smallCaps/>
      <w:kern w:val="0"/>
      <w:szCs w:val="24"/>
      <w:lang w:eastAsia="en-CA"/>
    </w:rPr>
  </w:style>
  <w:style w:type="character" w:customStyle="1" w:styleId="Heading2aChar">
    <w:name w:val="Heading 2a Char"/>
    <w:basedOn w:val="Heading2Char"/>
    <w:link w:val="Heading2a"/>
    <w:rsid w:val="00F81C75"/>
    <w:rPr>
      <w:rFonts w:ascii="Arial Bold" w:hAnsi="Arial Bold" w:cs="Arial"/>
      <w:b/>
      <w:bCs/>
      <w:caps w:val="0"/>
      <w:kern w:val="28"/>
      <w:sz w:val="24"/>
      <w:szCs w:val="24"/>
      <w:lang w:eastAsia="en-US"/>
    </w:rPr>
  </w:style>
  <w:style w:type="paragraph" w:customStyle="1" w:styleId="listnumbered">
    <w:name w:val="list numbered"/>
    <w:basedOn w:val="Normal"/>
    <w:qFormat/>
    <w:rsid w:val="00F81C75"/>
    <w:pPr>
      <w:tabs>
        <w:tab w:val="num" w:pos="1080"/>
      </w:tabs>
      <w:ind w:left="1080" w:hanging="720"/>
      <w:jc w:val="both"/>
    </w:pPr>
    <w:rPr>
      <w:rFonts w:cs="Arial"/>
      <w:szCs w:val="22"/>
    </w:rPr>
  </w:style>
  <w:style w:type="paragraph" w:customStyle="1" w:styleId="ListBullet1">
    <w:name w:val="List Bullet1"/>
    <w:basedOn w:val="ListNumber4"/>
    <w:link w:val="ListbulletChar0"/>
    <w:qFormat/>
    <w:rsid w:val="00F81C75"/>
    <w:pPr>
      <w:numPr>
        <w:numId w:val="0"/>
      </w:numPr>
      <w:contextualSpacing/>
    </w:pPr>
  </w:style>
  <w:style w:type="character" w:customStyle="1" w:styleId="ListNumber4Char">
    <w:name w:val="List Number 4 Char"/>
    <w:basedOn w:val="DefaultParagraphFont"/>
    <w:link w:val="ListNumber4"/>
    <w:uiPriority w:val="99"/>
    <w:rsid w:val="00F81C75"/>
    <w:rPr>
      <w:rFonts w:ascii="Arial" w:hAnsi="Arial"/>
      <w:sz w:val="24"/>
      <w:szCs w:val="24"/>
      <w:lang w:eastAsia="en-US"/>
    </w:rPr>
  </w:style>
  <w:style w:type="character" w:customStyle="1" w:styleId="ListbulletChar0">
    <w:name w:val="List bullet Char"/>
    <w:basedOn w:val="ListNumber4Char"/>
    <w:link w:val="ListBullet1"/>
    <w:rsid w:val="00F81C75"/>
    <w:rPr>
      <w:rFonts w:ascii="Arial" w:hAnsi="Arial"/>
      <w:sz w:val="24"/>
      <w:szCs w:val="24"/>
      <w:lang w:eastAsia="en-US"/>
    </w:rPr>
  </w:style>
  <w:style w:type="character" w:styleId="BookTitle">
    <w:name w:val="Book Title"/>
    <w:basedOn w:val="DefaultParagraphFont"/>
    <w:uiPriority w:val="33"/>
    <w:qFormat/>
    <w:rsid w:val="00F81C75"/>
    <w:rPr>
      <w:b/>
      <w:bCs/>
      <w:smallCaps/>
      <w:spacing w:val="5"/>
    </w:rPr>
  </w:style>
  <w:style w:type="character" w:customStyle="1" w:styleId="TitleChar">
    <w:name w:val="Title Char"/>
    <w:basedOn w:val="DefaultParagraphFont"/>
    <w:link w:val="Title"/>
    <w:rsid w:val="00F81C75"/>
    <w:rPr>
      <w:rFonts w:ascii="Arial" w:hAnsi="Arial" w:cs="Arial"/>
      <w:b/>
      <w:bCs/>
      <w:kern w:val="28"/>
      <w:sz w:val="22"/>
      <w:szCs w:val="32"/>
      <w:lang w:eastAsia="en-US"/>
    </w:rPr>
  </w:style>
  <w:style w:type="character" w:customStyle="1" w:styleId="SubtitleChar">
    <w:name w:val="Subtitle Char"/>
    <w:basedOn w:val="DefaultParagraphFont"/>
    <w:link w:val="Subtitle"/>
    <w:rsid w:val="00F81C75"/>
    <w:rPr>
      <w:rFonts w:ascii="Arial" w:hAnsi="Arial" w:cs="Arial"/>
      <w:noProof/>
      <w:sz w:val="22"/>
      <w:lang w:eastAsia="en-US"/>
    </w:rPr>
  </w:style>
  <w:style w:type="paragraph" w:styleId="TOCHeading">
    <w:name w:val="TOC Heading"/>
    <w:basedOn w:val="Heading1"/>
    <w:next w:val="Normal"/>
    <w:uiPriority w:val="39"/>
    <w:unhideWhenUsed/>
    <w:qFormat/>
    <w:rsid w:val="00F81C75"/>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Cs w:val="28"/>
      <w:lang w:val="en-US"/>
    </w:rPr>
  </w:style>
  <w:style w:type="paragraph" w:customStyle="1" w:styleId="StyleBoldCentered">
    <w:name w:val="Style Bold Centered"/>
    <w:basedOn w:val="Normal"/>
    <w:rsid w:val="00A779E6"/>
    <w:pPr>
      <w:jc w:val="center"/>
    </w:pPr>
    <w:rPr>
      <w:b/>
      <w:bCs/>
      <w:szCs w:val="20"/>
    </w:rPr>
  </w:style>
  <w:style w:type="paragraph" w:customStyle="1" w:styleId="StyleBoldCenteredBefore12pt">
    <w:name w:val="Style Bold Centered Before:  12 pt"/>
    <w:basedOn w:val="Normal"/>
    <w:rsid w:val="00A779E6"/>
    <w:pPr>
      <w:jc w:val="center"/>
    </w:pPr>
    <w:rPr>
      <w:b/>
      <w:bCs/>
      <w:szCs w:val="20"/>
    </w:rPr>
  </w:style>
  <w:style w:type="paragraph" w:customStyle="1" w:styleId="StyleSubtitleArialBoldBold">
    <w:name w:val="Style Subtitle + Arial Bold Bold"/>
    <w:basedOn w:val="Subtitle"/>
    <w:rsid w:val="00A779E6"/>
    <w:rPr>
      <w:rFonts w:ascii="Arial Bold" w:hAnsi="Arial Bold"/>
      <w:b/>
      <w:bCs/>
    </w:rPr>
  </w:style>
  <w:style w:type="paragraph" w:customStyle="1" w:styleId="StyleBoldAllcapsAfter10ptLinespacingMultiple115li">
    <w:name w:val="Style Bold All caps After:  10 pt Line spacing:  Multiple 1.15 li"/>
    <w:basedOn w:val="Normal"/>
    <w:rsid w:val="002F34F5"/>
    <w:rPr>
      <w:b/>
      <w:bCs/>
      <w:caps/>
      <w:szCs w:val="20"/>
    </w:rPr>
  </w:style>
  <w:style w:type="paragraph" w:customStyle="1" w:styleId="StyleBoldAllcapsCenteredAfter10ptLinespacingMulti">
    <w:name w:val="Style Bold All caps Centered After:  10 pt Line spacing:  Multi..."/>
    <w:basedOn w:val="Normal"/>
    <w:rsid w:val="002F34F5"/>
    <w:pPr>
      <w:spacing w:after="0"/>
      <w:jc w:val="center"/>
    </w:pPr>
    <w:rPr>
      <w:b/>
      <w:bCs/>
      <w:caps/>
      <w:sz w:val="28"/>
      <w:szCs w:val="20"/>
    </w:rPr>
  </w:style>
  <w:style w:type="paragraph" w:customStyle="1" w:styleId="aListbullet">
    <w:name w:val="(a) List bullet"/>
    <w:basedOn w:val="ListNumbered1"/>
    <w:link w:val="aListbulletChar"/>
    <w:qFormat/>
    <w:rsid w:val="0067779A"/>
    <w:pPr>
      <w:numPr>
        <w:numId w:val="32"/>
      </w:numPr>
      <w:jc w:val="both"/>
    </w:pPr>
    <w:rPr>
      <w:lang w:val="en-GB" w:eastAsia="en-CA"/>
    </w:rPr>
  </w:style>
  <w:style w:type="character" w:customStyle="1" w:styleId="aListbulletChar">
    <w:name w:val="(a) List bullet Char"/>
    <w:basedOn w:val="ListNumbered1Char"/>
    <w:link w:val="aListbullet"/>
    <w:rsid w:val="0067779A"/>
    <w:rPr>
      <w:rFonts w:ascii="Arial" w:hAnsi="Arial"/>
      <w:sz w:val="24"/>
      <w:szCs w:val="24"/>
      <w:lang w:val="en-GB" w:eastAsia="en-US"/>
    </w:rPr>
  </w:style>
  <w:style w:type="paragraph" w:customStyle="1" w:styleId="alistbullet2">
    <w:name w:val="(a) list bullet 2"/>
    <w:basedOn w:val="ListParagraph"/>
    <w:link w:val="alistbullet2Char"/>
    <w:qFormat/>
    <w:rsid w:val="00CF4596"/>
    <w:pPr>
      <w:numPr>
        <w:numId w:val="33"/>
      </w:numPr>
      <w:ind w:left="567" w:hanging="567"/>
    </w:pPr>
  </w:style>
  <w:style w:type="character" w:customStyle="1" w:styleId="ListParagraphChar">
    <w:name w:val="List Paragraph Char"/>
    <w:aliases w:val="Lettre d'introduction Char,List Paragraph1 Char,Indented Paragraph Char,Bullet List 1 Char,Unordered List Level 1 Char,Heading 4 test Char,MOU List Number i Char,kern at 14 pt Char,Bullet list Char,Subhead Paragraph Char,Bullet Char"/>
    <w:basedOn w:val="DefaultParagraphFont"/>
    <w:link w:val="ListParagraph"/>
    <w:uiPriority w:val="34"/>
    <w:rsid w:val="00CF4596"/>
    <w:rPr>
      <w:rFonts w:ascii="Arial" w:hAnsi="Arial"/>
      <w:sz w:val="24"/>
      <w:szCs w:val="24"/>
      <w:lang w:eastAsia="en-US"/>
    </w:rPr>
  </w:style>
  <w:style w:type="character" w:customStyle="1" w:styleId="alistbullet2Char">
    <w:name w:val="(a) list bullet 2 Char"/>
    <w:basedOn w:val="ListParagraphChar"/>
    <w:link w:val="alistbullet2"/>
    <w:rsid w:val="00CF4596"/>
    <w:rPr>
      <w:rFonts w:ascii="Arial" w:hAnsi="Arial"/>
      <w:sz w:val="24"/>
      <w:szCs w:val="24"/>
      <w:lang w:eastAsia="en-US"/>
    </w:rPr>
  </w:style>
  <w:style w:type="character" w:customStyle="1" w:styleId="ministry-title3">
    <w:name w:val="ministry-title3"/>
    <w:basedOn w:val="DefaultParagraphFont"/>
    <w:rsid w:val="00D37370"/>
  </w:style>
  <w:style w:type="character" w:customStyle="1" w:styleId="normalchar1">
    <w:name w:val="normal__char1"/>
    <w:uiPriority w:val="99"/>
    <w:rsid w:val="00D5599D"/>
    <w:rPr>
      <w:rFonts w:ascii="Times New Roman" w:hAnsi="Times New Roman" w:cs="Times New Roman" w:hint="default"/>
      <w:sz w:val="24"/>
    </w:rPr>
  </w:style>
  <w:style w:type="paragraph" w:customStyle="1" w:styleId="Style2">
    <w:name w:val="Style2"/>
    <w:basedOn w:val="ListNumber"/>
    <w:link w:val="Style2Char"/>
    <w:qFormat/>
    <w:rsid w:val="005B18B2"/>
    <w:pPr>
      <w:numPr>
        <w:ilvl w:val="1"/>
        <w:numId w:val="34"/>
      </w:numPr>
      <w:spacing w:after="0"/>
    </w:pPr>
    <w:rPr>
      <w:rFonts w:cs="Arial"/>
      <w:b/>
    </w:rPr>
  </w:style>
  <w:style w:type="character" w:customStyle="1" w:styleId="ListNumberChar">
    <w:name w:val="List Number Char"/>
    <w:basedOn w:val="DefaultParagraphFont"/>
    <w:link w:val="ListNumber"/>
    <w:uiPriority w:val="99"/>
    <w:rsid w:val="005B18B2"/>
    <w:rPr>
      <w:rFonts w:ascii="Arial" w:hAnsi="Arial"/>
      <w:sz w:val="24"/>
      <w:szCs w:val="24"/>
      <w:lang w:val="en-US" w:eastAsia="en-US"/>
    </w:rPr>
  </w:style>
  <w:style w:type="character" w:customStyle="1" w:styleId="Style1Char">
    <w:name w:val="Style1 Char"/>
    <w:basedOn w:val="ListNumberChar"/>
    <w:link w:val="Style1"/>
    <w:rsid w:val="005B18B2"/>
    <w:rPr>
      <w:rFonts w:ascii="Arial" w:hAnsi="Arial"/>
      <w:sz w:val="24"/>
      <w:szCs w:val="18"/>
      <w:lang w:val="en-US" w:eastAsia="en-US"/>
    </w:rPr>
  </w:style>
  <w:style w:type="paragraph" w:customStyle="1" w:styleId="Style3">
    <w:name w:val="Style3"/>
    <w:basedOn w:val="ListNumber"/>
    <w:link w:val="Style3Char"/>
    <w:qFormat/>
    <w:rsid w:val="005B18B2"/>
    <w:pPr>
      <w:numPr>
        <w:ilvl w:val="1"/>
        <w:numId w:val="35"/>
      </w:numPr>
      <w:spacing w:after="0"/>
    </w:pPr>
    <w:rPr>
      <w:rFonts w:cs="Arial"/>
      <w:b/>
    </w:rPr>
  </w:style>
  <w:style w:type="character" w:customStyle="1" w:styleId="Style2Char">
    <w:name w:val="Style2 Char"/>
    <w:basedOn w:val="ListNumberChar"/>
    <w:link w:val="Style2"/>
    <w:rsid w:val="005B18B2"/>
    <w:rPr>
      <w:rFonts w:ascii="Arial" w:hAnsi="Arial" w:cs="Arial"/>
      <w:b/>
      <w:sz w:val="24"/>
      <w:szCs w:val="24"/>
      <w:lang w:val="en-US" w:eastAsia="en-US"/>
    </w:rPr>
  </w:style>
  <w:style w:type="paragraph" w:customStyle="1" w:styleId="Style4">
    <w:name w:val="Style4"/>
    <w:basedOn w:val="ListNumber"/>
    <w:link w:val="Style4Char"/>
    <w:qFormat/>
    <w:rsid w:val="005B18B2"/>
    <w:pPr>
      <w:numPr>
        <w:ilvl w:val="1"/>
        <w:numId w:val="37"/>
      </w:numPr>
      <w:spacing w:after="0"/>
    </w:pPr>
    <w:rPr>
      <w:rFonts w:cs="Arial"/>
      <w:b/>
    </w:rPr>
  </w:style>
  <w:style w:type="character" w:customStyle="1" w:styleId="Style3Char">
    <w:name w:val="Style3 Char"/>
    <w:basedOn w:val="ListNumberChar"/>
    <w:link w:val="Style3"/>
    <w:rsid w:val="005B18B2"/>
    <w:rPr>
      <w:rFonts w:ascii="Arial" w:hAnsi="Arial" w:cs="Arial"/>
      <w:b/>
      <w:sz w:val="24"/>
      <w:szCs w:val="24"/>
      <w:lang w:val="en-US" w:eastAsia="en-US"/>
    </w:rPr>
  </w:style>
  <w:style w:type="paragraph" w:customStyle="1" w:styleId="Style5">
    <w:name w:val="Style5"/>
    <w:basedOn w:val="ListNumber"/>
    <w:link w:val="Style5Char"/>
    <w:qFormat/>
    <w:rsid w:val="005B18B2"/>
    <w:pPr>
      <w:numPr>
        <w:ilvl w:val="1"/>
        <w:numId w:val="36"/>
      </w:numPr>
      <w:spacing w:after="0"/>
    </w:pPr>
    <w:rPr>
      <w:rFonts w:cs="Arial"/>
      <w:b/>
    </w:rPr>
  </w:style>
  <w:style w:type="character" w:customStyle="1" w:styleId="Style4Char">
    <w:name w:val="Style4 Char"/>
    <w:basedOn w:val="ListNumberChar"/>
    <w:link w:val="Style4"/>
    <w:rsid w:val="005B18B2"/>
    <w:rPr>
      <w:rFonts w:ascii="Arial" w:hAnsi="Arial" w:cs="Arial"/>
      <w:b/>
      <w:sz w:val="24"/>
      <w:szCs w:val="24"/>
      <w:lang w:val="en-US" w:eastAsia="en-US"/>
    </w:rPr>
  </w:style>
  <w:style w:type="character" w:customStyle="1" w:styleId="Style5Char">
    <w:name w:val="Style5 Char"/>
    <w:basedOn w:val="ListNumberChar"/>
    <w:link w:val="Style5"/>
    <w:rsid w:val="005B18B2"/>
    <w:rPr>
      <w:rFonts w:ascii="Arial" w:hAnsi="Arial" w:cs="Arial"/>
      <w:b/>
      <w:sz w:val="24"/>
      <w:szCs w:val="24"/>
      <w:lang w:val="en-US" w:eastAsia="en-US"/>
    </w:rPr>
  </w:style>
  <w:style w:type="paragraph" w:customStyle="1" w:styleId="Style7">
    <w:name w:val="Style7"/>
    <w:basedOn w:val="ListNumber"/>
    <w:link w:val="Style7Char"/>
    <w:qFormat/>
    <w:rsid w:val="005B18B2"/>
    <w:pPr>
      <w:numPr>
        <w:ilvl w:val="1"/>
        <w:numId w:val="38"/>
      </w:numPr>
      <w:spacing w:after="0"/>
    </w:pPr>
    <w:rPr>
      <w:rFonts w:cs="Arial"/>
      <w:b/>
    </w:rPr>
  </w:style>
  <w:style w:type="character" w:customStyle="1" w:styleId="Style6Char">
    <w:name w:val="Style6 Char"/>
    <w:basedOn w:val="ListNumberChar"/>
    <w:link w:val="Style6"/>
    <w:rsid w:val="005B18B2"/>
    <w:rPr>
      <w:rFonts w:ascii="Arial" w:hAnsi="Arial" w:cs="Arial"/>
      <w:b/>
      <w:kern w:val="28"/>
      <w:sz w:val="24"/>
      <w:szCs w:val="26"/>
      <w:lang w:val="en-US" w:eastAsia="en-US"/>
    </w:rPr>
  </w:style>
  <w:style w:type="paragraph" w:customStyle="1" w:styleId="Style8">
    <w:name w:val="Style8"/>
    <w:basedOn w:val="ListNumber"/>
    <w:link w:val="Style8Char"/>
    <w:qFormat/>
    <w:rsid w:val="005B18B2"/>
    <w:pPr>
      <w:numPr>
        <w:numId w:val="0"/>
      </w:numPr>
      <w:spacing w:after="0"/>
      <w:ind w:left="720" w:hanging="720"/>
    </w:pPr>
    <w:rPr>
      <w:b/>
      <w:lang w:val="en-CA"/>
    </w:rPr>
  </w:style>
  <w:style w:type="character" w:customStyle="1" w:styleId="Style7Char">
    <w:name w:val="Style7 Char"/>
    <w:basedOn w:val="ListNumberChar"/>
    <w:link w:val="Style7"/>
    <w:rsid w:val="005B18B2"/>
    <w:rPr>
      <w:rFonts w:ascii="Arial" w:hAnsi="Arial" w:cs="Arial"/>
      <w:b/>
      <w:sz w:val="24"/>
      <w:szCs w:val="24"/>
      <w:lang w:val="en-US" w:eastAsia="en-US"/>
    </w:rPr>
  </w:style>
  <w:style w:type="paragraph" w:customStyle="1" w:styleId="Style9">
    <w:name w:val="Style9"/>
    <w:basedOn w:val="ListNumber"/>
    <w:link w:val="Style9Char"/>
    <w:qFormat/>
    <w:rsid w:val="005B18B2"/>
    <w:pPr>
      <w:numPr>
        <w:numId w:val="0"/>
      </w:numPr>
      <w:spacing w:after="0"/>
      <w:ind w:left="720" w:hanging="720"/>
    </w:pPr>
    <w:rPr>
      <w:rFonts w:cs="Arial"/>
      <w:b/>
      <w:lang w:val="en-CA"/>
    </w:rPr>
  </w:style>
  <w:style w:type="character" w:customStyle="1" w:styleId="Style8Char">
    <w:name w:val="Style8 Char"/>
    <w:basedOn w:val="DefaultParagraphFont"/>
    <w:link w:val="Style8"/>
    <w:rsid w:val="005B18B2"/>
    <w:rPr>
      <w:rFonts w:ascii="Arial" w:hAnsi="Arial"/>
      <w:b/>
      <w:sz w:val="24"/>
      <w:szCs w:val="24"/>
      <w:lang w:eastAsia="en-US"/>
    </w:rPr>
  </w:style>
  <w:style w:type="character" w:customStyle="1" w:styleId="Style9Char">
    <w:name w:val="Style9 Char"/>
    <w:basedOn w:val="BodyTextChar"/>
    <w:link w:val="Style9"/>
    <w:rsid w:val="005B18B2"/>
    <w:rPr>
      <w:rFonts w:ascii="Arial" w:hAnsi="Arial" w:cs="Arial"/>
      <w:b/>
      <w:noProof w:val="0"/>
      <w:sz w:val="24"/>
      <w:szCs w:val="24"/>
      <w:lang w:val="en-CA" w:eastAsia="en-US" w:bidi="ar-SA"/>
    </w:rPr>
  </w:style>
  <w:style w:type="character" w:styleId="UnresolvedMention">
    <w:name w:val="Unresolved Mention"/>
    <w:basedOn w:val="DefaultParagraphFont"/>
    <w:uiPriority w:val="99"/>
    <w:unhideWhenUsed/>
    <w:rsid w:val="00D0699B"/>
    <w:rPr>
      <w:color w:val="605E5C"/>
      <w:shd w:val="clear" w:color="auto" w:fill="E1DFDD"/>
    </w:rPr>
  </w:style>
  <w:style w:type="character" w:customStyle="1" w:styleId="normaltextrun1">
    <w:name w:val="normaltextrun1"/>
    <w:basedOn w:val="DefaultParagraphFont"/>
    <w:rsid w:val="009A2F9A"/>
  </w:style>
  <w:style w:type="paragraph" w:customStyle="1" w:styleId="OPSNormal">
    <w:name w:val="OPS Normal"/>
    <w:link w:val="OPSNormalChar"/>
    <w:rsid w:val="00E814CB"/>
    <w:pPr>
      <w:widowControl w:val="0"/>
      <w:jc w:val="both"/>
    </w:pPr>
    <w:rPr>
      <w:rFonts w:ascii="Arial" w:hAnsi="Arial"/>
      <w:sz w:val="24"/>
    </w:rPr>
  </w:style>
  <w:style w:type="character" w:customStyle="1" w:styleId="OPSNormalChar">
    <w:name w:val="OPS Normal Char"/>
    <w:link w:val="OPSNormal"/>
    <w:rsid w:val="00E814CB"/>
    <w:rPr>
      <w:rFonts w:ascii="Arial" w:hAnsi="Arial"/>
      <w:sz w:val="24"/>
    </w:rPr>
  </w:style>
  <w:style w:type="paragraph" w:customStyle="1" w:styleId="Tabletext0">
    <w:name w:val="Table text"/>
    <w:basedOn w:val="Normal"/>
    <w:rsid w:val="00090F28"/>
    <w:pPr>
      <w:widowControl w:val="0"/>
      <w:snapToGrid w:val="0"/>
      <w:spacing w:after="0"/>
      <w:ind w:right="-108"/>
      <w:jc w:val="both"/>
    </w:pPr>
    <w:rPr>
      <w:sz w:val="20"/>
      <w:szCs w:val="20"/>
      <w:lang w:val="en-US"/>
    </w:rPr>
  </w:style>
  <w:style w:type="paragraph" w:customStyle="1" w:styleId="paragraph">
    <w:name w:val="paragraph"/>
    <w:basedOn w:val="Normal"/>
    <w:rsid w:val="00982541"/>
    <w:pPr>
      <w:spacing w:before="100" w:beforeAutospacing="1" w:after="100" w:afterAutospacing="1"/>
    </w:pPr>
    <w:rPr>
      <w:rFonts w:ascii="Times New Roman" w:hAnsi="Times New Roman"/>
      <w:lang w:eastAsia="en-CA"/>
    </w:rPr>
  </w:style>
  <w:style w:type="character" w:customStyle="1" w:styleId="normaltextrun">
    <w:name w:val="normaltextrun"/>
    <w:basedOn w:val="DefaultParagraphFont"/>
    <w:rsid w:val="00982541"/>
  </w:style>
  <w:style w:type="character" w:customStyle="1" w:styleId="eop">
    <w:name w:val="eop"/>
    <w:basedOn w:val="DefaultParagraphFont"/>
    <w:rsid w:val="00982541"/>
  </w:style>
  <w:style w:type="paragraph" w:customStyle="1" w:styleId="xmsonormal">
    <w:name w:val="x_msonormal"/>
    <w:basedOn w:val="Normal"/>
    <w:rsid w:val="00135856"/>
    <w:pPr>
      <w:spacing w:after="0"/>
    </w:pPr>
    <w:rPr>
      <w:rFonts w:ascii="Calibri" w:eastAsiaTheme="minorHAnsi" w:hAnsi="Calibri" w:cs="Calibri"/>
      <w:sz w:val="22"/>
      <w:szCs w:val="22"/>
      <w:lang w:eastAsia="en-CA"/>
    </w:rPr>
  </w:style>
  <w:style w:type="character" w:customStyle="1" w:styleId="scxw122765107">
    <w:name w:val="scxw122765107"/>
    <w:basedOn w:val="DefaultParagraphFont"/>
    <w:rsid w:val="003230A1"/>
  </w:style>
  <w:style w:type="character" w:customStyle="1" w:styleId="tabchar">
    <w:name w:val="tabchar"/>
    <w:basedOn w:val="DefaultParagraphFont"/>
    <w:rsid w:val="006236FB"/>
  </w:style>
  <w:style w:type="character" w:customStyle="1" w:styleId="scxw205094955">
    <w:name w:val="scxw205094955"/>
    <w:basedOn w:val="DefaultParagraphFont"/>
    <w:rsid w:val="0062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760">
      <w:bodyDiv w:val="1"/>
      <w:marLeft w:val="0"/>
      <w:marRight w:val="0"/>
      <w:marTop w:val="0"/>
      <w:marBottom w:val="0"/>
      <w:divBdr>
        <w:top w:val="none" w:sz="0" w:space="0" w:color="auto"/>
        <w:left w:val="none" w:sz="0" w:space="0" w:color="auto"/>
        <w:bottom w:val="none" w:sz="0" w:space="0" w:color="auto"/>
        <w:right w:val="none" w:sz="0" w:space="0" w:color="auto"/>
      </w:divBdr>
      <w:divsChild>
        <w:div w:id="683282395">
          <w:marLeft w:val="0"/>
          <w:marRight w:val="0"/>
          <w:marTop w:val="0"/>
          <w:marBottom w:val="0"/>
          <w:divBdr>
            <w:top w:val="none" w:sz="0" w:space="0" w:color="auto"/>
            <w:left w:val="none" w:sz="0" w:space="0" w:color="auto"/>
            <w:bottom w:val="none" w:sz="0" w:space="0" w:color="auto"/>
            <w:right w:val="none" w:sz="0" w:space="0" w:color="auto"/>
          </w:divBdr>
        </w:div>
        <w:div w:id="869948759">
          <w:marLeft w:val="0"/>
          <w:marRight w:val="0"/>
          <w:marTop w:val="0"/>
          <w:marBottom w:val="0"/>
          <w:divBdr>
            <w:top w:val="none" w:sz="0" w:space="0" w:color="auto"/>
            <w:left w:val="none" w:sz="0" w:space="0" w:color="auto"/>
            <w:bottom w:val="none" w:sz="0" w:space="0" w:color="auto"/>
            <w:right w:val="none" w:sz="0" w:space="0" w:color="auto"/>
          </w:divBdr>
        </w:div>
        <w:div w:id="1715041078">
          <w:marLeft w:val="0"/>
          <w:marRight w:val="0"/>
          <w:marTop w:val="0"/>
          <w:marBottom w:val="0"/>
          <w:divBdr>
            <w:top w:val="none" w:sz="0" w:space="0" w:color="auto"/>
            <w:left w:val="none" w:sz="0" w:space="0" w:color="auto"/>
            <w:bottom w:val="none" w:sz="0" w:space="0" w:color="auto"/>
            <w:right w:val="none" w:sz="0" w:space="0" w:color="auto"/>
          </w:divBdr>
        </w:div>
        <w:div w:id="1876235480">
          <w:marLeft w:val="0"/>
          <w:marRight w:val="0"/>
          <w:marTop w:val="0"/>
          <w:marBottom w:val="0"/>
          <w:divBdr>
            <w:top w:val="none" w:sz="0" w:space="0" w:color="auto"/>
            <w:left w:val="none" w:sz="0" w:space="0" w:color="auto"/>
            <w:bottom w:val="none" w:sz="0" w:space="0" w:color="auto"/>
            <w:right w:val="none" w:sz="0" w:space="0" w:color="auto"/>
          </w:divBdr>
        </w:div>
        <w:div w:id="2097243318">
          <w:marLeft w:val="0"/>
          <w:marRight w:val="0"/>
          <w:marTop w:val="0"/>
          <w:marBottom w:val="0"/>
          <w:divBdr>
            <w:top w:val="none" w:sz="0" w:space="0" w:color="auto"/>
            <w:left w:val="none" w:sz="0" w:space="0" w:color="auto"/>
            <w:bottom w:val="none" w:sz="0" w:space="0" w:color="auto"/>
            <w:right w:val="none" w:sz="0" w:space="0" w:color="auto"/>
          </w:divBdr>
        </w:div>
      </w:divsChild>
    </w:div>
    <w:div w:id="44065987">
      <w:bodyDiv w:val="1"/>
      <w:marLeft w:val="0"/>
      <w:marRight w:val="0"/>
      <w:marTop w:val="0"/>
      <w:marBottom w:val="0"/>
      <w:divBdr>
        <w:top w:val="none" w:sz="0" w:space="0" w:color="auto"/>
        <w:left w:val="none" w:sz="0" w:space="0" w:color="auto"/>
        <w:bottom w:val="none" w:sz="0" w:space="0" w:color="auto"/>
        <w:right w:val="none" w:sz="0" w:space="0" w:color="auto"/>
      </w:divBdr>
      <w:divsChild>
        <w:div w:id="534580326">
          <w:marLeft w:val="0"/>
          <w:marRight w:val="0"/>
          <w:marTop w:val="0"/>
          <w:marBottom w:val="0"/>
          <w:divBdr>
            <w:top w:val="none" w:sz="0" w:space="0" w:color="auto"/>
            <w:left w:val="none" w:sz="0" w:space="0" w:color="auto"/>
            <w:bottom w:val="none" w:sz="0" w:space="0" w:color="auto"/>
            <w:right w:val="none" w:sz="0" w:space="0" w:color="auto"/>
          </w:divBdr>
        </w:div>
        <w:div w:id="620646276">
          <w:marLeft w:val="0"/>
          <w:marRight w:val="0"/>
          <w:marTop w:val="0"/>
          <w:marBottom w:val="0"/>
          <w:divBdr>
            <w:top w:val="none" w:sz="0" w:space="0" w:color="auto"/>
            <w:left w:val="none" w:sz="0" w:space="0" w:color="auto"/>
            <w:bottom w:val="none" w:sz="0" w:space="0" w:color="auto"/>
            <w:right w:val="none" w:sz="0" w:space="0" w:color="auto"/>
          </w:divBdr>
        </w:div>
        <w:div w:id="820006036">
          <w:marLeft w:val="0"/>
          <w:marRight w:val="0"/>
          <w:marTop w:val="0"/>
          <w:marBottom w:val="0"/>
          <w:divBdr>
            <w:top w:val="none" w:sz="0" w:space="0" w:color="auto"/>
            <w:left w:val="none" w:sz="0" w:space="0" w:color="auto"/>
            <w:bottom w:val="none" w:sz="0" w:space="0" w:color="auto"/>
            <w:right w:val="none" w:sz="0" w:space="0" w:color="auto"/>
          </w:divBdr>
        </w:div>
        <w:div w:id="930774246">
          <w:marLeft w:val="0"/>
          <w:marRight w:val="0"/>
          <w:marTop w:val="0"/>
          <w:marBottom w:val="0"/>
          <w:divBdr>
            <w:top w:val="none" w:sz="0" w:space="0" w:color="auto"/>
            <w:left w:val="none" w:sz="0" w:space="0" w:color="auto"/>
            <w:bottom w:val="none" w:sz="0" w:space="0" w:color="auto"/>
            <w:right w:val="none" w:sz="0" w:space="0" w:color="auto"/>
          </w:divBdr>
        </w:div>
        <w:div w:id="1154568364">
          <w:marLeft w:val="0"/>
          <w:marRight w:val="0"/>
          <w:marTop w:val="0"/>
          <w:marBottom w:val="0"/>
          <w:divBdr>
            <w:top w:val="none" w:sz="0" w:space="0" w:color="auto"/>
            <w:left w:val="none" w:sz="0" w:space="0" w:color="auto"/>
            <w:bottom w:val="none" w:sz="0" w:space="0" w:color="auto"/>
            <w:right w:val="none" w:sz="0" w:space="0" w:color="auto"/>
          </w:divBdr>
        </w:div>
        <w:div w:id="1676688234">
          <w:marLeft w:val="0"/>
          <w:marRight w:val="0"/>
          <w:marTop w:val="0"/>
          <w:marBottom w:val="0"/>
          <w:divBdr>
            <w:top w:val="none" w:sz="0" w:space="0" w:color="auto"/>
            <w:left w:val="none" w:sz="0" w:space="0" w:color="auto"/>
            <w:bottom w:val="none" w:sz="0" w:space="0" w:color="auto"/>
            <w:right w:val="none" w:sz="0" w:space="0" w:color="auto"/>
          </w:divBdr>
        </w:div>
        <w:div w:id="1901019324">
          <w:marLeft w:val="0"/>
          <w:marRight w:val="0"/>
          <w:marTop w:val="0"/>
          <w:marBottom w:val="0"/>
          <w:divBdr>
            <w:top w:val="none" w:sz="0" w:space="0" w:color="auto"/>
            <w:left w:val="none" w:sz="0" w:space="0" w:color="auto"/>
            <w:bottom w:val="none" w:sz="0" w:space="0" w:color="auto"/>
            <w:right w:val="none" w:sz="0" w:space="0" w:color="auto"/>
          </w:divBdr>
        </w:div>
        <w:div w:id="2033219227">
          <w:marLeft w:val="0"/>
          <w:marRight w:val="0"/>
          <w:marTop w:val="0"/>
          <w:marBottom w:val="0"/>
          <w:divBdr>
            <w:top w:val="none" w:sz="0" w:space="0" w:color="auto"/>
            <w:left w:val="none" w:sz="0" w:space="0" w:color="auto"/>
            <w:bottom w:val="none" w:sz="0" w:space="0" w:color="auto"/>
            <w:right w:val="none" w:sz="0" w:space="0" w:color="auto"/>
          </w:divBdr>
        </w:div>
      </w:divsChild>
    </w:div>
    <w:div w:id="52394713">
      <w:bodyDiv w:val="1"/>
      <w:marLeft w:val="0"/>
      <w:marRight w:val="0"/>
      <w:marTop w:val="0"/>
      <w:marBottom w:val="0"/>
      <w:divBdr>
        <w:top w:val="none" w:sz="0" w:space="0" w:color="auto"/>
        <w:left w:val="none" w:sz="0" w:space="0" w:color="auto"/>
        <w:bottom w:val="none" w:sz="0" w:space="0" w:color="auto"/>
        <w:right w:val="none" w:sz="0" w:space="0" w:color="auto"/>
      </w:divBdr>
      <w:divsChild>
        <w:div w:id="1394893247">
          <w:marLeft w:val="0"/>
          <w:marRight w:val="0"/>
          <w:marTop w:val="0"/>
          <w:marBottom w:val="0"/>
          <w:divBdr>
            <w:top w:val="none" w:sz="0" w:space="0" w:color="auto"/>
            <w:left w:val="none" w:sz="0" w:space="0" w:color="auto"/>
            <w:bottom w:val="none" w:sz="0" w:space="0" w:color="auto"/>
            <w:right w:val="none" w:sz="0" w:space="0" w:color="auto"/>
          </w:divBdr>
        </w:div>
        <w:div w:id="2102482313">
          <w:marLeft w:val="0"/>
          <w:marRight w:val="0"/>
          <w:marTop w:val="0"/>
          <w:marBottom w:val="0"/>
          <w:divBdr>
            <w:top w:val="none" w:sz="0" w:space="0" w:color="auto"/>
            <w:left w:val="none" w:sz="0" w:space="0" w:color="auto"/>
            <w:bottom w:val="none" w:sz="0" w:space="0" w:color="auto"/>
            <w:right w:val="none" w:sz="0" w:space="0" w:color="auto"/>
          </w:divBdr>
        </w:div>
      </w:divsChild>
    </w:div>
    <w:div w:id="69932225">
      <w:bodyDiv w:val="1"/>
      <w:marLeft w:val="0"/>
      <w:marRight w:val="0"/>
      <w:marTop w:val="0"/>
      <w:marBottom w:val="0"/>
      <w:divBdr>
        <w:top w:val="none" w:sz="0" w:space="0" w:color="auto"/>
        <w:left w:val="none" w:sz="0" w:space="0" w:color="auto"/>
        <w:bottom w:val="none" w:sz="0" w:space="0" w:color="auto"/>
        <w:right w:val="none" w:sz="0" w:space="0" w:color="auto"/>
      </w:divBdr>
      <w:divsChild>
        <w:div w:id="341401224">
          <w:marLeft w:val="0"/>
          <w:marRight w:val="0"/>
          <w:marTop w:val="0"/>
          <w:marBottom w:val="0"/>
          <w:divBdr>
            <w:top w:val="none" w:sz="0" w:space="0" w:color="auto"/>
            <w:left w:val="none" w:sz="0" w:space="0" w:color="auto"/>
            <w:bottom w:val="none" w:sz="0" w:space="0" w:color="auto"/>
            <w:right w:val="none" w:sz="0" w:space="0" w:color="auto"/>
          </w:divBdr>
        </w:div>
        <w:div w:id="499975179">
          <w:marLeft w:val="0"/>
          <w:marRight w:val="0"/>
          <w:marTop w:val="0"/>
          <w:marBottom w:val="0"/>
          <w:divBdr>
            <w:top w:val="none" w:sz="0" w:space="0" w:color="auto"/>
            <w:left w:val="none" w:sz="0" w:space="0" w:color="auto"/>
            <w:bottom w:val="none" w:sz="0" w:space="0" w:color="auto"/>
            <w:right w:val="none" w:sz="0" w:space="0" w:color="auto"/>
          </w:divBdr>
        </w:div>
        <w:div w:id="609434328">
          <w:marLeft w:val="0"/>
          <w:marRight w:val="0"/>
          <w:marTop w:val="0"/>
          <w:marBottom w:val="0"/>
          <w:divBdr>
            <w:top w:val="none" w:sz="0" w:space="0" w:color="auto"/>
            <w:left w:val="none" w:sz="0" w:space="0" w:color="auto"/>
            <w:bottom w:val="none" w:sz="0" w:space="0" w:color="auto"/>
            <w:right w:val="none" w:sz="0" w:space="0" w:color="auto"/>
          </w:divBdr>
        </w:div>
        <w:div w:id="988091996">
          <w:marLeft w:val="0"/>
          <w:marRight w:val="0"/>
          <w:marTop w:val="0"/>
          <w:marBottom w:val="0"/>
          <w:divBdr>
            <w:top w:val="none" w:sz="0" w:space="0" w:color="auto"/>
            <w:left w:val="none" w:sz="0" w:space="0" w:color="auto"/>
            <w:bottom w:val="none" w:sz="0" w:space="0" w:color="auto"/>
            <w:right w:val="none" w:sz="0" w:space="0" w:color="auto"/>
          </w:divBdr>
        </w:div>
        <w:div w:id="1701012150">
          <w:marLeft w:val="0"/>
          <w:marRight w:val="0"/>
          <w:marTop w:val="0"/>
          <w:marBottom w:val="0"/>
          <w:divBdr>
            <w:top w:val="none" w:sz="0" w:space="0" w:color="auto"/>
            <w:left w:val="none" w:sz="0" w:space="0" w:color="auto"/>
            <w:bottom w:val="none" w:sz="0" w:space="0" w:color="auto"/>
            <w:right w:val="none" w:sz="0" w:space="0" w:color="auto"/>
          </w:divBdr>
        </w:div>
      </w:divsChild>
    </w:div>
    <w:div w:id="78793901">
      <w:bodyDiv w:val="1"/>
      <w:marLeft w:val="0"/>
      <w:marRight w:val="0"/>
      <w:marTop w:val="0"/>
      <w:marBottom w:val="0"/>
      <w:divBdr>
        <w:top w:val="none" w:sz="0" w:space="0" w:color="auto"/>
        <w:left w:val="none" w:sz="0" w:space="0" w:color="auto"/>
        <w:bottom w:val="none" w:sz="0" w:space="0" w:color="auto"/>
        <w:right w:val="none" w:sz="0" w:space="0" w:color="auto"/>
      </w:divBdr>
    </w:div>
    <w:div w:id="90666068">
      <w:bodyDiv w:val="1"/>
      <w:marLeft w:val="0"/>
      <w:marRight w:val="0"/>
      <w:marTop w:val="0"/>
      <w:marBottom w:val="0"/>
      <w:divBdr>
        <w:top w:val="none" w:sz="0" w:space="0" w:color="auto"/>
        <w:left w:val="none" w:sz="0" w:space="0" w:color="auto"/>
        <w:bottom w:val="none" w:sz="0" w:space="0" w:color="auto"/>
        <w:right w:val="none" w:sz="0" w:space="0" w:color="auto"/>
      </w:divBdr>
    </w:div>
    <w:div w:id="99645762">
      <w:bodyDiv w:val="1"/>
      <w:marLeft w:val="0"/>
      <w:marRight w:val="0"/>
      <w:marTop w:val="0"/>
      <w:marBottom w:val="0"/>
      <w:divBdr>
        <w:top w:val="none" w:sz="0" w:space="0" w:color="auto"/>
        <w:left w:val="none" w:sz="0" w:space="0" w:color="auto"/>
        <w:bottom w:val="none" w:sz="0" w:space="0" w:color="auto"/>
        <w:right w:val="none" w:sz="0" w:space="0" w:color="auto"/>
      </w:divBdr>
      <w:divsChild>
        <w:div w:id="431441251">
          <w:marLeft w:val="0"/>
          <w:marRight w:val="0"/>
          <w:marTop w:val="0"/>
          <w:marBottom w:val="0"/>
          <w:divBdr>
            <w:top w:val="none" w:sz="0" w:space="0" w:color="auto"/>
            <w:left w:val="none" w:sz="0" w:space="0" w:color="auto"/>
            <w:bottom w:val="none" w:sz="0" w:space="0" w:color="auto"/>
            <w:right w:val="none" w:sz="0" w:space="0" w:color="auto"/>
          </w:divBdr>
        </w:div>
        <w:div w:id="790245870">
          <w:marLeft w:val="0"/>
          <w:marRight w:val="0"/>
          <w:marTop w:val="0"/>
          <w:marBottom w:val="0"/>
          <w:divBdr>
            <w:top w:val="none" w:sz="0" w:space="0" w:color="auto"/>
            <w:left w:val="none" w:sz="0" w:space="0" w:color="auto"/>
            <w:bottom w:val="none" w:sz="0" w:space="0" w:color="auto"/>
            <w:right w:val="none" w:sz="0" w:space="0" w:color="auto"/>
          </w:divBdr>
        </w:div>
      </w:divsChild>
    </w:div>
    <w:div w:id="112360266">
      <w:bodyDiv w:val="1"/>
      <w:marLeft w:val="0"/>
      <w:marRight w:val="0"/>
      <w:marTop w:val="0"/>
      <w:marBottom w:val="0"/>
      <w:divBdr>
        <w:top w:val="none" w:sz="0" w:space="0" w:color="auto"/>
        <w:left w:val="none" w:sz="0" w:space="0" w:color="auto"/>
        <w:bottom w:val="none" w:sz="0" w:space="0" w:color="auto"/>
        <w:right w:val="none" w:sz="0" w:space="0" w:color="auto"/>
      </w:divBdr>
      <w:divsChild>
        <w:div w:id="1116489723">
          <w:marLeft w:val="0"/>
          <w:marRight w:val="0"/>
          <w:marTop w:val="0"/>
          <w:marBottom w:val="0"/>
          <w:divBdr>
            <w:top w:val="none" w:sz="0" w:space="0" w:color="auto"/>
            <w:left w:val="none" w:sz="0" w:space="0" w:color="auto"/>
            <w:bottom w:val="none" w:sz="0" w:space="0" w:color="auto"/>
            <w:right w:val="none" w:sz="0" w:space="0" w:color="auto"/>
          </w:divBdr>
        </w:div>
        <w:div w:id="1175799958">
          <w:marLeft w:val="0"/>
          <w:marRight w:val="0"/>
          <w:marTop w:val="0"/>
          <w:marBottom w:val="0"/>
          <w:divBdr>
            <w:top w:val="none" w:sz="0" w:space="0" w:color="auto"/>
            <w:left w:val="none" w:sz="0" w:space="0" w:color="auto"/>
            <w:bottom w:val="none" w:sz="0" w:space="0" w:color="auto"/>
            <w:right w:val="none" w:sz="0" w:space="0" w:color="auto"/>
          </w:divBdr>
        </w:div>
      </w:divsChild>
    </w:div>
    <w:div w:id="119229488">
      <w:bodyDiv w:val="1"/>
      <w:marLeft w:val="0"/>
      <w:marRight w:val="0"/>
      <w:marTop w:val="0"/>
      <w:marBottom w:val="0"/>
      <w:divBdr>
        <w:top w:val="none" w:sz="0" w:space="0" w:color="auto"/>
        <w:left w:val="none" w:sz="0" w:space="0" w:color="auto"/>
        <w:bottom w:val="none" w:sz="0" w:space="0" w:color="auto"/>
        <w:right w:val="none" w:sz="0" w:space="0" w:color="auto"/>
      </w:divBdr>
    </w:div>
    <w:div w:id="122695061">
      <w:bodyDiv w:val="1"/>
      <w:marLeft w:val="0"/>
      <w:marRight w:val="0"/>
      <w:marTop w:val="0"/>
      <w:marBottom w:val="0"/>
      <w:divBdr>
        <w:top w:val="none" w:sz="0" w:space="0" w:color="auto"/>
        <w:left w:val="none" w:sz="0" w:space="0" w:color="auto"/>
        <w:bottom w:val="none" w:sz="0" w:space="0" w:color="auto"/>
        <w:right w:val="none" w:sz="0" w:space="0" w:color="auto"/>
      </w:divBdr>
      <w:divsChild>
        <w:div w:id="117989714">
          <w:marLeft w:val="0"/>
          <w:marRight w:val="0"/>
          <w:marTop w:val="0"/>
          <w:marBottom w:val="0"/>
          <w:divBdr>
            <w:top w:val="none" w:sz="0" w:space="0" w:color="auto"/>
            <w:left w:val="none" w:sz="0" w:space="0" w:color="auto"/>
            <w:bottom w:val="none" w:sz="0" w:space="0" w:color="auto"/>
            <w:right w:val="none" w:sz="0" w:space="0" w:color="auto"/>
          </w:divBdr>
        </w:div>
        <w:div w:id="335573708">
          <w:marLeft w:val="0"/>
          <w:marRight w:val="0"/>
          <w:marTop w:val="0"/>
          <w:marBottom w:val="0"/>
          <w:divBdr>
            <w:top w:val="none" w:sz="0" w:space="0" w:color="auto"/>
            <w:left w:val="none" w:sz="0" w:space="0" w:color="auto"/>
            <w:bottom w:val="none" w:sz="0" w:space="0" w:color="auto"/>
            <w:right w:val="none" w:sz="0" w:space="0" w:color="auto"/>
          </w:divBdr>
        </w:div>
        <w:div w:id="410472718">
          <w:marLeft w:val="0"/>
          <w:marRight w:val="0"/>
          <w:marTop w:val="0"/>
          <w:marBottom w:val="0"/>
          <w:divBdr>
            <w:top w:val="none" w:sz="0" w:space="0" w:color="auto"/>
            <w:left w:val="none" w:sz="0" w:space="0" w:color="auto"/>
            <w:bottom w:val="none" w:sz="0" w:space="0" w:color="auto"/>
            <w:right w:val="none" w:sz="0" w:space="0" w:color="auto"/>
          </w:divBdr>
        </w:div>
        <w:div w:id="800659285">
          <w:marLeft w:val="0"/>
          <w:marRight w:val="0"/>
          <w:marTop w:val="0"/>
          <w:marBottom w:val="0"/>
          <w:divBdr>
            <w:top w:val="none" w:sz="0" w:space="0" w:color="auto"/>
            <w:left w:val="none" w:sz="0" w:space="0" w:color="auto"/>
            <w:bottom w:val="none" w:sz="0" w:space="0" w:color="auto"/>
            <w:right w:val="none" w:sz="0" w:space="0" w:color="auto"/>
          </w:divBdr>
        </w:div>
        <w:div w:id="1557661310">
          <w:marLeft w:val="0"/>
          <w:marRight w:val="0"/>
          <w:marTop w:val="0"/>
          <w:marBottom w:val="0"/>
          <w:divBdr>
            <w:top w:val="none" w:sz="0" w:space="0" w:color="auto"/>
            <w:left w:val="none" w:sz="0" w:space="0" w:color="auto"/>
            <w:bottom w:val="none" w:sz="0" w:space="0" w:color="auto"/>
            <w:right w:val="none" w:sz="0" w:space="0" w:color="auto"/>
          </w:divBdr>
        </w:div>
        <w:div w:id="1572079077">
          <w:marLeft w:val="0"/>
          <w:marRight w:val="0"/>
          <w:marTop w:val="0"/>
          <w:marBottom w:val="0"/>
          <w:divBdr>
            <w:top w:val="none" w:sz="0" w:space="0" w:color="auto"/>
            <w:left w:val="none" w:sz="0" w:space="0" w:color="auto"/>
            <w:bottom w:val="none" w:sz="0" w:space="0" w:color="auto"/>
            <w:right w:val="none" w:sz="0" w:space="0" w:color="auto"/>
          </w:divBdr>
        </w:div>
        <w:div w:id="2077699379">
          <w:marLeft w:val="0"/>
          <w:marRight w:val="0"/>
          <w:marTop w:val="0"/>
          <w:marBottom w:val="0"/>
          <w:divBdr>
            <w:top w:val="none" w:sz="0" w:space="0" w:color="auto"/>
            <w:left w:val="none" w:sz="0" w:space="0" w:color="auto"/>
            <w:bottom w:val="none" w:sz="0" w:space="0" w:color="auto"/>
            <w:right w:val="none" w:sz="0" w:space="0" w:color="auto"/>
          </w:divBdr>
        </w:div>
      </w:divsChild>
    </w:div>
    <w:div w:id="195703343">
      <w:bodyDiv w:val="1"/>
      <w:marLeft w:val="0"/>
      <w:marRight w:val="0"/>
      <w:marTop w:val="0"/>
      <w:marBottom w:val="0"/>
      <w:divBdr>
        <w:top w:val="none" w:sz="0" w:space="0" w:color="auto"/>
        <w:left w:val="none" w:sz="0" w:space="0" w:color="auto"/>
        <w:bottom w:val="none" w:sz="0" w:space="0" w:color="auto"/>
        <w:right w:val="none" w:sz="0" w:space="0" w:color="auto"/>
      </w:divBdr>
      <w:divsChild>
        <w:div w:id="954479753">
          <w:marLeft w:val="0"/>
          <w:marRight w:val="0"/>
          <w:marTop w:val="0"/>
          <w:marBottom w:val="0"/>
          <w:divBdr>
            <w:top w:val="none" w:sz="0" w:space="0" w:color="auto"/>
            <w:left w:val="none" w:sz="0" w:space="0" w:color="auto"/>
            <w:bottom w:val="none" w:sz="0" w:space="0" w:color="auto"/>
            <w:right w:val="none" w:sz="0" w:space="0" w:color="auto"/>
          </w:divBdr>
        </w:div>
        <w:div w:id="1027485279">
          <w:marLeft w:val="0"/>
          <w:marRight w:val="0"/>
          <w:marTop w:val="0"/>
          <w:marBottom w:val="0"/>
          <w:divBdr>
            <w:top w:val="none" w:sz="0" w:space="0" w:color="auto"/>
            <w:left w:val="none" w:sz="0" w:space="0" w:color="auto"/>
            <w:bottom w:val="none" w:sz="0" w:space="0" w:color="auto"/>
            <w:right w:val="none" w:sz="0" w:space="0" w:color="auto"/>
          </w:divBdr>
        </w:div>
      </w:divsChild>
    </w:div>
    <w:div w:id="208959025">
      <w:bodyDiv w:val="1"/>
      <w:marLeft w:val="0"/>
      <w:marRight w:val="0"/>
      <w:marTop w:val="0"/>
      <w:marBottom w:val="0"/>
      <w:divBdr>
        <w:top w:val="none" w:sz="0" w:space="0" w:color="auto"/>
        <w:left w:val="none" w:sz="0" w:space="0" w:color="auto"/>
        <w:bottom w:val="none" w:sz="0" w:space="0" w:color="auto"/>
        <w:right w:val="none" w:sz="0" w:space="0" w:color="auto"/>
      </w:divBdr>
      <w:divsChild>
        <w:div w:id="624847295">
          <w:marLeft w:val="0"/>
          <w:marRight w:val="0"/>
          <w:marTop w:val="0"/>
          <w:marBottom w:val="0"/>
          <w:divBdr>
            <w:top w:val="none" w:sz="0" w:space="0" w:color="auto"/>
            <w:left w:val="none" w:sz="0" w:space="0" w:color="auto"/>
            <w:bottom w:val="none" w:sz="0" w:space="0" w:color="auto"/>
            <w:right w:val="none" w:sz="0" w:space="0" w:color="auto"/>
          </w:divBdr>
        </w:div>
        <w:div w:id="1019890233">
          <w:marLeft w:val="0"/>
          <w:marRight w:val="0"/>
          <w:marTop w:val="0"/>
          <w:marBottom w:val="0"/>
          <w:divBdr>
            <w:top w:val="none" w:sz="0" w:space="0" w:color="auto"/>
            <w:left w:val="none" w:sz="0" w:space="0" w:color="auto"/>
            <w:bottom w:val="none" w:sz="0" w:space="0" w:color="auto"/>
            <w:right w:val="none" w:sz="0" w:space="0" w:color="auto"/>
          </w:divBdr>
        </w:div>
      </w:divsChild>
    </w:div>
    <w:div w:id="227111522">
      <w:bodyDiv w:val="1"/>
      <w:marLeft w:val="0"/>
      <w:marRight w:val="0"/>
      <w:marTop w:val="0"/>
      <w:marBottom w:val="0"/>
      <w:divBdr>
        <w:top w:val="none" w:sz="0" w:space="0" w:color="auto"/>
        <w:left w:val="none" w:sz="0" w:space="0" w:color="auto"/>
        <w:bottom w:val="none" w:sz="0" w:space="0" w:color="auto"/>
        <w:right w:val="none" w:sz="0" w:space="0" w:color="auto"/>
      </w:divBdr>
      <w:divsChild>
        <w:div w:id="43331833">
          <w:marLeft w:val="0"/>
          <w:marRight w:val="0"/>
          <w:marTop w:val="0"/>
          <w:marBottom w:val="0"/>
          <w:divBdr>
            <w:top w:val="none" w:sz="0" w:space="0" w:color="auto"/>
            <w:left w:val="none" w:sz="0" w:space="0" w:color="auto"/>
            <w:bottom w:val="none" w:sz="0" w:space="0" w:color="auto"/>
            <w:right w:val="none" w:sz="0" w:space="0" w:color="auto"/>
          </w:divBdr>
        </w:div>
        <w:div w:id="78185394">
          <w:marLeft w:val="0"/>
          <w:marRight w:val="0"/>
          <w:marTop w:val="0"/>
          <w:marBottom w:val="0"/>
          <w:divBdr>
            <w:top w:val="none" w:sz="0" w:space="0" w:color="auto"/>
            <w:left w:val="none" w:sz="0" w:space="0" w:color="auto"/>
            <w:bottom w:val="none" w:sz="0" w:space="0" w:color="auto"/>
            <w:right w:val="none" w:sz="0" w:space="0" w:color="auto"/>
          </w:divBdr>
        </w:div>
        <w:div w:id="86579318">
          <w:marLeft w:val="0"/>
          <w:marRight w:val="0"/>
          <w:marTop w:val="0"/>
          <w:marBottom w:val="0"/>
          <w:divBdr>
            <w:top w:val="none" w:sz="0" w:space="0" w:color="auto"/>
            <w:left w:val="none" w:sz="0" w:space="0" w:color="auto"/>
            <w:bottom w:val="none" w:sz="0" w:space="0" w:color="auto"/>
            <w:right w:val="none" w:sz="0" w:space="0" w:color="auto"/>
          </w:divBdr>
        </w:div>
        <w:div w:id="119030170">
          <w:marLeft w:val="0"/>
          <w:marRight w:val="0"/>
          <w:marTop w:val="0"/>
          <w:marBottom w:val="0"/>
          <w:divBdr>
            <w:top w:val="none" w:sz="0" w:space="0" w:color="auto"/>
            <w:left w:val="none" w:sz="0" w:space="0" w:color="auto"/>
            <w:bottom w:val="none" w:sz="0" w:space="0" w:color="auto"/>
            <w:right w:val="none" w:sz="0" w:space="0" w:color="auto"/>
          </w:divBdr>
        </w:div>
        <w:div w:id="372585037">
          <w:marLeft w:val="0"/>
          <w:marRight w:val="0"/>
          <w:marTop w:val="0"/>
          <w:marBottom w:val="0"/>
          <w:divBdr>
            <w:top w:val="none" w:sz="0" w:space="0" w:color="auto"/>
            <w:left w:val="none" w:sz="0" w:space="0" w:color="auto"/>
            <w:bottom w:val="none" w:sz="0" w:space="0" w:color="auto"/>
            <w:right w:val="none" w:sz="0" w:space="0" w:color="auto"/>
          </w:divBdr>
        </w:div>
        <w:div w:id="447817050">
          <w:marLeft w:val="0"/>
          <w:marRight w:val="0"/>
          <w:marTop w:val="0"/>
          <w:marBottom w:val="0"/>
          <w:divBdr>
            <w:top w:val="none" w:sz="0" w:space="0" w:color="auto"/>
            <w:left w:val="none" w:sz="0" w:space="0" w:color="auto"/>
            <w:bottom w:val="none" w:sz="0" w:space="0" w:color="auto"/>
            <w:right w:val="none" w:sz="0" w:space="0" w:color="auto"/>
          </w:divBdr>
        </w:div>
        <w:div w:id="556167677">
          <w:marLeft w:val="0"/>
          <w:marRight w:val="0"/>
          <w:marTop w:val="0"/>
          <w:marBottom w:val="0"/>
          <w:divBdr>
            <w:top w:val="none" w:sz="0" w:space="0" w:color="auto"/>
            <w:left w:val="none" w:sz="0" w:space="0" w:color="auto"/>
            <w:bottom w:val="none" w:sz="0" w:space="0" w:color="auto"/>
            <w:right w:val="none" w:sz="0" w:space="0" w:color="auto"/>
          </w:divBdr>
        </w:div>
        <w:div w:id="562377438">
          <w:marLeft w:val="0"/>
          <w:marRight w:val="0"/>
          <w:marTop w:val="0"/>
          <w:marBottom w:val="0"/>
          <w:divBdr>
            <w:top w:val="none" w:sz="0" w:space="0" w:color="auto"/>
            <w:left w:val="none" w:sz="0" w:space="0" w:color="auto"/>
            <w:bottom w:val="none" w:sz="0" w:space="0" w:color="auto"/>
            <w:right w:val="none" w:sz="0" w:space="0" w:color="auto"/>
          </w:divBdr>
        </w:div>
        <w:div w:id="578902045">
          <w:marLeft w:val="0"/>
          <w:marRight w:val="0"/>
          <w:marTop w:val="0"/>
          <w:marBottom w:val="0"/>
          <w:divBdr>
            <w:top w:val="none" w:sz="0" w:space="0" w:color="auto"/>
            <w:left w:val="none" w:sz="0" w:space="0" w:color="auto"/>
            <w:bottom w:val="none" w:sz="0" w:space="0" w:color="auto"/>
            <w:right w:val="none" w:sz="0" w:space="0" w:color="auto"/>
          </w:divBdr>
        </w:div>
        <w:div w:id="709499443">
          <w:marLeft w:val="0"/>
          <w:marRight w:val="0"/>
          <w:marTop w:val="0"/>
          <w:marBottom w:val="0"/>
          <w:divBdr>
            <w:top w:val="none" w:sz="0" w:space="0" w:color="auto"/>
            <w:left w:val="none" w:sz="0" w:space="0" w:color="auto"/>
            <w:bottom w:val="none" w:sz="0" w:space="0" w:color="auto"/>
            <w:right w:val="none" w:sz="0" w:space="0" w:color="auto"/>
          </w:divBdr>
        </w:div>
        <w:div w:id="861435018">
          <w:marLeft w:val="0"/>
          <w:marRight w:val="0"/>
          <w:marTop w:val="0"/>
          <w:marBottom w:val="0"/>
          <w:divBdr>
            <w:top w:val="none" w:sz="0" w:space="0" w:color="auto"/>
            <w:left w:val="none" w:sz="0" w:space="0" w:color="auto"/>
            <w:bottom w:val="none" w:sz="0" w:space="0" w:color="auto"/>
            <w:right w:val="none" w:sz="0" w:space="0" w:color="auto"/>
          </w:divBdr>
        </w:div>
        <w:div w:id="948314902">
          <w:marLeft w:val="0"/>
          <w:marRight w:val="0"/>
          <w:marTop w:val="0"/>
          <w:marBottom w:val="0"/>
          <w:divBdr>
            <w:top w:val="none" w:sz="0" w:space="0" w:color="auto"/>
            <w:left w:val="none" w:sz="0" w:space="0" w:color="auto"/>
            <w:bottom w:val="none" w:sz="0" w:space="0" w:color="auto"/>
            <w:right w:val="none" w:sz="0" w:space="0" w:color="auto"/>
          </w:divBdr>
        </w:div>
        <w:div w:id="1031107842">
          <w:marLeft w:val="0"/>
          <w:marRight w:val="0"/>
          <w:marTop w:val="0"/>
          <w:marBottom w:val="0"/>
          <w:divBdr>
            <w:top w:val="none" w:sz="0" w:space="0" w:color="auto"/>
            <w:left w:val="none" w:sz="0" w:space="0" w:color="auto"/>
            <w:bottom w:val="none" w:sz="0" w:space="0" w:color="auto"/>
            <w:right w:val="none" w:sz="0" w:space="0" w:color="auto"/>
          </w:divBdr>
        </w:div>
        <w:div w:id="1225067048">
          <w:marLeft w:val="0"/>
          <w:marRight w:val="0"/>
          <w:marTop w:val="0"/>
          <w:marBottom w:val="0"/>
          <w:divBdr>
            <w:top w:val="none" w:sz="0" w:space="0" w:color="auto"/>
            <w:left w:val="none" w:sz="0" w:space="0" w:color="auto"/>
            <w:bottom w:val="none" w:sz="0" w:space="0" w:color="auto"/>
            <w:right w:val="none" w:sz="0" w:space="0" w:color="auto"/>
          </w:divBdr>
        </w:div>
        <w:div w:id="1245602447">
          <w:marLeft w:val="0"/>
          <w:marRight w:val="0"/>
          <w:marTop w:val="0"/>
          <w:marBottom w:val="0"/>
          <w:divBdr>
            <w:top w:val="none" w:sz="0" w:space="0" w:color="auto"/>
            <w:left w:val="none" w:sz="0" w:space="0" w:color="auto"/>
            <w:bottom w:val="none" w:sz="0" w:space="0" w:color="auto"/>
            <w:right w:val="none" w:sz="0" w:space="0" w:color="auto"/>
          </w:divBdr>
        </w:div>
        <w:div w:id="1294946674">
          <w:marLeft w:val="0"/>
          <w:marRight w:val="0"/>
          <w:marTop w:val="0"/>
          <w:marBottom w:val="0"/>
          <w:divBdr>
            <w:top w:val="none" w:sz="0" w:space="0" w:color="auto"/>
            <w:left w:val="none" w:sz="0" w:space="0" w:color="auto"/>
            <w:bottom w:val="none" w:sz="0" w:space="0" w:color="auto"/>
            <w:right w:val="none" w:sz="0" w:space="0" w:color="auto"/>
          </w:divBdr>
        </w:div>
        <w:div w:id="1298536964">
          <w:marLeft w:val="0"/>
          <w:marRight w:val="0"/>
          <w:marTop w:val="0"/>
          <w:marBottom w:val="0"/>
          <w:divBdr>
            <w:top w:val="none" w:sz="0" w:space="0" w:color="auto"/>
            <w:left w:val="none" w:sz="0" w:space="0" w:color="auto"/>
            <w:bottom w:val="none" w:sz="0" w:space="0" w:color="auto"/>
            <w:right w:val="none" w:sz="0" w:space="0" w:color="auto"/>
          </w:divBdr>
        </w:div>
        <w:div w:id="1303198924">
          <w:marLeft w:val="0"/>
          <w:marRight w:val="0"/>
          <w:marTop w:val="0"/>
          <w:marBottom w:val="0"/>
          <w:divBdr>
            <w:top w:val="none" w:sz="0" w:space="0" w:color="auto"/>
            <w:left w:val="none" w:sz="0" w:space="0" w:color="auto"/>
            <w:bottom w:val="none" w:sz="0" w:space="0" w:color="auto"/>
            <w:right w:val="none" w:sz="0" w:space="0" w:color="auto"/>
          </w:divBdr>
        </w:div>
        <w:div w:id="1598248630">
          <w:marLeft w:val="0"/>
          <w:marRight w:val="0"/>
          <w:marTop w:val="0"/>
          <w:marBottom w:val="0"/>
          <w:divBdr>
            <w:top w:val="none" w:sz="0" w:space="0" w:color="auto"/>
            <w:left w:val="none" w:sz="0" w:space="0" w:color="auto"/>
            <w:bottom w:val="none" w:sz="0" w:space="0" w:color="auto"/>
            <w:right w:val="none" w:sz="0" w:space="0" w:color="auto"/>
          </w:divBdr>
        </w:div>
        <w:div w:id="1892643944">
          <w:marLeft w:val="0"/>
          <w:marRight w:val="0"/>
          <w:marTop w:val="0"/>
          <w:marBottom w:val="0"/>
          <w:divBdr>
            <w:top w:val="none" w:sz="0" w:space="0" w:color="auto"/>
            <w:left w:val="none" w:sz="0" w:space="0" w:color="auto"/>
            <w:bottom w:val="none" w:sz="0" w:space="0" w:color="auto"/>
            <w:right w:val="none" w:sz="0" w:space="0" w:color="auto"/>
          </w:divBdr>
        </w:div>
        <w:div w:id="1937248512">
          <w:marLeft w:val="0"/>
          <w:marRight w:val="0"/>
          <w:marTop w:val="0"/>
          <w:marBottom w:val="0"/>
          <w:divBdr>
            <w:top w:val="none" w:sz="0" w:space="0" w:color="auto"/>
            <w:left w:val="none" w:sz="0" w:space="0" w:color="auto"/>
            <w:bottom w:val="none" w:sz="0" w:space="0" w:color="auto"/>
            <w:right w:val="none" w:sz="0" w:space="0" w:color="auto"/>
          </w:divBdr>
        </w:div>
        <w:div w:id="1942712589">
          <w:marLeft w:val="0"/>
          <w:marRight w:val="0"/>
          <w:marTop w:val="0"/>
          <w:marBottom w:val="0"/>
          <w:divBdr>
            <w:top w:val="none" w:sz="0" w:space="0" w:color="auto"/>
            <w:left w:val="none" w:sz="0" w:space="0" w:color="auto"/>
            <w:bottom w:val="none" w:sz="0" w:space="0" w:color="auto"/>
            <w:right w:val="none" w:sz="0" w:space="0" w:color="auto"/>
          </w:divBdr>
        </w:div>
        <w:div w:id="2059742393">
          <w:marLeft w:val="0"/>
          <w:marRight w:val="0"/>
          <w:marTop w:val="0"/>
          <w:marBottom w:val="0"/>
          <w:divBdr>
            <w:top w:val="none" w:sz="0" w:space="0" w:color="auto"/>
            <w:left w:val="none" w:sz="0" w:space="0" w:color="auto"/>
            <w:bottom w:val="none" w:sz="0" w:space="0" w:color="auto"/>
            <w:right w:val="none" w:sz="0" w:space="0" w:color="auto"/>
          </w:divBdr>
        </w:div>
        <w:div w:id="2115008574">
          <w:marLeft w:val="0"/>
          <w:marRight w:val="0"/>
          <w:marTop w:val="0"/>
          <w:marBottom w:val="0"/>
          <w:divBdr>
            <w:top w:val="none" w:sz="0" w:space="0" w:color="auto"/>
            <w:left w:val="none" w:sz="0" w:space="0" w:color="auto"/>
            <w:bottom w:val="none" w:sz="0" w:space="0" w:color="auto"/>
            <w:right w:val="none" w:sz="0" w:space="0" w:color="auto"/>
          </w:divBdr>
        </w:div>
      </w:divsChild>
    </w:div>
    <w:div w:id="250044025">
      <w:bodyDiv w:val="1"/>
      <w:marLeft w:val="0"/>
      <w:marRight w:val="0"/>
      <w:marTop w:val="0"/>
      <w:marBottom w:val="0"/>
      <w:divBdr>
        <w:top w:val="none" w:sz="0" w:space="0" w:color="auto"/>
        <w:left w:val="none" w:sz="0" w:space="0" w:color="auto"/>
        <w:bottom w:val="none" w:sz="0" w:space="0" w:color="auto"/>
        <w:right w:val="none" w:sz="0" w:space="0" w:color="auto"/>
      </w:divBdr>
      <w:divsChild>
        <w:div w:id="43331457">
          <w:marLeft w:val="0"/>
          <w:marRight w:val="0"/>
          <w:marTop w:val="0"/>
          <w:marBottom w:val="0"/>
          <w:divBdr>
            <w:top w:val="none" w:sz="0" w:space="0" w:color="auto"/>
            <w:left w:val="none" w:sz="0" w:space="0" w:color="auto"/>
            <w:bottom w:val="none" w:sz="0" w:space="0" w:color="auto"/>
            <w:right w:val="none" w:sz="0" w:space="0" w:color="auto"/>
          </w:divBdr>
        </w:div>
        <w:div w:id="526676368">
          <w:marLeft w:val="0"/>
          <w:marRight w:val="0"/>
          <w:marTop w:val="0"/>
          <w:marBottom w:val="0"/>
          <w:divBdr>
            <w:top w:val="none" w:sz="0" w:space="0" w:color="auto"/>
            <w:left w:val="none" w:sz="0" w:space="0" w:color="auto"/>
            <w:bottom w:val="none" w:sz="0" w:space="0" w:color="auto"/>
            <w:right w:val="none" w:sz="0" w:space="0" w:color="auto"/>
          </w:divBdr>
        </w:div>
        <w:div w:id="692534425">
          <w:marLeft w:val="0"/>
          <w:marRight w:val="0"/>
          <w:marTop w:val="0"/>
          <w:marBottom w:val="0"/>
          <w:divBdr>
            <w:top w:val="none" w:sz="0" w:space="0" w:color="auto"/>
            <w:left w:val="none" w:sz="0" w:space="0" w:color="auto"/>
            <w:bottom w:val="none" w:sz="0" w:space="0" w:color="auto"/>
            <w:right w:val="none" w:sz="0" w:space="0" w:color="auto"/>
          </w:divBdr>
        </w:div>
        <w:div w:id="798299737">
          <w:marLeft w:val="0"/>
          <w:marRight w:val="0"/>
          <w:marTop w:val="0"/>
          <w:marBottom w:val="0"/>
          <w:divBdr>
            <w:top w:val="none" w:sz="0" w:space="0" w:color="auto"/>
            <w:left w:val="none" w:sz="0" w:space="0" w:color="auto"/>
            <w:bottom w:val="none" w:sz="0" w:space="0" w:color="auto"/>
            <w:right w:val="none" w:sz="0" w:space="0" w:color="auto"/>
          </w:divBdr>
        </w:div>
        <w:div w:id="854073246">
          <w:marLeft w:val="0"/>
          <w:marRight w:val="0"/>
          <w:marTop w:val="0"/>
          <w:marBottom w:val="0"/>
          <w:divBdr>
            <w:top w:val="none" w:sz="0" w:space="0" w:color="auto"/>
            <w:left w:val="none" w:sz="0" w:space="0" w:color="auto"/>
            <w:bottom w:val="none" w:sz="0" w:space="0" w:color="auto"/>
            <w:right w:val="none" w:sz="0" w:space="0" w:color="auto"/>
          </w:divBdr>
        </w:div>
        <w:div w:id="885722942">
          <w:marLeft w:val="0"/>
          <w:marRight w:val="0"/>
          <w:marTop w:val="0"/>
          <w:marBottom w:val="0"/>
          <w:divBdr>
            <w:top w:val="none" w:sz="0" w:space="0" w:color="auto"/>
            <w:left w:val="none" w:sz="0" w:space="0" w:color="auto"/>
            <w:bottom w:val="none" w:sz="0" w:space="0" w:color="auto"/>
            <w:right w:val="none" w:sz="0" w:space="0" w:color="auto"/>
          </w:divBdr>
        </w:div>
        <w:div w:id="1184980065">
          <w:marLeft w:val="0"/>
          <w:marRight w:val="0"/>
          <w:marTop w:val="0"/>
          <w:marBottom w:val="0"/>
          <w:divBdr>
            <w:top w:val="none" w:sz="0" w:space="0" w:color="auto"/>
            <w:left w:val="none" w:sz="0" w:space="0" w:color="auto"/>
            <w:bottom w:val="none" w:sz="0" w:space="0" w:color="auto"/>
            <w:right w:val="none" w:sz="0" w:space="0" w:color="auto"/>
          </w:divBdr>
        </w:div>
        <w:div w:id="1231430788">
          <w:marLeft w:val="0"/>
          <w:marRight w:val="0"/>
          <w:marTop w:val="0"/>
          <w:marBottom w:val="0"/>
          <w:divBdr>
            <w:top w:val="none" w:sz="0" w:space="0" w:color="auto"/>
            <w:left w:val="none" w:sz="0" w:space="0" w:color="auto"/>
            <w:bottom w:val="none" w:sz="0" w:space="0" w:color="auto"/>
            <w:right w:val="none" w:sz="0" w:space="0" w:color="auto"/>
          </w:divBdr>
        </w:div>
        <w:div w:id="1324777020">
          <w:marLeft w:val="0"/>
          <w:marRight w:val="0"/>
          <w:marTop w:val="0"/>
          <w:marBottom w:val="0"/>
          <w:divBdr>
            <w:top w:val="none" w:sz="0" w:space="0" w:color="auto"/>
            <w:left w:val="none" w:sz="0" w:space="0" w:color="auto"/>
            <w:bottom w:val="none" w:sz="0" w:space="0" w:color="auto"/>
            <w:right w:val="none" w:sz="0" w:space="0" w:color="auto"/>
          </w:divBdr>
        </w:div>
        <w:div w:id="1857618378">
          <w:marLeft w:val="0"/>
          <w:marRight w:val="0"/>
          <w:marTop w:val="0"/>
          <w:marBottom w:val="0"/>
          <w:divBdr>
            <w:top w:val="none" w:sz="0" w:space="0" w:color="auto"/>
            <w:left w:val="none" w:sz="0" w:space="0" w:color="auto"/>
            <w:bottom w:val="none" w:sz="0" w:space="0" w:color="auto"/>
            <w:right w:val="none" w:sz="0" w:space="0" w:color="auto"/>
          </w:divBdr>
        </w:div>
        <w:div w:id="2013294328">
          <w:marLeft w:val="0"/>
          <w:marRight w:val="0"/>
          <w:marTop w:val="0"/>
          <w:marBottom w:val="0"/>
          <w:divBdr>
            <w:top w:val="none" w:sz="0" w:space="0" w:color="auto"/>
            <w:left w:val="none" w:sz="0" w:space="0" w:color="auto"/>
            <w:bottom w:val="none" w:sz="0" w:space="0" w:color="auto"/>
            <w:right w:val="none" w:sz="0" w:space="0" w:color="auto"/>
          </w:divBdr>
        </w:div>
      </w:divsChild>
    </w:div>
    <w:div w:id="301157846">
      <w:bodyDiv w:val="1"/>
      <w:marLeft w:val="0"/>
      <w:marRight w:val="0"/>
      <w:marTop w:val="0"/>
      <w:marBottom w:val="0"/>
      <w:divBdr>
        <w:top w:val="none" w:sz="0" w:space="0" w:color="auto"/>
        <w:left w:val="none" w:sz="0" w:space="0" w:color="auto"/>
        <w:bottom w:val="none" w:sz="0" w:space="0" w:color="auto"/>
        <w:right w:val="none" w:sz="0" w:space="0" w:color="auto"/>
      </w:divBdr>
      <w:divsChild>
        <w:div w:id="667098174">
          <w:marLeft w:val="0"/>
          <w:marRight w:val="0"/>
          <w:marTop w:val="0"/>
          <w:marBottom w:val="0"/>
          <w:divBdr>
            <w:top w:val="none" w:sz="0" w:space="0" w:color="auto"/>
            <w:left w:val="none" w:sz="0" w:space="0" w:color="auto"/>
            <w:bottom w:val="none" w:sz="0" w:space="0" w:color="auto"/>
            <w:right w:val="none" w:sz="0" w:space="0" w:color="auto"/>
          </w:divBdr>
          <w:divsChild>
            <w:div w:id="266930002">
              <w:marLeft w:val="0"/>
              <w:marRight w:val="0"/>
              <w:marTop w:val="0"/>
              <w:marBottom w:val="0"/>
              <w:divBdr>
                <w:top w:val="none" w:sz="0" w:space="0" w:color="auto"/>
                <w:left w:val="none" w:sz="0" w:space="0" w:color="auto"/>
                <w:bottom w:val="none" w:sz="0" w:space="0" w:color="auto"/>
                <w:right w:val="none" w:sz="0" w:space="0" w:color="auto"/>
              </w:divBdr>
            </w:div>
            <w:div w:id="465664469">
              <w:marLeft w:val="0"/>
              <w:marRight w:val="0"/>
              <w:marTop w:val="0"/>
              <w:marBottom w:val="0"/>
              <w:divBdr>
                <w:top w:val="none" w:sz="0" w:space="0" w:color="auto"/>
                <w:left w:val="none" w:sz="0" w:space="0" w:color="auto"/>
                <w:bottom w:val="none" w:sz="0" w:space="0" w:color="auto"/>
                <w:right w:val="none" w:sz="0" w:space="0" w:color="auto"/>
              </w:divBdr>
            </w:div>
            <w:div w:id="545220506">
              <w:marLeft w:val="0"/>
              <w:marRight w:val="0"/>
              <w:marTop w:val="0"/>
              <w:marBottom w:val="0"/>
              <w:divBdr>
                <w:top w:val="none" w:sz="0" w:space="0" w:color="auto"/>
                <w:left w:val="none" w:sz="0" w:space="0" w:color="auto"/>
                <w:bottom w:val="none" w:sz="0" w:space="0" w:color="auto"/>
                <w:right w:val="none" w:sz="0" w:space="0" w:color="auto"/>
              </w:divBdr>
            </w:div>
            <w:div w:id="764767528">
              <w:marLeft w:val="0"/>
              <w:marRight w:val="0"/>
              <w:marTop w:val="0"/>
              <w:marBottom w:val="0"/>
              <w:divBdr>
                <w:top w:val="none" w:sz="0" w:space="0" w:color="auto"/>
                <w:left w:val="none" w:sz="0" w:space="0" w:color="auto"/>
                <w:bottom w:val="none" w:sz="0" w:space="0" w:color="auto"/>
                <w:right w:val="none" w:sz="0" w:space="0" w:color="auto"/>
              </w:divBdr>
            </w:div>
            <w:div w:id="844589961">
              <w:marLeft w:val="0"/>
              <w:marRight w:val="0"/>
              <w:marTop w:val="0"/>
              <w:marBottom w:val="0"/>
              <w:divBdr>
                <w:top w:val="none" w:sz="0" w:space="0" w:color="auto"/>
                <w:left w:val="none" w:sz="0" w:space="0" w:color="auto"/>
                <w:bottom w:val="none" w:sz="0" w:space="0" w:color="auto"/>
                <w:right w:val="none" w:sz="0" w:space="0" w:color="auto"/>
              </w:divBdr>
            </w:div>
            <w:div w:id="1089933052">
              <w:marLeft w:val="0"/>
              <w:marRight w:val="0"/>
              <w:marTop w:val="0"/>
              <w:marBottom w:val="0"/>
              <w:divBdr>
                <w:top w:val="none" w:sz="0" w:space="0" w:color="auto"/>
                <w:left w:val="none" w:sz="0" w:space="0" w:color="auto"/>
                <w:bottom w:val="none" w:sz="0" w:space="0" w:color="auto"/>
                <w:right w:val="none" w:sz="0" w:space="0" w:color="auto"/>
              </w:divBdr>
            </w:div>
            <w:div w:id="1245532272">
              <w:marLeft w:val="0"/>
              <w:marRight w:val="0"/>
              <w:marTop w:val="0"/>
              <w:marBottom w:val="0"/>
              <w:divBdr>
                <w:top w:val="none" w:sz="0" w:space="0" w:color="auto"/>
                <w:left w:val="none" w:sz="0" w:space="0" w:color="auto"/>
                <w:bottom w:val="none" w:sz="0" w:space="0" w:color="auto"/>
                <w:right w:val="none" w:sz="0" w:space="0" w:color="auto"/>
              </w:divBdr>
            </w:div>
            <w:div w:id="1280189467">
              <w:marLeft w:val="0"/>
              <w:marRight w:val="0"/>
              <w:marTop w:val="0"/>
              <w:marBottom w:val="0"/>
              <w:divBdr>
                <w:top w:val="none" w:sz="0" w:space="0" w:color="auto"/>
                <w:left w:val="none" w:sz="0" w:space="0" w:color="auto"/>
                <w:bottom w:val="none" w:sz="0" w:space="0" w:color="auto"/>
                <w:right w:val="none" w:sz="0" w:space="0" w:color="auto"/>
              </w:divBdr>
            </w:div>
            <w:div w:id="1284310778">
              <w:marLeft w:val="0"/>
              <w:marRight w:val="0"/>
              <w:marTop w:val="0"/>
              <w:marBottom w:val="0"/>
              <w:divBdr>
                <w:top w:val="none" w:sz="0" w:space="0" w:color="auto"/>
                <w:left w:val="none" w:sz="0" w:space="0" w:color="auto"/>
                <w:bottom w:val="none" w:sz="0" w:space="0" w:color="auto"/>
                <w:right w:val="none" w:sz="0" w:space="0" w:color="auto"/>
              </w:divBdr>
            </w:div>
            <w:div w:id="1289317599">
              <w:marLeft w:val="0"/>
              <w:marRight w:val="0"/>
              <w:marTop w:val="0"/>
              <w:marBottom w:val="0"/>
              <w:divBdr>
                <w:top w:val="none" w:sz="0" w:space="0" w:color="auto"/>
                <w:left w:val="none" w:sz="0" w:space="0" w:color="auto"/>
                <w:bottom w:val="none" w:sz="0" w:space="0" w:color="auto"/>
                <w:right w:val="none" w:sz="0" w:space="0" w:color="auto"/>
              </w:divBdr>
            </w:div>
            <w:div w:id="1904094956">
              <w:marLeft w:val="0"/>
              <w:marRight w:val="0"/>
              <w:marTop w:val="0"/>
              <w:marBottom w:val="0"/>
              <w:divBdr>
                <w:top w:val="none" w:sz="0" w:space="0" w:color="auto"/>
                <w:left w:val="none" w:sz="0" w:space="0" w:color="auto"/>
                <w:bottom w:val="none" w:sz="0" w:space="0" w:color="auto"/>
                <w:right w:val="none" w:sz="0" w:space="0" w:color="auto"/>
              </w:divBdr>
            </w:div>
            <w:div w:id="1995643488">
              <w:marLeft w:val="0"/>
              <w:marRight w:val="0"/>
              <w:marTop w:val="0"/>
              <w:marBottom w:val="0"/>
              <w:divBdr>
                <w:top w:val="none" w:sz="0" w:space="0" w:color="auto"/>
                <w:left w:val="none" w:sz="0" w:space="0" w:color="auto"/>
                <w:bottom w:val="none" w:sz="0" w:space="0" w:color="auto"/>
                <w:right w:val="none" w:sz="0" w:space="0" w:color="auto"/>
              </w:divBdr>
            </w:div>
            <w:div w:id="2013409264">
              <w:marLeft w:val="0"/>
              <w:marRight w:val="0"/>
              <w:marTop w:val="0"/>
              <w:marBottom w:val="0"/>
              <w:divBdr>
                <w:top w:val="none" w:sz="0" w:space="0" w:color="auto"/>
                <w:left w:val="none" w:sz="0" w:space="0" w:color="auto"/>
                <w:bottom w:val="none" w:sz="0" w:space="0" w:color="auto"/>
                <w:right w:val="none" w:sz="0" w:space="0" w:color="auto"/>
              </w:divBdr>
            </w:div>
          </w:divsChild>
        </w:div>
        <w:div w:id="1171262552">
          <w:marLeft w:val="0"/>
          <w:marRight w:val="0"/>
          <w:marTop w:val="0"/>
          <w:marBottom w:val="0"/>
          <w:divBdr>
            <w:top w:val="none" w:sz="0" w:space="0" w:color="auto"/>
            <w:left w:val="none" w:sz="0" w:space="0" w:color="auto"/>
            <w:bottom w:val="none" w:sz="0" w:space="0" w:color="auto"/>
            <w:right w:val="none" w:sz="0" w:space="0" w:color="auto"/>
          </w:divBdr>
          <w:divsChild>
            <w:div w:id="165484883">
              <w:marLeft w:val="0"/>
              <w:marRight w:val="0"/>
              <w:marTop w:val="0"/>
              <w:marBottom w:val="0"/>
              <w:divBdr>
                <w:top w:val="none" w:sz="0" w:space="0" w:color="auto"/>
                <w:left w:val="none" w:sz="0" w:space="0" w:color="auto"/>
                <w:bottom w:val="none" w:sz="0" w:space="0" w:color="auto"/>
                <w:right w:val="none" w:sz="0" w:space="0" w:color="auto"/>
              </w:divBdr>
            </w:div>
            <w:div w:id="306670550">
              <w:marLeft w:val="0"/>
              <w:marRight w:val="0"/>
              <w:marTop w:val="0"/>
              <w:marBottom w:val="0"/>
              <w:divBdr>
                <w:top w:val="none" w:sz="0" w:space="0" w:color="auto"/>
                <w:left w:val="none" w:sz="0" w:space="0" w:color="auto"/>
                <w:bottom w:val="none" w:sz="0" w:space="0" w:color="auto"/>
                <w:right w:val="none" w:sz="0" w:space="0" w:color="auto"/>
              </w:divBdr>
            </w:div>
            <w:div w:id="323363303">
              <w:marLeft w:val="0"/>
              <w:marRight w:val="0"/>
              <w:marTop w:val="0"/>
              <w:marBottom w:val="0"/>
              <w:divBdr>
                <w:top w:val="none" w:sz="0" w:space="0" w:color="auto"/>
                <w:left w:val="none" w:sz="0" w:space="0" w:color="auto"/>
                <w:bottom w:val="none" w:sz="0" w:space="0" w:color="auto"/>
                <w:right w:val="none" w:sz="0" w:space="0" w:color="auto"/>
              </w:divBdr>
            </w:div>
            <w:div w:id="443424906">
              <w:marLeft w:val="0"/>
              <w:marRight w:val="0"/>
              <w:marTop w:val="0"/>
              <w:marBottom w:val="0"/>
              <w:divBdr>
                <w:top w:val="none" w:sz="0" w:space="0" w:color="auto"/>
                <w:left w:val="none" w:sz="0" w:space="0" w:color="auto"/>
                <w:bottom w:val="none" w:sz="0" w:space="0" w:color="auto"/>
                <w:right w:val="none" w:sz="0" w:space="0" w:color="auto"/>
              </w:divBdr>
            </w:div>
            <w:div w:id="1215774408">
              <w:marLeft w:val="0"/>
              <w:marRight w:val="0"/>
              <w:marTop w:val="0"/>
              <w:marBottom w:val="0"/>
              <w:divBdr>
                <w:top w:val="none" w:sz="0" w:space="0" w:color="auto"/>
                <w:left w:val="none" w:sz="0" w:space="0" w:color="auto"/>
                <w:bottom w:val="none" w:sz="0" w:space="0" w:color="auto"/>
                <w:right w:val="none" w:sz="0" w:space="0" w:color="auto"/>
              </w:divBdr>
            </w:div>
            <w:div w:id="1215965839">
              <w:marLeft w:val="0"/>
              <w:marRight w:val="0"/>
              <w:marTop w:val="0"/>
              <w:marBottom w:val="0"/>
              <w:divBdr>
                <w:top w:val="none" w:sz="0" w:space="0" w:color="auto"/>
                <w:left w:val="none" w:sz="0" w:space="0" w:color="auto"/>
                <w:bottom w:val="none" w:sz="0" w:space="0" w:color="auto"/>
                <w:right w:val="none" w:sz="0" w:space="0" w:color="auto"/>
              </w:divBdr>
            </w:div>
            <w:div w:id="1405104200">
              <w:marLeft w:val="0"/>
              <w:marRight w:val="0"/>
              <w:marTop w:val="0"/>
              <w:marBottom w:val="0"/>
              <w:divBdr>
                <w:top w:val="none" w:sz="0" w:space="0" w:color="auto"/>
                <w:left w:val="none" w:sz="0" w:space="0" w:color="auto"/>
                <w:bottom w:val="none" w:sz="0" w:space="0" w:color="auto"/>
                <w:right w:val="none" w:sz="0" w:space="0" w:color="auto"/>
              </w:divBdr>
            </w:div>
            <w:div w:id="1621641150">
              <w:marLeft w:val="0"/>
              <w:marRight w:val="0"/>
              <w:marTop w:val="0"/>
              <w:marBottom w:val="0"/>
              <w:divBdr>
                <w:top w:val="none" w:sz="0" w:space="0" w:color="auto"/>
                <w:left w:val="none" w:sz="0" w:space="0" w:color="auto"/>
                <w:bottom w:val="none" w:sz="0" w:space="0" w:color="auto"/>
                <w:right w:val="none" w:sz="0" w:space="0" w:color="auto"/>
              </w:divBdr>
            </w:div>
            <w:div w:id="1928880830">
              <w:marLeft w:val="0"/>
              <w:marRight w:val="0"/>
              <w:marTop w:val="0"/>
              <w:marBottom w:val="0"/>
              <w:divBdr>
                <w:top w:val="none" w:sz="0" w:space="0" w:color="auto"/>
                <w:left w:val="none" w:sz="0" w:space="0" w:color="auto"/>
                <w:bottom w:val="none" w:sz="0" w:space="0" w:color="auto"/>
                <w:right w:val="none" w:sz="0" w:space="0" w:color="auto"/>
              </w:divBdr>
            </w:div>
            <w:div w:id="2047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540">
      <w:bodyDiv w:val="1"/>
      <w:marLeft w:val="0"/>
      <w:marRight w:val="0"/>
      <w:marTop w:val="0"/>
      <w:marBottom w:val="0"/>
      <w:divBdr>
        <w:top w:val="none" w:sz="0" w:space="0" w:color="auto"/>
        <w:left w:val="none" w:sz="0" w:space="0" w:color="auto"/>
        <w:bottom w:val="none" w:sz="0" w:space="0" w:color="auto"/>
        <w:right w:val="none" w:sz="0" w:space="0" w:color="auto"/>
      </w:divBdr>
      <w:divsChild>
        <w:div w:id="635910018">
          <w:marLeft w:val="0"/>
          <w:marRight w:val="0"/>
          <w:marTop w:val="0"/>
          <w:marBottom w:val="0"/>
          <w:divBdr>
            <w:top w:val="none" w:sz="0" w:space="0" w:color="auto"/>
            <w:left w:val="none" w:sz="0" w:space="0" w:color="auto"/>
            <w:bottom w:val="none" w:sz="0" w:space="0" w:color="auto"/>
            <w:right w:val="none" w:sz="0" w:space="0" w:color="auto"/>
          </w:divBdr>
        </w:div>
        <w:div w:id="988434879">
          <w:marLeft w:val="0"/>
          <w:marRight w:val="0"/>
          <w:marTop w:val="0"/>
          <w:marBottom w:val="0"/>
          <w:divBdr>
            <w:top w:val="none" w:sz="0" w:space="0" w:color="auto"/>
            <w:left w:val="none" w:sz="0" w:space="0" w:color="auto"/>
            <w:bottom w:val="none" w:sz="0" w:space="0" w:color="auto"/>
            <w:right w:val="none" w:sz="0" w:space="0" w:color="auto"/>
          </w:divBdr>
        </w:div>
        <w:div w:id="2080055702">
          <w:marLeft w:val="0"/>
          <w:marRight w:val="0"/>
          <w:marTop w:val="0"/>
          <w:marBottom w:val="0"/>
          <w:divBdr>
            <w:top w:val="none" w:sz="0" w:space="0" w:color="auto"/>
            <w:left w:val="none" w:sz="0" w:space="0" w:color="auto"/>
            <w:bottom w:val="none" w:sz="0" w:space="0" w:color="auto"/>
            <w:right w:val="none" w:sz="0" w:space="0" w:color="auto"/>
          </w:divBdr>
        </w:div>
      </w:divsChild>
    </w:div>
    <w:div w:id="305012370">
      <w:bodyDiv w:val="1"/>
      <w:marLeft w:val="0"/>
      <w:marRight w:val="0"/>
      <w:marTop w:val="0"/>
      <w:marBottom w:val="0"/>
      <w:divBdr>
        <w:top w:val="none" w:sz="0" w:space="0" w:color="auto"/>
        <w:left w:val="none" w:sz="0" w:space="0" w:color="auto"/>
        <w:bottom w:val="none" w:sz="0" w:space="0" w:color="auto"/>
        <w:right w:val="none" w:sz="0" w:space="0" w:color="auto"/>
      </w:divBdr>
      <w:divsChild>
        <w:div w:id="544024606">
          <w:marLeft w:val="0"/>
          <w:marRight w:val="0"/>
          <w:marTop w:val="0"/>
          <w:marBottom w:val="0"/>
          <w:divBdr>
            <w:top w:val="none" w:sz="0" w:space="0" w:color="auto"/>
            <w:left w:val="none" w:sz="0" w:space="0" w:color="auto"/>
            <w:bottom w:val="none" w:sz="0" w:space="0" w:color="auto"/>
            <w:right w:val="none" w:sz="0" w:space="0" w:color="auto"/>
          </w:divBdr>
        </w:div>
        <w:div w:id="1745906499">
          <w:marLeft w:val="0"/>
          <w:marRight w:val="0"/>
          <w:marTop w:val="0"/>
          <w:marBottom w:val="0"/>
          <w:divBdr>
            <w:top w:val="none" w:sz="0" w:space="0" w:color="auto"/>
            <w:left w:val="none" w:sz="0" w:space="0" w:color="auto"/>
            <w:bottom w:val="none" w:sz="0" w:space="0" w:color="auto"/>
            <w:right w:val="none" w:sz="0" w:space="0" w:color="auto"/>
          </w:divBdr>
        </w:div>
      </w:divsChild>
    </w:div>
    <w:div w:id="309865465">
      <w:bodyDiv w:val="1"/>
      <w:marLeft w:val="0"/>
      <w:marRight w:val="0"/>
      <w:marTop w:val="0"/>
      <w:marBottom w:val="0"/>
      <w:divBdr>
        <w:top w:val="none" w:sz="0" w:space="0" w:color="auto"/>
        <w:left w:val="none" w:sz="0" w:space="0" w:color="auto"/>
        <w:bottom w:val="none" w:sz="0" w:space="0" w:color="auto"/>
        <w:right w:val="none" w:sz="0" w:space="0" w:color="auto"/>
      </w:divBdr>
      <w:divsChild>
        <w:div w:id="707098724">
          <w:marLeft w:val="0"/>
          <w:marRight w:val="0"/>
          <w:marTop w:val="0"/>
          <w:marBottom w:val="0"/>
          <w:divBdr>
            <w:top w:val="none" w:sz="0" w:space="0" w:color="auto"/>
            <w:left w:val="none" w:sz="0" w:space="0" w:color="auto"/>
            <w:bottom w:val="none" w:sz="0" w:space="0" w:color="auto"/>
            <w:right w:val="none" w:sz="0" w:space="0" w:color="auto"/>
          </w:divBdr>
          <w:divsChild>
            <w:div w:id="298076840">
              <w:marLeft w:val="0"/>
              <w:marRight w:val="0"/>
              <w:marTop w:val="0"/>
              <w:marBottom w:val="0"/>
              <w:divBdr>
                <w:top w:val="none" w:sz="0" w:space="0" w:color="auto"/>
                <w:left w:val="none" w:sz="0" w:space="0" w:color="auto"/>
                <w:bottom w:val="none" w:sz="0" w:space="0" w:color="auto"/>
                <w:right w:val="none" w:sz="0" w:space="0" w:color="auto"/>
              </w:divBdr>
            </w:div>
            <w:div w:id="1128284522">
              <w:marLeft w:val="0"/>
              <w:marRight w:val="0"/>
              <w:marTop w:val="0"/>
              <w:marBottom w:val="0"/>
              <w:divBdr>
                <w:top w:val="none" w:sz="0" w:space="0" w:color="auto"/>
                <w:left w:val="none" w:sz="0" w:space="0" w:color="auto"/>
                <w:bottom w:val="none" w:sz="0" w:space="0" w:color="auto"/>
                <w:right w:val="none" w:sz="0" w:space="0" w:color="auto"/>
              </w:divBdr>
            </w:div>
          </w:divsChild>
        </w:div>
        <w:div w:id="1636176264">
          <w:marLeft w:val="0"/>
          <w:marRight w:val="0"/>
          <w:marTop w:val="0"/>
          <w:marBottom w:val="0"/>
          <w:divBdr>
            <w:top w:val="none" w:sz="0" w:space="0" w:color="auto"/>
            <w:left w:val="none" w:sz="0" w:space="0" w:color="auto"/>
            <w:bottom w:val="none" w:sz="0" w:space="0" w:color="auto"/>
            <w:right w:val="none" w:sz="0" w:space="0" w:color="auto"/>
          </w:divBdr>
          <w:divsChild>
            <w:div w:id="15040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255">
      <w:bodyDiv w:val="1"/>
      <w:marLeft w:val="0"/>
      <w:marRight w:val="0"/>
      <w:marTop w:val="0"/>
      <w:marBottom w:val="0"/>
      <w:divBdr>
        <w:top w:val="none" w:sz="0" w:space="0" w:color="auto"/>
        <w:left w:val="none" w:sz="0" w:space="0" w:color="auto"/>
        <w:bottom w:val="none" w:sz="0" w:space="0" w:color="auto"/>
        <w:right w:val="none" w:sz="0" w:space="0" w:color="auto"/>
      </w:divBdr>
    </w:div>
    <w:div w:id="361244112">
      <w:bodyDiv w:val="1"/>
      <w:marLeft w:val="0"/>
      <w:marRight w:val="0"/>
      <w:marTop w:val="0"/>
      <w:marBottom w:val="0"/>
      <w:divBdr>
        <w:top w:val="none" w:sz="0" w:space="0" w:color="auto"/>
        <w:left w:val="none" w:sz="0" w:space="0" w:color="auto"/>
        <w:bottom w:val="none" w:sz="0" w:space="0" w:color="auto"/>
        <w:right w:val="none" w:sz="0" w:space="0" w:color="auto"/>
      </w:divBdr>
    </w:div>
    <w:div w:id="365182925">
      <w:bodyDiv w:val="1"/>
      <w:marLeft w:val="0"/>
      <w:marRight w:val="0"/>
      <w:marTop w:val="0"/>
      <w:marBottom w:val="0"/>
      <w:divBdr>
        <w:top w:val="none" w:sz="0" w:space="0" w:color="auto"/>
        <w:left w:val="none" w:sz="0" w:space="0" w:color="auto"/>
        <w:bottom w:val="none" w:sz="0" w:space="0" w:color="auto"/>
        <w:right w:val="none" w:sz="0" w:space="0" w:color="auto"/>
      </w:divBdr>
      <w:divsChild>
        <w:div w:id="111438489">
          <w:marLeft w:val="0"/>
          <w:marRight w:val="0"/>
          <w:marTop w:val="0"/>
          <w:marBottom w:val="0"/>
          <w:divBdr>
            <w:top w:val="none" w:sz="0" w:space="0" w:color="auto"/>
            <w:left w:val="none" w:sz="0" w:space="0" w:color="auto"/>
            <w:bottom w:val="none" w:sz="0" w:space="0" w:color="auto"/>
            <w:right w:val="none" w:sz="0" w:space="0" w:color="auto"/>
          </w:divBdr>
          <w:divsChild>
            <w:div w:id="1475296083">
              <w:marLeft w:val="0"/>
              <w:marRight w:val="0"/>
              <w:marTop w:val="0"/>
              <w:marBottom w:val="0"/>
              <w:divBdr>
                <w:top w:val="none" w:sz="0" w:space="0" w:color="auto"/>
                <w:left w:val="none" w:sz="0" w:space="0" w:color="auto"/>
                <w:bottom w:val="none" w:sz="0" w:space="0" w:color="auto"/>
                <w:right w:val="none" w:sz="0" w:space="0" w:color="auto"/>
              </w:divBdr>
            </w:div>
          </w:divsChild>
        </w:div>
        <w:div w:id="1725250363">
          <w:marLeft w:val="0"/>
          <w:marRight w:val="0"/>
          <w:marTop w:val="0"/>
          <w:marBottom w:val="0"/>
          <w:divBdr>
            <w:top w:val="none" w:sz="0" w:space="0" w:color="auto"/>
            <w:left w:val="none" w:sz="0" w:space="0" w:color="auto"/>
            <w:bottom w:val="none" w:sz="0" w:space="0" w:color="auto"/>
            <w:right w:val="none" w:sz="0" w:space="0" w:color="auto"/>
          </w:divBdr>
          <w:divsChild>
            <w:div w:id="86662910">
              <w:marLeft w:val="0"/>
              <w:marRight w:val="0"/>
              <w:marTop w:val="0"/>
              <w:marBottom w:val="0"/>
              <w:divBdr>
                <w:top w:val="none" w:sz="0" w:space="0" w:color="auto"/>
                <w:left w:val="none" w:sz="0" w:space="0" w:color="auto"/>
                <w:bottom w:val="none" w:sz="0" w:space="0" w:color="auto"/>
                <w:right w:val="none" w:sz="0" w:space="0" w:color="auto"/>
              </w:divBdr>
            </w:div>
            <w:div w:id="18275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5980">
      <w:bodyDiv w:val="1"/>
      <w:marLeft w:val="0"/>
      <w:marRight w:val="0"/>
      <w:marTop w:val="0"/>
      <w:marBottom w:val="0"/>
      <w:divBdr>
        <w:top w:val="none" w:sz="0" w:space="0" w:color="auto"/>
        <w:left w:val="none" w:sz="0" w:space="0" w:color="auto"/>
        <w:bottom w:val="none" w:sz="0" w:space="0" w:color="auto"/>
        <w:right w:val="none" w:sz="0" w:space="0" w:color="auto"/>
      </w:divBdr>
      <w:divsChild>
        <w:div w:id="558439813">
          <w:marLeft w:val="0"/>
          <w:marRight w:val="0"/>
          <w:marTop w:val="0"/>
          <w:marBottom w:val="0"/>
          <w:divBdr>
            <w:top w:val="none" w:sz="0" w:space="0" w:color="auto"/>
            <w:left w:val="none" w:sz="0" w:space="0" w:color="auto"/>
            <w:bottom w:val="none" w:sz="0" w:space="0" w:color="auto"/>
            <w:right w:val="none" w:sz="0" w:space="0" w:color="auto"/>
          </w:divBdr>
          <w:divsChild>
            <w:div w:id="951396265">
              <w:marLeft w:val="0"/>
              <w:marRight w:val="0"/>
              <w:marTop w:val="0"/>
              <w:marBottom w:val="0"/>
              <w:divBdr>
                <w:top w:val="none" w:sz="0" w:space="0" w:color="auto"/>
                <w:left w:val="none" w:sz="0" w:space="0" w:color="auto"/>
                <w:bottom w:val="none" w:sz="0" w:space="0" w:color="auto"/>
                <w:right w:val="none" w:sz="0" w:space="0" w:color="auto"/>
              </w:divBdr>
            </w:div>
          </w:divsChild>
        </w:div>
        <w:div w:id="2120370934">
          <w:marLeft w:val="0"/>
          <w:marRight w:val="0"/>
          <w:marTop w:val="0"/>
          <w:marBottom w:val="0"/>
          <w:divBdr>
            <w:top w:val="none" w:sz="0" w:space="0" w:color="auto"/>
            <w:left w:val="none" w:sz="0" w:space="0" w:color="auto"/>
            <w:bottom w:val="none" w:sz="0" w:space="0" w:color="auto"/>
            <w:right w:val="none" w:sz="0" w:space="0" w:color="auto"/>
          </w:divBdr>
          <w:divsChild>
            <w:div w:id="647513652">
              <w:marLeft w:val="0"/>
              <w:marRight w:val="0"/>
              <w:marTop w:val="0"/>
              <w:marBottom w:val="0"/>
              <w:divBdr>
                <w:top w:val="none" w:sz="0" w:space="0" w:color="auto"/>
                <w:left w:val="none" w:sz="0" w:space="0" w:color="auto"/>
                <w:bottom w:val="none" w:sz="0" w:space="0" w:color="auto"/>
                <w:right w:val="none" w:sz="0" w:space="0" w:color="auto"/>
              </w:divBdr>
            </w:div>
            <w:div w:id="10738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572">
      <w:bodyDiv w:val="1"/>
      <w:marLeft w:val="0"/>
      <w:marRight w:val="0"/>
      <w:marTop w:val="0"/>
      <w:marBottom w:val="0"/>
      <w:divBdr>
        <w:top w:val="none" w:sz="0" w:space="0" w:color="auto"/>
        <w:left w:val="none" w:sz="0" w:space="0" w:color="auto"/>
        <w:bottom w:val="none" w:sz="0" w:space="0" w:color="auto"/>
        <w:right w:val="none" w:sz="0" w:space="0" w:color="auto"/>
      </w:divBdr>
      <w:divsChild>
        <w:div w:id="852643693">
          <w:marLeft w:val="0"/>
          <w:marRight w:val="0"/>
          <w:marTop w:val="0"/>
          <w:marBottom w:val="0"/>
          <w:divBdr>
            <w:top w:val="none" w:sz="0" w:space="0" w:color="auto"/>
            <w:left w:val="none" w:sz="0" w:space="0" w:color="auto"/>
            <w:bottom w:val="none" w:sz="0" w:space="0" w:color="auto"/>
            <w:right w:val="none" w:sz="0" w:space="0" w:color="auto"/>
          </w:divBdr>
          <w:divsChild>
            <w:div w:id="1204757868">
              <w:marLeft w:val="0"/>
              <w:marRight w:val="0"/>
              <w:marTop w:val="0"/>
              <w:marBottom w:val="0"/>
              <w:divBdr>
                <w:top w:val="none" w:sz="0" w:space="0" w:color="auto"/>
                <w:left w:val="none" w:sz="0" w:space="0" w:color="auto"/>
                <w:bottom w:val="none" w:sz="0" w:space="0" w:color="auto"/>
                <w:right w:val="none" w:sz="0" w:space="0" w:color="auto"/>
              </w:divBdr>
            </w:div>
          </w:divsChild>
        </w:div>
        <w:div w:id="889026926">
          <w:marLeft w:val="0"/>
          <w:marRight w:val="0"/>
          <w:marTop w:val="0"/>
          <w:marBottom w:val="0"/>
          <w:divBdr>
            <w:top w:val="none" w:sz="0" w:space="0" w:color="auto"/>
            <w:left w:val="none" w:sz="0" w:space="0" w:color="auto"/>
            <w:bottom w:val="none" w:sz="0" w:space="0" w:color="auto"/>
            <w:right w:val="none" w:sz="0" w:space="0" w:color="auto"/>
          </w:divBdr>
          <w:divsChild>
            <w:div w:id="229852239">
              <w:marLeft w:val="0"/>
              <w:marRight w:val="0"/>
              <w:marTop w:val="0"/>
              <w:marBottom w:val="0"/>
              <w:divBdr>
                <w:top w:val="none" w:sz="0" w:space="0" w:color="auto"/>
                <w:left w:val="none" w:sz="0" w:space="0" w:color="auto"/>
                <w:bottom w:val="none" w:sz="0" w:space="0" w:color="auto"/>
                <w:right w:val="none" w:sz="0" w:space="0" w:color="auto"/>
              </w:divBdr>
            </w:div>
            <w:div w:id="13254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9767">
      <w:bodyDiv w:val="1"/>
      <w:marLeft w:val="0"/>
      <w:marRight w:val="0"/>
      <w:marTop w:val="0"/>
      <w:marBottom w:val="0"/>
      <w:divBdr>
        <w:top w:val="none" w:sz="0" w:space="0" w:color="auto"/>
        <w:left w:val="none" w:sz="0" w:space="0" w:color="auto"/>
        <w:bottom w:val="none" w:sz="0" w:space="0" w:color="auto"/>
        <w:right w:val="none" w:sz="0" w:space="0" w:color="auto"/>
      </w:divBdr>
      <w:divsChild>
        <w:div w:id="295263594">
          <w:marLeft w:val="0"/>
          <w:marRight w:val="0"/>
          <w:marTop w:val="0"/>
          <w:marBottom w:val="0"/>
          <w:divBdr>
            <w:top w:val="none" w:sz="0" w:space="0" w:color="auto"/>
            <w:left w:val="none" w:sz="0" w:space="0" w:color="auto"/>
            <w:bottom w:val="none" w:sz="0" w:space="0" w:color="auto"/>
            <w:right w:val="none" w:sz="0" w:space="0" w:color="auto"/>
          </w:divBdr>
        </w:div>
        <w:div w:id="484516470">
          <w:marLeft w:val="0"/>
          <w:marRight w:val="0"/>
          <w:marTop w:val="0"/>
          <w:marBottom w:val="0"/>
          <w:divBdr>
            <w:top w:val="none" w:sz="0" w:space="0" w:color="auto"/>
            <w:left w:val="none" w:sz="0" w:space="0" w:color="auto"/>
            <w:bottom w:val="none" w:sz="0" w:space="0" w:color="auto"/>
            <w:right w:val="none" w:sz="0" w:space="0" w:color="auto"/>
          </w:divBdr>
        </w:div>
        <w:div w:id="790394519">
          <w:marLeft w:val="0"/>
          <w:marRight w:val="0"/>
          <w:marTop w:val="0"/>
          <w:marBottom w:val="0"/>
          <w:divBdr>
            <w:top w:val="none" w:sz="0" w:space="0" w:color="auto"/>
            <w:left w:val="none" w:sz="0" w:space="0" w:color="auto"/>
            <w:bottom w:val="none" w:sz="0" w:space="0" w:color="auto"/>
            <w:right w:val="none" w:sz="0" w:space="0" w:color="auto"/>
          </w:divBdr>
        </w:div>
        <w:div w:id="1437368306">
          <w:marLeft w:val="0"/>
          <w:marRight w:val="0"/>
          <w:marTop w:val="0"/>
          <w:marBottom w:val="0"/>
          <w:divBdr>
            <w:top w:val="none" w:sz="0" w:space="0" w:color="auto"/>
            <w:left w:val="none" w:sz="0" w:space="0" w:color="auto"/>
            <w:bottom w:val="none" w:sz="0" w:space="0" w:color="auto"/>
            <w:right w:val="none" w:sz="0" w:space="0" w:color="auto"/>
          </w:divBdr>
        </w:div>
        <w:div w:id="1515416254">
          <w:marLeft w:val="0"/>
          <w:marRight w:val="0"/>
          <w:marTop w:val="0"/>
          <w:marBottom w:val="0"/>
          <w:divBdr>
            <w:top w:val="none" w:sz="0" w:space="0" w:color="auto"/>
            <w:left w:val="none" w:sz="0" w:space="0" w:color="auto"/>
            <w:bottom w:val="none" w:sz="0" w:space="0" w:color="auto"/>
            <w:right w:val="none" w:sz="0" w:space="0" w:color="auto"/>
          </w:divBdr>
        </w:div>
      </w:divsChild>
    </w:div>
    <w:div w:id="399330696">
      <w:bodyDiv w:val="1"/>
      <w:marLeft w:val="0"/>
      <w:marRight w:val="0"/>
      <w:marTop w:val="0"/>
      <w:marBottom w:val="0"/>
      <w:divBdr>
        <w:top w:val="none" w:sz="0" w:space="0" w:color="auto"/>
        <w:left w:val="none" w:sz="0" w:space="0" w:color="auto"/>
        <w:bottom w:val="none" w:sz="0" w:space="0" w:color="auto"/>
        <w:right w:val="none" w:sz="0" w:space="0" w:color="auto"/>
      </w:divBdr>
      <w:divsChild>
        <w:div w:id="583956213">
          <w:marLeft w:val="0"/>
          <w:marRight w:val="0"/>
          <w:marTop w:val="0"/>
          <w:marBottom w:val="0"/>
          <w:divBdr>
            <w:top w:val="none" w:sz="0" w:space="0" w:color="auto"/>
            <w:left w:val="none" w:sz="0" w:space="0" w:color="auto"/>
            <w:bottom w:val="none" w:sz="0" w:space="0" w:color="auto"/>
            <w:right w:val="none" w:sz="0" w:space="0" w:color="auto"/>
          </w:divBdr>
        </w:div>
        <w:div w:id="1082680121">
          <w:marLeft w:val="0"/>
          <w:marRight w:val="0"/>
          <w:marTop w:val="0"/>
          <w:marBottom w:val="0"/>
          <w:divBdr>
            <w:top w:val="none" w:sz="0" w:space="0" w:color="auto"/>
            <w:left w:val="none" w:sz="0" w:space="0" w:color="auto"/>
            <w:bottom w:val="none" w:sz="0" w:space="0" w:color="auto"/>
            <w:right w:val="none" w:sz="0" w:space="0" w:color="auto"/>
          </w:divBdr>
        </w:div>
      </w:divsChild>
    </w:div>
    <w:div w:id="403726894">
      <w:bodyDiv w:val="1"/>
      <w:marLeft w:val="0"/>
      <w:marRight w:val="0"/>
      <w:marTop w:val="0"/>
      <w:marBottom w:val="0"/>
      <w:divBdr>
        <w:top w:val="none" w:sz="0" w:space="0" w:color="auto"/>
        <w:left w:val="none" w:sz="0" w:space="0" w:color="auto"/>
        <w:bottom w:val="none" w:sz="0" w:space="0" w:color="auto"/>
        <w:right w:val="none" w:sz="0" w:space="0" w:color="auto"/>
      </w:divBdr>
      <w:divsChild>
        <w:div w:id="603223781">
          <w:marLeft w:val="0"/>
          <w:marRight w:val="0"/>
          <w:marTop w:val="0"/>
          <w:marBottom w:val="0"/>
          <w:divBdr>
            <w:top w:val="none" w:sz="0" w:space="0" w:color="auto"/>
            <w:left w:val="none" w:sz="0" w:space="0" w:color="auto"/>
            <w:bottom w:val="none" w:sz="0" w:space="0" w:color="auto"/>
            <w:right w:val="none" w:sz="0" w:space="0" w:color="auto"/>
          </w:divBdr>
        </w:div>
        <w:div w:id="1683781210">
          <w:marLeft w:val="0"/>
          <w:marRight w:val="0"/>
          <w:marTop w:val="0"/>
          <w:marBottom w:val="0"/>
          <w:divBdr>
            <w:top w:val="none" w:sz="0" w:space="0" w:color="auto"/>
            <w:left w:val="none" w:sz="0" w:space="0" w:color="auto"/>
            <w:bottom w:val="none" w:sz="0" w:space="0" w:color="auto"/>
            <w:right w:val="none" w:sz="0" w:space="0" w:color="auto"/>
          </w:divBdr>
        </w:div>
      </w:divsChild>
    </w:div>
    <w:div w:id="406076317">
      <w:bodyDiv w:val="1"/>
      <w:marLeft w:val="0"/>
      <w:marRight w:val="0"/>
      <w:marTop w:val="0"/>
      <w:marBottom w:val="0"/>
      <w:divBdr>
        <w:top w:val="none" w:sz="0" w:space="0" w:color="auto"/>
        <w:left w:val="none" w:sz="0" w:space="0" w:color="auto"/>
        <w:bottom w:val="none" w:sz="0" w:space="0" w:color="auto"/>
        <w:right w:val="none" w:sz="0" w:space="0" w:color="auto"/>
      </w:divBdr>
      <w:divsChild>
        <w:div w:id="376398760">
          <w:marLeft w:val="0"/>
          <w:marRight w:val="0"/>
          <w:marTop w:val="0"/>
          <w:marBottom w:val="0"/>
          <w:divBdr>
            <w:top w:val="none" w:sz="0" w:space="0" w:color="auto"/>
            <w:left w:val="none" w:sz="0" w:space="0" w:color="auto"/>
            <w:bottom w:val="none" w:sz="0" w:space="0" w:color="auto"/>
            <w:right w:val="none" w:sz="0" w:space="0" w:color="auto"/>
          </w:divBdr>
        </w:div>
        <w:div w:id="1135491330">
          <w:marLeft w:val="0"/>
          <w:marRight w:val="0"/>
          <w:marTop w:val="0"/>
          <w:marBottom w:val="0"/>
          <w:divBdr>
            <w:top w:val="none" w:sz="0" w:space="0" w:color="auto"/>
            <w:left w:val="none" w:sz="0" w:space="0" w:color="auto"/>
            <w:bottom w:val="none" w:sz="0" w:space="0" w:color="auto"/>
            <w:right w:val="none" w:sz="0" w:space="0" w:color="auto"/>
          </w:divBdr>
        </w:div>
      </w:divsChild>
    </w:div>
    <w:div w:id="406615097">
      <w:bodyDiv w:val="1"/>
      <w:marLeft w:val="0"/>
      <w:marRight w:val="0"/>
      <w:marTop w:val="0"/>
      <w:marBottom w:val="0"/>
      <w:divBdr>
        <w:top w:val="none" w:sz="0" w:space="0" w:color="auto"/>
        <w:left w:val="none" w:sz="0" w:space="0" w:color="auto"/>
        <w:bottom w:val="none" w:sz="0" w:space="0" w:color="auto"/>
        <w:right w:val="none" w:sz="0" w:space="0" w:color="auto"/>
      </w:divBdr>
    </w:div>
    <w:div w:id="408113678">
      <w:bodyDiv w:val="1"/>
      <w:marLeft w:val="0"/>
      <w:marRight w:val="0"/>
      <w:marTop w:val="0"/>
      <w:marBottom w:val="0"/>
      <w:divBdr>
        <w:top w:val="none" w:sz="0" w:space="0" w:color="auto"/>
        <w:left w:val="none" w:sz="0" w:space="0" w:color="auto"/>
        <w:bottom w:val="none" w:sz="0" w:space="0" w:color="auto"/>
        <w:right w:val="none" w:sz="0" w:space="0" w:color="auto"/>
      </w:divBdr>
      <w:divsChild>
        <w:div w:id="36928484">
          <w:marLeft w:val="0"/>
          <w:marRight w:val="0"/>
          <w:marTop w:val="0"/>
          <w:marBottom w:val="0"/>
          <w:divBdr>
            <w:top w:val="none" w:sz="0" w:space="0" w:color="auto"/>
            <w:left w:val="none" w:sz="0" w:space="0" w:color="auto"/>
            <w:bottom w:val="none" w:sz="0" w:space="0" w:color="auto"/>
            <w:right w:val="none" w:sz="0" w:space="0" w:color="auto"/>
          </w:divBdr>
        </w:div>
        <w:div w:id="247082691">
          <w:marLeft w:val="0"/>
          <w:marRight w:val="0"/>
          <w:marTop w:val="0"/>
          <w:marBottom w:val="0"/>
          <w:divBdr>
            <w:top w:val="none" w:sz="0" w:space="0" w:color="auto"/>
            <w:left w:val="none" w:sz="0" w:space="0" w:color="auto"/>
            <w:bottom w:val="none" w:sz="0" w:space="0" w:color="auto"/>
            <w:right w:val="none" w:sz="0" w:space="0" w:color="auto"/>
          </w:divBdr>
        </w:div>
        <w:div w:id="1088305496">
          <w:marLeft w:val="0"/>
          <w:marRight w:val="0"/>
          <w:marTop w:val="0"/>
          <w:marBottom w:val="0"/>
          <w:divBdr>
            <w:top w:val="none" w:sz="0" w:space="0" w:color="auto"/>
            <w:left w:val="none" w:sz="0" w:space="0" w:color="auto"/>
            <w:bottom w:val="none" w:sz="0" w:space="0" w:color="auto"/>
            <w:right w:val="none" w:sz="0" w:space="0" w:color="auto"/>
          </w:divBdr>
          <w:divsChild>
            <w:div w:id="1161313516">
              <w:marLeft w:val="0"/>
              <w:marRight w:val="0"/>
              <w:marTop w:val="0"/>
              <w:marBottom w:val="0"/>
              <w:divBdr>
                <w:top w:val="none" w:sz="0" w:space="0" w:color="auto"/>
                <w:left w:val="none" w:sz="0" w:space="0" w:color="auto"/>
                <w:bottom w:val="none" w:sz="0" w:space="0" w:color="auto"/>
                <w:right w:val="none" w:sz="0" w:space="0" w:color="auto"/>
              </w:divBdr>
            </w:div>
          </w:divsChild>
        </w:div>
        <w:div w:id="1233196276">
          <w:marLeft w:val="0"/>
          <w:marRight w:val="0"/>
          <w:marTop w:val="0"/>
          <w:marBottom w:val="0"/>
          <w:divBdr>
            <w:top w:val="none" w:sz="0" w:space="0" w:color="auto"/>
            <w:left w:val="none" w:sz="0" w:space="0" w:color="auto"/>
            <w:bottom w:val="none" w:sz="0" w:space="0" w:color="auto"/>
            <w:right w:val="none" w:sz="0" w:space="0" w:color="auto"/>
          </w:divBdr>
        </w:div>
        <w:div w:id="1991666232">
          <w:marLeft w:val="0"/>
          <w:marRight w:val="0"/>
          <w:marTop w:val="0"/>
          <w:marBottom w:val="0"/>
          <w:divBdr>
            <w:top w:val="none" w:sz="0" w:space="0" w:color="auto"/>
            <w:left w:val="none" w:sz="0" w:space="0" w:color="auto"/>
            <w:bottom w:val="none" w:sz="0" w:space="0" w:color="auto"/>
            <w:right w:val="none" w:sz="0" w:space="0" w:color="auto"/>
          </w:divBdr>
        </w:div>
        <w:div w:id="2111049988">
          <w:marLeft w:val="0"/>
          <w:marRight w:val="0"/>
          <w:marTop w:val="0"/>
          <w:marBottom w:val="0"/>
          <w:divBdr>
            <w:top w:val="none" w:sz="0" w:space="0" w:color="auto"/>
            <w:left w:val="none" w:sz="0" w:space="0" w:color="auto"/>
            <w:bottom w:val="none" w:sz="0" w:space="0" w:color="auto"/>
            <w:right w:val="none" w:sz="0" w:space="0" w:color="auto"/>
          </w:divBdr>
        </w:div>
      </w:divsChild>
    </w:div>
    <w:div w:id="420954986">
      <w:bodyDiv w:val="1"/>
      <w:marLeft w:val="0"/>
      <w:marRight w:val="0"/>
      <w:marTop w:val="0"/>
      <w:marBottom w:val="0"/>
      <w:divBdr>
        <w:top w:val="none" w:sz="0" w:space="0" w:color="auto"/>
        <w:left w:val="none" w:sz="0" w:space="0" w:color="auto"/>
        <w:bottom w:val="none" w:sz="0" w:space="0" w:color="auto"/>
        <w:right w:val="none" w:sz="0" w:space="0" w:color="auto"/>
      </w:divBdr>
    </w:div>
    <w:div w:id="434134310">
      <w:bodyDiv w:val="1"/>
      <w:marLeft w:val="0"/>
      <w:marRight w:val="0"/>
      <w:marTop w:val="0"/>
      <w:marBottom w:val="0"/>
      <w:divBdr>
        <w:top w:val="none" w:sz="0" w:space="0" w:color="auto"/>
        <w:left w:val="none" w:sz="0" w:space="0" w:color="auto"/>
        <w:bottom w:val="none" w:sz="0" w:space="0" w:color="auto"/>
        <w:right w:val="none" w:sz="0" w:space="0" w:color="auto"/>
      </w:divBdr>
      <w:divsChild>
        <w:div w:id="1182159992">
          <w:marLeft w:val="0"/>
          <w:marRight w:val="0"/>
          <w:marTop w:val="0"/>
          <w:marBottom w:val="0"/>
          <w:divBdr>
            <w:top w:val="none" w:sz="0" w:space="0" w:color="auto"/>
            <w:left w:val="none" w:sz="0" w:space="0" w:color="auto"/>
            <w:bottom w:val="none" w:sz="0" w:space="0" w:color="auto"/>
            <w:right w:val="none" w:sz="0" w:space="0" w:color="auto"/>
          </w:divBdr>
        </w:div>
        <w:div w:id="1255556221">
          <w:marLeft w:val="0"/>
          <w:marRight w:val="0"/>
          <w:marTop w:val="0"/>
          <w:marBottom w:val="0"/>
          <w:divBdr>
            <w:top w:val="none" w:sz="0" w:space="0" w:color="auto"/>
            <w:left w:val="none" w:sz="0" w:space="0" w:color="auto"/>
            <w:bottom w:val="none" w:sz="0" w:space="0" w:color="auto"/>
            <w:right w:val="none" w:sz="0" w:space="0" w:color="auto"/>
          </w:divBdr>
        </w:div>
        <w:div w:id="1375886005">
          <w:marLeft w:val="0"/>
          <w:marRight w:val="0"/>
          <w:marTop w:val="0"/>
          <w:marBottom w:val="0"/>
          <w:divBdr>
            <w:top w:val="none" w:sz="0" w:space="0" w:color="auto"/>
            <w:left w:val="none" w:sz="0" w:space="0" w:color="auto"/>
            <w:bottom w:val="none" w:sz="0" w:space="0" w:color="auto"/>
            <w:right w:val="none" w:sz="0" w:space="0" w:color="auto"/>
          </w:divBdr>
        </w:div>
      </w:divsChild>
    </w:div>
    <w:div w:id="454061713">
      <w:bodyDiv w:val="1"/>
      <w:marLeft w:val="0"/>
      <w:marRight w:val="0"/>
      <w:marTop w:val="0"/>
      <w:marBottom w:val="0"/>
      <w:divBdr>
        <w:top w:val="none" w:sz="0" w:space="0" w:color="auto"/>
        <w:left w:val="none" w:sz="0" w:space="0" w:color="auto"/>
        <w:bottom w:val="none" w:sz="0" w:space="0" w:color="auto"/>
        <w:right w:val="none" w:sz="0" w:space="0" w:color="auto"/>
      </w:divBdr>
    </w:div>
    <w:div w:id="488450823">
      <w:bodyDiv w:val="1"/>
      <w:marLeft w:val="0"/>
      <w:marRight w:val="0"/>
      <w:marTop w:val="0"/>
      <w:marBottom w:val="0"/>
      <w:divBdr>
        <w:top w:val="none" w:sz="0" w:space="0" w:color="auto"/>
        <w:left w:val="none" w:sz="0" w:space="0" w:color="auto"/>
        <w:bottom w:val="none" w:sz="0" w:space="0" w:color="auto"/>
        <w:right w:val="none" w:sz="0" w:space="0" w:color="auto"/>
      </w:divBdr>
      <w:divsChild>
        <w:div w:id="77531287">
          <w:marLeft w:val="0"/>
          <w:marRight w:val="0"/>
          <w:marTop w:val="0"/>
          <w:marBottom w:val="0"/>
          <w:divBdr>
            <w:top w:val="none" w:sz="0" w:space="0" w:color="auto"/>
            <w:left w:val="none" w:sz="0" w:space="0" w:color="auto"/>
            <w:bottom w:val="none" w:sz="0" w:space="0" w:color="auto"/>
            <w:right w:val="none" w:sz="0" w:space="0" w:color="auto"/>
          </w:divBdr>
        </w:div>
        <w:div w:id="177668980">
          <w:marLeft w:val="0"/>
          <w:marRight w:val="0"/>
          <w:marTop w:val="0"/>
          <w:marBottom w:val="0"/>
          <w:divBdr>
            <w:top w:val="none" w:sz="0" w:space="0" w:color="auto"/>
            <w:left w:val="none" w:sz="0" w:space="0" w:color="auto"/>
            <w:bottom w:val="none" w:sz="0" w:space="0" w:color="auto"/>
            <w:right w:val="none" w:sz="0" w:space="0" w:color="auto"/>
          </w:divBdr>
        </w:div>
        <w:div w:id="326976534">
          <w:marLeft w:val="0"/>
          <w:marRight w:val="0"/>
          <w:marTop w:val="0"/>
          <w:marBottom w:val="0"/>
          <w:divBdr>
            <w:top w:val="none" w:sz="0" w:space="0" w:color="auto"/>
            <w:left w:val="none" w:sz="0" w:space="0" w:color="auto"/>
            <w:bottom w:val="none" w:sz="0" w:space="0" w:color="auto"/>
            <w:right w:val="none" w:sz="0" w:space="0" w:color="auto"/>
          </w:divBdr>
        </w:div>
        <w:div w:id="328339154">
          <w:marLeft w:val="0"/>
          <w:marRight w:val="0"/>
          <w:marTop w:val="0"/>
          <w:marBottom w:val="0"/>
          <w:divBdr>
            <w:top w:val="none" w:sz="0" w:space="0" w:color="auto"/>
            <w:left w:val="none" w:sz="0" w:space="0" w:color="auto"/>
            <w:bottom w:val="none" w:sz="0" w:space="0" w:color="auto"/>
            <w:right w:val="none" w:sz="0" w:space="0" w:color="auto"/>
          </w:divBdr>
        </w:div>
        <w:div w:id="383988852">
          <w:marLeft w:val="0"/>
          <w:marRight w:val="0"/>
          <w:marTop w:val="0"/>
          <w:marBottom w:val="0"/>
          <w:divBdr>
            <w:top w:val="none" w:sz="0" w:space="0" w:color="auto"/>
            <w:left w:val="none" w:sz="0" w:space="0" w:color="auto"/>
            <w:bottom w:val="none" w:sz="0" w:space="0" w:color="auto"/>
            <w:right w:val="none" w:sz="0" w:space="0" w:color="auto"/>
          </w:divBdr>
        </w:div>
        <w:div w:id="551963977">
          <w:marLeft w:val="0"/>
          <w:marRight w:val="0"/>
          <w:marTop w:val="0"/>
          <w:marBottom w:val="0"/>
          <w:divBdr>
            <w:top w:val="none" w:sz="0" w:space="0" w:color="auto"/>
            <w:left w:val="none" w:sz="0" w:space="0" w:color="auto"/>
            <w:bottom w:val="none" w:sz="0" w:space="0" w:color="auto"/>
            <w:right w:val="none" w:sz="0" w:space="0" w:color="auto"/>
          </w:divBdr>
        </w:div>
        <w:div w:id="626204314">
          <w:marLeft w:val="0"/>
          <w:marRight w:val="0"/>
          <w:marTop w:val="0"/>
          <w:marBottom w:val="0"/>
          <w:divBdr>
            <w:top w:val="none" w:sz="0" w:space="0" w:color="auto"/>
            <w:left w:val="none" w:sz="0" w:space="0" w:color="auto"/>
            <w:bottom w:val="none" w:sz="0" w:space="0" w:color="auto"/>
            <w:right w:val="none" w:sz="0" w:space="0" w:color="auto"/>
          </w:divBdr>
        </w:div>
        <w:div w:id="1275552038">
          <w:marLeft w:val="0"/>
          <w:marRight w:val="0"/>
          <w:marTop w:val="0"/>
          <w:marBottom w:val="0"/>
          <w:divBdr>
            <w:top w:val="none" w:sz="0" w:space="0" w:color="auto"/>
            <w:left w:val="none" w:sz="0" w:space="0" w:color="auto"/>
            <w:bottom w:val="none" w:sz="0" w:space="0" w:color="auto"/>
            <w:right w:val="none" w:sz="0" w:space="0" w:color="auto"/>
          </w:divBdr>
        </w:div>
        <w:div w:id="1506282194">
          <w:marLeft w:val="0"/>
          <w:marRight w:val="0"/>
          <w:marTop w:val="0"/>
          <w:marBottom w:val="0"/>
          <w:divBdr>
            <w:top w:val="none" w:sz="0" w:space="0" w:color="auto"/>
            <w:left w:val="none" w:sz="0" w:space="0" w:color="auto"/>
            <w:bottom w:val="none" w:sz="0" w:space="0" w:color="auto"/>
            <w:right w:val="none" w:sz="0" w:space="0" w:color="auto"/>
          </w:divBdr>
          <w:divsChild>
            <w:div w:id="379938571">
              <w:marLeft w:val="0"/>
              <w:marRight w:val="0"/>
              <w:marTop w:val="0"/>
              <w:marBottom w:val="0"/>
              <w:divBdr>
                <w:top w:val="none" w:sz="0" w:space="0" w:color="auto"/>
                <w:left w:val="none" w:sz="0" w:space="0" w:color="auto"/>
                <w:bottom w:val="none" w:sz="0" w:space="0" w:color="auto"/>
                <w:right w:val="none" w:sz="0" w:space="0" w:color="auto"/>
              </w:divBdr>
            </w:div>
            <w:div w:id="519319387">
              <w:marLeft w:val="0"/>
              <w:marRight w:val="0"/>
              <w:marTop w:val="0"/>
              <w:marBottom w:val="0"/>
              <w:divBdr>
                <w:top w:val="none" w:sz="0" w:space="0" w:color="auto"/>
                <w:left w:val="none" w:sz="0" w:space="0" w:color="auto"/>
                <w:bottom w:val="none" w:sz="0" w:space="0" w:color="auto"/>
                <w:right w:val="none" w:sz="0" w:space="0" w:color="auto"/>
              </w:divBdr>
            </w:div>
            <w:div w:id="614412140">
              <w:marLeft w:val="0"/>
              <w:marRight w:val="0"/>
              <w:marTop w:val="0"/>
              <w:marBottom w:val="0"/>
              <w:divBdr>
                <w:top w:val="none" w:sz="0" w:space="0" w:color="auto"/>
                <w:left w:val="none" w:sz="0" w:space="0" w:color="auto"/>
                <w:bottom w:val="none" w:sz="0" w:space="0" w:color="auto"/>
                <w:right w:val="none" w:sz="0" w:space="0" w:color="auto"/>
              </w:divBdr>
            </w:div>
          </w:divsChild>
        </w:div>
        <w:div w:id="1896577843">
          <w:marLeft w:val="0"/>
          <w:marRight w:val="0"/>
          <w:marTop w:val="0"/>
          <w:marBottom w:val="0"/>
          <w:divBdr>
            <w:top w:val="none" w:sz="0" w:space="0" w:color="auto"/>
            <w:left w:val="none" w:sz="0" w:space="0" w:color="auto"/>
            <w:bottom w:val="none" w:sz="0" w:space="0" w:color="auto"/>
            <w:right w:val="none" w:sz="0" w:space="0" w:color="auto"/>
          </w:divBdr>
        </w:div>
      </w:divsChild>
    </w:div>
    <w:div w:id="510684431">
      <w:bodyDiv w:val="1"/>
      <w:marLeft w:val="0"/>
      <w:marRight w:val="0"/>
      <w:marTop w:val="0"/>
      <w:marBottom w:val="0"/>
      <w:divBdr>
        <w:top w:val="none" w:sz="0" w:space="0" w:color="auto"/>
        <w:left w:val="none" w:sz="0" w:space="0" w:color="auto"/>
        <w:bottom w:val="none" w:sz="0" w:space="0" w:color="auto"/>
        <w:right w:val="none" w:sz="0" w:space="0" w:color="auto"/>
      </w:divBdr>
      <w:divsChild>
        <w:div w:id="595867346">
          <w:marLeft w:val="0"/>
          <w:marRight w:val="0"/>
          <w:marTop w:val="0"/>
          <w:marBottom w:val="0"/>
          <w:divBdr>
            <w:top w:val="none" w:sz="0" w:space="0" w:color="auto"/>
            <w:left w:val="none" w:sz="0" w:space="0" w:color="auto"/>
            <w:bottom w:val="none" w:sz="0" w:space="0" w:color="auto"/>
            <w:right w:val="none" w:sz="0" w:space="0" w:color="auto"/>
          </w:divBdr>
        </w:div>
        <w:div w:id="1846939707">
          <w:marLeft w:val="0"/>
          <w:marRight w:val="0"/>
          <w:marTop w:val="0"/>
          <w:marBottom w:val="0"/>
          <w:divBdr>
            <w:top w:val="none" w:sz="0" w:space="0" w:color="auto"/>
            <w:left w:val="none" w:sz="0" w:space="0" w:color="auto"/>
            <w:bottom w:val="none" w:sz="0" w:space="0" w:color="auto"/>
            <w:right w:val="none" w:sz="0" w:space="0" w:color="auto"/>
          </w:divBdr>
        </w:div>
      </w:divsChild>
    </w:div>
    <w:div w:id="518005241">
      <w:bodyDiv w:val="1"/>
      <w:marLeft w:val="0"/>
      <w:marRight w:val="0"/>
      <w:marTop w:val="0"/>
      <w:marBottom w:val="0"/>
      <w:divBdr>
        <w:top w:val="none" w:sz="0" w:space="0" w:color="auto"/>
        <w:left w:val="none" w:sz="0" w:space="0" w:color="auto"/>
        <w:bottom w:val="none" w:sz="0" w:space="0" w:color="auto"/>
        <w:right w:val="none" w:sz="0" w:space="0" w:color="auto"/>
      </w:divBdr>
      <w:divsChild>
        <w:div w:id="1117675688">
          <w:marLeft w:val="0"/>
          <w:marRight w:val="0"/>
          <w:marTop w:val="0"/>
          <w:marBottom w:val="0"/>
          <w:divBdr>
            <w:top w:val="none" w:sz="0" w:space="0" w:color="auto"/>
            <w:left w:val="none" w:sz="0" w:space="0" w:color="auto"/>
            <w:bottom w:val="none" w:sz="0" w:space="0" w:color="auto"/>
            <w:right w:val="none" w:sz="0" w:space="0" w:color="auto"/>
          </w:divBdr>
          <w:divsChild>
            <w:div w:id="367335868">
              <w:marLeft w:val="0"/>
              <w:marRight w:val="0"/>
              <w:marTop w:val="0"/>
              <w:marBottom w:val="0"/>
              <w:divBdr>
                <w:top w:val="none" w:sz="0" w:space="0" w:color="auto"/>
                <w:left w:val="none" w:sz="0" w:space="0" w:color="auto"/>
                <w:bottom w:val="none" w:sz="0" w:space="0" w:color="auto"/>
                <w:right w:val="none" w:sz="0" w:space="0" w:color="auto"/>
              </w:divBdr>
            </w:div>
          </w:divsChild>
        </w:div>
        <w:div w:id="1242373852">
          <w:marLeft w:val="0"/>
          <w:marRight w:val="0"/>
          <w:marTop w:val="0"/>
          <w:marBottom w:val="0"/>
          <w:divBdr>
            <w:top w:val="none" w:sz="0" w:space="0" w:color="auto"/>
            <w:left w:val="none" w:sz="0" w:space="0" w:color="auto"/>
            <w:bottom w:val="none" w:sz="0" w:space="0" w:color="auto"/>
            <w:right w:val="none" w:sz="0" w:space="0" w:color="auto"/>
          </w:divBdr>
          <w:divsChild>
            <w:div w:id="349137719">
              <w:marLeft w:val="0"/>
              <w:marRight w:val="0"/>
              <w:marTop w:val="0"/>
              <w:marBottom w:val="0"/>
              <w:divBdr>
                <w:top w:val="none" w:sz="0" w:space="0" w:color="auto"/>
                <w:left w:val="none" w:sz="0" w:space="0" w:color="auto"/>
                <w:bottom w:val="none" w:sz="0" w:space="0" w:color="auto"/>
                <w:right w:val="none" w:sz="0" w:space="0" w:color="auto"/>
              </w:divBdr>
            </w:div>
            <w:div w:id="10881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5431">
      <w:bodyDiv w:val="1"/>
      <w:marLeft w:val="0"/>
      <w:marRight w:val="0"/>
      <w:marTop w:val="0"/>
      <w:marBottom w:val="0"/>
      <w:divBdr>
        <w:top w:val="none" w:sz="0" w:space="0" w:color="auto"/>
        <w:left w:val="none" w:sz="0" w:space="0" w:color="auto"/>
        <w:bottom w:val="none" w:sz="0" w:space="0" w:color="auto"/>
        <w:right w:val="none" w:sz="0" w:space="0" w:color="auto"/>
      </w:divBdr>
      <w:divsChild>
        <w:div w:id="516238393">
          <w:marLeft w:val="0"/>
          <w:marRight w:val="0"/>
          <w:marTop w:val="0"/>
          <w:marBottom w:val="0"/>
          <w:divBdr>
            <w:top w:val="none" w:sz="0" w:space="0" w:color="auto"/>
            <w:left w:val="none" w:sz="0" w:space="0" w:color="auto"/>
            <w:bottom w:val="none" w:sz="0" w:space="0" w:color="auto"/>
            <w:right w:val="none" w:sz="0" w:space="0" w:color="auto"/>
          </w:divBdr>
        </w:div>
        <w:div w:id="1066804417">
          <w:marLeft w:val="0"/>
          <w:marRight w:val="0"/>
          <w:marTop w:val="0"/>
          <w:marBottom w:val="0"/>
          <w:divBdr>
            <w:top w:val="none" w:sz="0" w:space="0" w:color="auto"/>
            <w:left w:val="none" w:sz="0" w:space="0" w:color="auto"/>
            <w:bottom w:val="none" w:sz="0" w:space="0" w:color="auto"/>
            <w:right w:val="none" w:sz="0" w:space="0" w:color="auto"/>
          </w:divBdr>
        </w:div>
      </w:divsChild>
    </w:div>
    <w:div w:id="574633661">
      <w:bodyDiv w:val="1"/>
      <w:marLeft w:val="0"/>
      <w:marRight w:val="0"/>
      <w:marTop w:val="0"/>
      <w:marBottom w:val="0"/>
      <w:divBdr>
        <w:top w:val="none" w:sz="0" w:space="0" w:color="auto"/>
        <w:left w:val="none" w:sz="0" w:space="0" w:color="auto"/>
        <w:bottom w:val="none" w:sz="0" w:space="0" w:color="auto"/>
        <w:right w:val="none" w:sz="0" w:space="0" w:color="auto"/>
      </w:divBdr>
      <w:divsChild>
        <w:div w:id="1142116772">
          <w:marLeft w:val="0"/>
          <w:marRight w:val="0"/>
          <w:marTop w:val="0"/>
          <w:marBottom w:val="0"/>
          <w:divBdr>
            <w:top w:val="none" w:sz="0" w:space="0" w:color="auto"/>
            <w:left w:val="none" w:sz="0" w:space="0" w:color="auto"/>
            <w:bottom w:val="none" w:sz="0" w:space="0" w:color="auto"/>
            <w:right w:val="none" w:sz="0" w:space="0" w:color="auto"/>
          </w:divBdr>
        </w:div>
        <w:div w:id="1574468447">
          <w:marLeft w:val="0"/>
          <w:marRight w:val="0"/>
          <w:marTop w:val="0"/>
          <w:marBottom w:val="0"/>
          <w:divBdr>
            <w:top w:val="none" w:sz="0" w:space="0" w:color="auto"/>
            <w:left w:val="none" w:sz="0" w:space="0" w:color="auto"/>
            <w:bottom w:val="none" w:sz="0" w:space="0" w:color="auto"/>
            <w:right w:val="none" w:sz="0" w:space="0" w:color="auto"/>
          </w:divBdr>
        </w:div>
        <w:div w:id="1836602441">
          <w:marLeft w:val="0"/>
          <w:marRight w:val="0"/>
          <w:marTop w:val="0"/>
          <w:marBottom w:val="0"/>
          <w:divBdr>
            <w:top w:val="none" w:sz="0" w:space="0" w:color="auto"/>
            <w:left w:val="none" w:sz="0" w:space="0" w:color="auto"/>
            <w:bottom w:val="none" w:sz="0" w:space="0" w:color="auto"/>
            <w:right w:val="none" w:sz="0" w:space="0" w:color="auto"/>
          </w:divBdr>
        </w:div>
      </w:divsChild>
    </w:div>
    <w:div w:id="579993829">
      <w:bodyDiv w:val="1"/>
      <w:marLeft w:val="0"/>
      <w:marRight w:val="0"/>
      <w:marTop w:val="0"/>
      <w:marBottom w:val="0"/>
      <w:divBdr>
        <w:top w:val="none" w:sz="0" w:space="0" w:color="auto"/>
        <w:left w:val="none" w:sz="0" w:space="0" w:color="auto"/>
        <w:bottom w:val="none" w:sz="0" w:space="0" w:color="auto"/>
        <w:right w:val="none" w:sz="0" w:space="0" w:color="auto"/>
      </w:divBdr>
      <w:divsChild>
        <w:div w:id="452359674">
          <w:marLeft w:val="0"/>
          <w:marRight w:val="0"/>
          <w:marTop w:val="0"/>
          <w:marBottom w:val="0"/>
          <w:divBdr>
            <w:top w:val="none" w:sz="0" w:space="0" w:color="auto"/>
            <w:left w:val="none" w:sz="0" w:space="0" w:color="auto"/>
            <w:bottom w:val="none" w:sz="0" w:space="0" w:color="auto"/>
            <w:right w:val="none" w:sz="0" w:space="0" w:color="auto"/>
          </w:divBdr>
        </w:div>
        <w:div w:id="1678577409">
          <w:marLeft w:val="0"/>
          <w:marRight w:val="0"/>
          <w:marTop w:val="0"/>
          <w:marBottom w:val="0"/>
          <w:divBdr>
            <w:top w:val="none" w:sz="0" w:space="0" w:color="auto"/>
            <w:left w:val="none" w:sz="0" w:space="0" w:color="auto"/>
            <w:bottom w:val="none" w:sz="0" w:space="0" w:color="auto"/>
            <w:right w:val="none" w:sz="0" w:space="0" w:color="auto"/>
          </w:divBdr>
        </w:div>
      </w:divsChild>
    </w:div>
    <w:div w:id="581375109">
      <w:bodyDiv w:val="1"/>
      <w:marLeft w:val="0"/>
      <w:marRight w:val="0"/>
      <w:marTop w:val="0"/>
      <w:marBottom w:val="0"/>
      <w:divBdr>
        <w:top w:val="none" w:sz="0" w:space="0" w:color="auto"/>
        <w:left w:val="none" w:sz="0" w:space="0" w:color="auto"/>
        <w:bottom w:val="none" w:sz="0" w:space="0" w:color="auto"/>
        <w:right w:val="none" w:sz="0" w:space="0" w:color="auto"/>
      </w:divBdr>
      <w:divsChild>
        <w:div w:id="176890235">
          <w:marLeft w:val="0"/>
          <w:marRight w:val="0"/>
          <w:marTop w:val="0"/>
          <w:marBottom w:val="0"/>
          <w:divBdr>
            <w:top w:val="none" w:sz="0" w:space="0" w:color="auto"/>
            <w:left w:val="none" w:sz="0" w:space="0" w:color="auto"/>
            <w:bottom w:val="none" w:sz="0" w:space="0" w:color="auto"/>
            <w:right w:val="none" w:sz="0" w:space="0" w:color="auto"/>
          </w:divBdr>
        </w:div>
        <w:div w:id="202984120">
          <w:marLeft w:val="0"/>
          <w:marRight w:val="0"/>
          <w:marTop w:val="0"/>
          <w:marBottom w:val="0"/>
          <w:divBdr>
            <w:top w:val="none" w:sz="0" w:space="0" w:color="auto"/>
            <w:left w:val="none" w:sz="0" w:space="0" w:color="auto"/>
            <w:bottom w:val="none" w:sz="0" w:space="0" w:color="auto"/>
            <w:right w:val="none" w:sz="0" w:space="0" w:color="auto"/>
          </w:divBdr>
        </w:div>
        <w:div w:id="279577794">
          <w:marLeft w:val="0"/>
          <w:marRight w:val="0"/>
          <w:marTop w:val="0"/>
          <w:marBottom w:val="0"/>
          <w:divBdr>
            <w:top w:val="none" w:sz="0" w:space="0" w:color="auto"/>
            <w:left w:val="none" w:sz="0" w:space="0" w:color="auto"/>
            <w:bottom w:val="none" w:sz="0" w:space="0" w:color="auto"/>
            <w:right w:val="none" w:sz="0" w:space="0" w:color="auto"/>
          </w:divBdr>
        </w:div>
        <w:div w:id="281881586">
          <w:marLeft w:val="0"/>
          <w:marRight w:val="0"/>
          <w:marTop w:val="0"/>
          <w:marBottom w:val="0"/>
          <w:divBdr>
            <w:top w:val="none" w:sz="0" w:space="0" w:color="auto"/>
            <w:left w:val="none" w:sz="0" w:space="0" w:color="auto"/>
            <w:bottom w:val="none" w:sz="0" w:space="0" w:color="auto"/>
            <w:right w:val="none" w:sz="0" w:space="0" w:color="auto"/>
          </w:divBdr>
        </w:div>
        <w:div w:id="1296835095">
          <w:marLeft w:val="0"/>
          <w:marRight w:val="0"/>
          <w:marTop w:val="0"/>
          <w:marBottom w:val="0"/>
          <w:divBdr>
            <w:top w:val="none" w:sz="0" w:space="0" w:color="auto"/>
            <w:left w:val="none" w:sz="0" w:space="0" w:color="auto"/>
            <w:bottom w:val="none" w:sz="0" w:space="0" w:color="auto"/>
            <w:right w:val="none" w:sz="0" w:space="0" w:color="auto"/>
          </w:divBdr>
        </w:div>
        <w:div w:id="1371496693">
          <w:marLeft w:val="0"/>
          <w:marRight w:val="0"/>
          <w:marTop w:val="0"/>
          <w:marBottom w:val="0"/>
          <w:divBdr>
            <w:top w:val="none" w:sz="0" w:space="0" w:color="auto"/>
            <w:left w:val="none" w:sz="0" w:space="0" w:color="auto"/>
            <w:bottom w:val="none" w:sz="0" w:space="0" w:color="auto"/>
            <w:right w:val="none" w:sz="0" w:space="0" w:color="auto"/>
          </w:divBdr>
        </w:div>
        <w:div w:id="1855224204">
          <w:marLeft w:val="0"/>
          <w:marRight w:val="0"/>
          <w:marTop w:val="0"/>
          <w:marBottom w:val="0"/>
          <w:divBdr>
            <w:top w:val="none" w:sz="0" w:space="0" w:color="auto"/>
            <w:left w:val="none" w:sz="0" w:space="0" w:color="auto"/>
            <w:bottom w:val="none" w:sz="0" w:space="0" w:color="auto"/>
            <w:right w:val="none" w:sz="0" w:space="0" w:color="auto"/>
          </w:divBdr>
        </w:div>
        <w:div w:id="1887715513">
          <w:marLeft w:val="0"/>
          <w:marRight w:val="0"/>
          <w:marTop w:val="0"/>
          <w:marBottom w:val="0"/>
          <w:divBdr>
            <w:top w:val="none" w:sz="0" w:space="0" w:color="auto"/>
            <w:left w:val="none" w:sz="0" w:space="0" w:color="auto"/>
            <w:bottom w:val="none" w:sz="0" w:space="0" w:color="auto"/>
            <w:right w:val="none" w:sz="0" w:space="0" w:color="auto"/>
          </w:divBdr>
        </w:div>
        <w:div w:id="1945843332">
          <w:marLeft w:val="0"/>
          <w:marRight w:val="0"/>
          <w:marTop w:val="0"/>
          <w:marBottom w:val="0"/>
          <w:divBdr>
            <w:top w:val="none" w:sz="0" w:space="0" w:color="auto"/>
            <w:left w:val="none" w:sz="0" w:space="0" w:color="auto"/>
            <w:bottom w:val="none" w:sz="0" w:space="0" w:color="auto"/>
            <w:right w:val="none" w:sz="0" w:space="0" w:color="auto"/>
          </w:divBdr>
        </w:div>
      </w:divsChild>
    </w:div>
    <w:div w:id="603273499">
      <w:bodyDiv w:val="1"/>
      <w:marLeft w:val="0"/>
      <w:marRight w:val="0"/>
      <w:marTop w:val="0"/>
      <w:marBottom w:val="0"/>
      <w:divBdr>
        <w:top w:val="none" w:sz="0" w:space="0" w:color="auto"/>
        <w:left w:val="none" w:sz="0" w:space="0" w:color="auto"/>
        <w:bottom w:val="none" w:sz="0" w:space="0" w:color="auto"/>
        <w:right w:val="none" w:sz="0" w:space="0" w:color="auto"/>
      </w:divBdr>
    </w:div>
    <w:div w:id="617028160">
      <w:bodyDiv w:val="1"/>
      <w:marLeft w:val="0"/>
      <w:marRight w:val="0"/>
      <w:marTop w:val="0"/>
      <w:marBottom w:val="0"/>
      <w:divBdr>
        <w:top w:val="none" w:sz="0" w:space="0" w:color="auto"/>
        <w:left w:val="none" w:sz="0" w:space="0" w:color="auto"/>
        <w:bottom w:val="none" w:sz="0" w:space="0" w:color="auto"/>
        <w:right w:val="none" w:sz="0" w:space="0" w:color="auto"/>
      </w:divBdr>
      <w:divsChild>
        <w:div w:id="11415310">
          <w:marLeft w:val="0"/>
          <w:marRight w:val="0"/>
          <w:marTop w:val="0"/>
          <w:marBottom w:val="0"/>
          <w:divBdr>
            <w:top w:val="none" w:sz="0" w:space="0" w:color="auto"/>
            <w:left w:val="none" w:sz="0" w:space="0" w:color="auto"/>
            <w:bottom w:val="none" w:sz="0" w:space="0" w:color="auto"/>
            <w:right w:val="none" w:sz="0" w:space="0" w:color="auto"/>
          </w:divBdr>
        </w:div>
        <w:div w:id="691878914">
          <w:marLeft w:val="0"/>
          <w:marRight w:val="0"/>
          <w:marTop w:val="0"/>
          <w:marBottom w:val="0"/>
          <w:divBdr>
            <w:top w:val="none" w:sz="0" w:space="0" w:color="auto"/>
            <w:left w:val="none" w:sz="0" w:space="0" w:color="auto"/>
            <w:bottom w:val="none" w:sz="0" w:space="0" w:color="auto"/>
            <w:right w:val="none" w:sz="0" w:space="0" w:color="auto"/>
          </w:divBdr>
        </w:div>
      </w:divsChild>
    </w:div>
    <w:div w:id="625279499">
      <w:bodyDiv w:val="1"/>
      <w:marLeft w:val="0"/>
      <w:marRight w:val="0"/>
      <w:marTop w:val="0"/>
      <w:marBottom w:val="0"/>
      <w:divBdr>
        <w:top w:val="none" w:sz="0" w:space="0" w:color="auto"/>
        <w:left w:val="none" w:sz="0" w:space="0" w:color="auto"/>
        <w:bottom w:val="none" w:sz="0" w:space="0" w:color="auto"/>
        <w:right w:val="none" w:sz="0" w:space="0" w:color="auto"/>
      </w:divBdr>
      <w:divsChild>
        <w:div w:id="285503096">
          <w:marLeft w:val="0"/>
          <w:marRight w:val="0"/>
          <w:marTop w:val="0"/>
          <w:marBottom w:val="0"/>
          <w:divBdr>
            <w:top w:val="none" w:sz="0" w:space="0" w:color="auto"/>
            <w:left w:val="none" w:sz="0" w:space="0" w:color="auto"/>
            <w:bottom w:val="none" w:sz="0" w:space="0" w:color="auto"/>
            <w:right w:val="none" w:sz="0" w:space="0" w:color="auto"/>
          </w:divBdr>
        </w:div>
        <w:div w:id="327632675">
          <w:marLeft w:val="0"/>
          <w:marRight w:val="0"/>
          <w:marTop w:val="0"/>
          <w:marBottom w:val="0"/>
          <w:divBdr>
            <w:top w:val="none" w:sz="0" w:space="0" w:color="auto"/>
            <w:left w:val="none" w:sz="0" w:space="0" w:color="auto"/>
            <w:bottom w:val="none" w:sz="0" w:space="0" w:color="auto"/>
            <w:right w:val="none" w:sz="0" w:space="0" w:color="auto"/>
          </w:divBdr>
          <w:divsChild>
            <w:div w:id="1101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535">
      <w:bodyDiv w:val="1"/>
      <w:marLeft w:val="0"/>
      <w:marRight w:val="0"/>
      <w:marTop w:val="0"/>
      <w:marBottom w:val="0"/>
      <w:divBdr>
        <w:top w:val="none" w:sz="0" w:space="0" w:color="auto"/>
        <w:left w:val="none" w:sz="0" w:space="0" w:color="auto"/>
        <w:bottom w:val="none" w:sz="0" w:space="0" w:color="auto"/>
        <w:right w:val="none" w:sz="0" w:space="0" w:color="auto"/>
      </w:divBdr>
      <w:divsChild>
        <w:div w:id="1299654103">
          <w:marLeft w:val="0"/>
          <w:marRight w:val="0"/>
          <w:marTop w:val="0"/>
          <w:marBottom w:val="0"/>
          <w:divBdr>
            <w:top w:val="none" w:sz="0" w:space="0" w:color="auto"/>
            <w:left w:val="none" w:sz="0" w:space="0" w:color="auto"/>
            <w:bottom w:val="none" w:sz="0" w:space="0" w:color="auto"/>
            <w:right w:val="none" w:sz="0" w:space="0" w:color="auto"/>
          </w:divBdr>
        </w:div>
        <w:div w:id="1357585534">
          <w:marLeft w:val="0"/>
          <w:marRight w:val="0"/>
          <w:marTop w:val="0"/>
          <w:marBottom w:val="0"/>
          <w:divBdr>
            <w:top w:val="none" w:sz="0" w:space="0" w:color="auto"/>
            <w:left w:val="none" w:sz="0" w:space="0" w:color="auto"/>
            <w:bottom w:val="none" w:sz="0" w:space="0" w:color="auto"/>
            <w:right w:val="none" w:sz="0" w:space="0" w:color="auto"/>
          </w:divBdr>
        </w:div>
        <w:div w:id="1914317835">
          <w:marLeft w:val="0"/>
          <w:marRight w:val="0"/>
          <w:marTop w:val="0"/>
          <w:marBottom w:val="0"/>
          <w:divBdr>
            <w:top w:val="none" w:sz="0" w:space="0" w:color="auto"/>
            <w:left w:val="none" w:sz="0" w:space="0" w:color="auto"/>
            <w:bottom w:val="none" w:sz="0" w:space="0" w:color="auto"/>
            <w:right w:val="none" w:sz="0" w:space="0" w:color="auto"/>
          </w:divBdr>
        </w:div>
      </w:divsChild>
    </w:div>
    <w:div w:id="6479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791515">
          <w:marLeft w:val="0"/>
          <w:marRight w:val="0"/>
          <w:marTop w:val="0"/>
          <w:marBottom w:val="0"/>
          <w:divBdr>
            <w:top w:val="none" w:sz="0" w:space="0" w:color="auto"/>
            <w:left w:val="none" w:sz="0" w:space="0" w:color="auto"/>
            <w:bottom w:val="none" w:sz="0" w:space="0" w:color="auto"/>
            <w:right w:val="none" w:sz="0" w:space="0" w:color="auto"/>
          </w:divBdr>
          <w:divsChild>
            <w:div w:id="156041725">
              <w:marLeft w:val="0"/>
              <w:marRight w:val="0"/>
              <w:marTop w:val="0"/>
              <w:marBottom w:val="0"/>
              <w:divBdr>
                <w:top w:val="none" w:sz="0" w:space="0" w:color="auto"/>
                <w:left w:val="none" w:sz="0" w:space="0" w:color="auto"/>
                <w:bottom w:val="none" w:sz="0" w:space="0" w:color="auto"/>
                <w:right w:val="none" w:sz="0" w:space="0" w:color="auto"/>
              </w:divBdr>
            </w:div>
            <w:div w:id="611285731">
              <w:marLeft w:val="0"/>
              <w:marRight w:val="0"/>
              <w:marTop w:val="0"/>
              <w:marBottom w:val="0"/>
              <w:divBdr>
                <w:top w:val="none" w:sz="0" w:space="0" w:color="auto"/>
                <w:left w:val="none" w:sz="0" w:space="0" w:color="auto"/>
                <w:bottom w:val="none" w:sz="0" w:space="0" w:color="auto"/>
                <w:right w:val="none" w:sz="0" w:space="0" w:color="auto"/>
              </w:divBdr>
            </w:div>
            <w:div w:id="1128008657">
              <w:marLeft w:val="0"/>
              <w:marRight w:val="0"/>
              <w:marTop w:val="0"/>
              <w:marBottom w:val="0"/>
              <w:divBdr>
                <w:top w:val="none" w:sz="0" w:space="0" w:color="auto"/>
                <w:left w:val="none" w:sz="0" w:space="0" w:color="auto"/>
                <w:bottom w:val="none" w:sz="0" w:space="0" w:color="auto"/>
                <w:right w:val="none" w:sz="0" w:space="0" w:color="auto"/>
              </w:divBdr>
            </w:div>
            <w:div w:id="1396777699">
              <w:marLeft w:val="0"/>
              <w:marRight w:val="0"/>
              <w:marTop w:val="0"/>
              <w:marBottom w:val="0"/>
              <w:divBdr>
                <w:top w:val="none" w:sz="0" w:space="0" w:color="auto"/>
                <w:left w:val="none" w:sz="0" w:space="0" w:color="auto"/>
                <w:bottom w:val="none" w:sz="0" w:space="0" w:color="auto"/>
                <w:right w:val="none" w:sz="0" w:space="0" w:color="auto"/>
              </w:divBdr>
            </w:div>
            <w:div w:id="1401756490">
              <w:marLeft w:val="0"/>
              <w:marRight w:val="0"/>
              <w:marTop w:val="0"/>
              <w:marBottom w:val="0"/>
              <w:divBdr>
                <w:top w:val="none" w:sz="0" w:space="0" w:color="auto"/>
                <w:left w:val="none" w:sz="0" w:space="0" w:color="auto"/>
                <w:bottom w:val="none" w:sz="0" w:space="0" w:color="auto"/>
                <w:right w:val="none" w:sz="0" w:space="0" w:color="auto"/>
              </w:divBdr>
            </w:div>
            <w:div w:id="1447499508">
              <w:marLeft w:val="0"/>
              <w:marRight w:val="0"/>
              <w:marTop w:val="0"/>
              <w:marBottom w:val="0"/>
              <w:divBdr>
                <w:top w:val="none" w:sz="0" w:space="0" w:color="auto"/>
                <w:left w:val="none" w:sz="0" w:space="0" w:color="auto"/>
                <w:bottom w:val="none" w:sz="0" w:space="0" w:color="auto"/>
                <w:right w:val="none" w:sz="0" w:space="0" w:color="auto"/>
              </w:divBdr>
            </w:div>
            <w:div w:id="1523318827">
              <w:marLeft w:val="0"/>
              <w:marRight w:val="0"/>
              <w:marTop w:val="0"/>
              <w:marBottom w:val="0"/>
              <w:divBdr>
                <w:top w:val="none" w:sz="0" w:space="0" w:color="auto"/>
                <w:left w:val="none" w:sz="0" w:space="0" w:color="auto"/>
                <w:bottom w:val="none" w:sz="0" w:space="0" w:color="auto"/>
                <w:right w:val="none" w:sz="0" w:space="0" w:color="auto"/>
              </w:divBdr>
            </w:div>
            <w:div w:id="1634168657">
              <w:marLeft w:val="0"/>
              <w:marRight w:val="0"/>
              <w:marTop w:val="0"/>
              <w:marBottom w:val="0"/>
              <w:divBdr>
                <w:top w:val="none" w:sz="0" w:space="0" w:color="auto"/>
                <w:left w:val="none" w:sz="0" w:space="0" w:color="auto"/>
                <w:bottom w:val="none" w:sz="0" w:space="0" w:color="auto"/>
                <w:right w:val="none" w:sz="0" w:space="0" w:color="auto"/>
              </w:divBdr>
            </w:div>
            <w:div w:id="1635404234">
              <w:marLeft w:val="0"/>
              <w:marRight w:val="0"/>
              <w:marTop w:val="0"/>
              <w:marBottom w:val="0"/>
              <w:divBdr>
                <w:top w:val="none" w:sz="0" w:space="0" w:color="auto"/>
                <w:left w:val="none" w:sz="0" w:space="0" w:color="auto"/>
                <w:bottom w:val="none" w:sz="0" w:space="0" w:color="auto"/>
                <w:right w:val="none" w:sz="0" w:space="0" w:color="auto"/>
              </w:divBdr>
            </w:div>
            <w:div w:id="1811939434">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2003505599">
              <w:marLeft w:val="0"/>
              <w:marRight w:val="0"/>
              <w:marTop w:val="0"/>
              <w:marBottom w:val="0"/>
              <w:divBdr>
                <w:top w:val="none" w:sz="0" w:space="0" w:color="auto"/>
                <w:left w:val="none" w:sz="0" w:space="0" w:color="auto"/>
                <w:bottom w:val="none" w:sz="0" w:space="0" w:color="auto"/>
                <w:right w:val="none" w:sz="0" w:space="0" w:color="auto"/>
              </w:divBdr>
            </w:div>
          </w:divsChild>
        </w:div>
        <w:div w:id="1968580796">
          <w:marLeft w:val="0"/>
          <w:marRight w:val="0"/>
          <w:marTop w:val="0"/>
          <w:marBottom w:val="0"/>
          <w:divBdr>
            <w:top w:val="none" w:sz="0" w:space="0" w:color="auto"/>
            <w:left w:val="none" w:sz="0" w:space="0" w:color="auto"/>
            <w:bottom w:val="none" w:sz="0" w:space="0" w:color="auto"/>
            <w:right w:val="none" w:sz="0" w:space="0" w:color="auto"/>
          </w:divBdr>
          <w:divsChild>
            <w:div w:id="116996167">
              <w:marLeft w:val="0"/>
              <w:marRight w:val="0"/>
              <w:marTop w:val="0"/>
              <w:marBottom w:val="0"/>
              <w:divBdr>
                <w:top w:val="none" w:sz="0" w:space="0" w:color="auto"/>
                <w:left w:val="none" w:sz="0" w:space="0" w:color="auto"/>
                <w:bottom w:val="none" w:sz="0" w:space="0" w:color="auto"/>
                <w:right w:val="none" w:sz="0" w:space="0" w:color="auto"/>
              </w:divBdr>
            </w:div>
            <w:div w:id="120729535">
              <w:marLeft w:val="0"/>
              <w:marRight w:val="0"/>
              <w:marTop w:val="0"/>
              <w:marBottom w:val="0"/>
              <w:divBdr>
                <w:top w:val="none" w:sz="0" w:space="0" w:color="auto"/>
                <w:left w:val="none" w:sz="0" w:space="0" w:color="auto"/>
                <w:bottom w:val="none" w:sz="0" w:space="0" w:color="auto"/>
                <w:right w:val="none" w:sz="0" w:space="0" w:color="auto"/>
              </w:divBdr>
            </w:div>
            <w:div w:id="185338866">
              <w:marLeft w:val="0"/>
              <w:marRight w:val="0"/>
              <w:marTop w:val="0"/>
              <w:marBottom w:val="0"/>
              <w:divBdr>
                <w:top w:val="none" w:sz="0" w:space="0" w:color="auto"/>
                <w:left w:val="none" w:sz="0" w:space="0" w:color="auto"/>
                <w:bottom w:val="none" w:sz="0" w:space="0" w:color="auto"/>
                <w:right w:val="none" w:sz="0" w:space="0" w:color="auto"/>
              </w:divBdr>
            </w:div>
            <w:div w:id="271783840">
              <w:marLeft w:val="0"/>
              <w:marRight w:val="0"/>
              <w:marTop w:val="0"/>
              <w:marBottom w:val="0"/>
              <w:divBdr>
                <w:top w:val="none" w:sz="0" w:space="0" w:color="auto"/>
                <w:left w:val="none" w:sz="0" w:space="0" w:color="auto"/>
                <w:bottom w:val="none" w:sz="0" w:space="0" w:color="auto"/>
                <w:right w:val="none" w:sz="0" w:space="0" w:color="auto"/>
              </w:divBdr>
            </w:div>
            <w:div w:id="480199302">
              <w:marLeft w:val="0"/>
              <w:marRight w:val="0"/>
              <w:marTop w:val="0"/>
              <w:marBottom w:val="0"/>
              <w:divBdr>
                <w:top w:val="none" w:sz="0" w:space="0" w:color="auto"/>
                <w:left w:val="none" w:sz="0" w:space="0" w:color="auto"/>
                <w:bottom w:val="none" w:sz="0" w:space="0" w:color="auto"/>
                <w:right w:val="none" w:sz="0" w:space="0" w:color="auto"/>
              </w:divBdr>
            </w:div>
            <w:div w:id="770005237">
              <w:marLeft w:val="0"/>
              <w:marRight w:val="0"/>
              <w:marTop w:val="0"/>
              <w:marBottom w:val="0"/>
              <w:divBdr>
                <w:top w:val="none" w:sz="0" w:space="0" w:color="auto"/>
                <w:left w:val="none" w:sz="0" w:space="0" w:color="auto"/>
                <w:bottom w:val="none" w:sz="0" w:space="0" w:color="auto"/>
                <w:right w:val="none" w:sz="0" w:space="0" w:color="auto"/>
              </w:divBdr>
            </w:div>
            <w:div w:id="1165437539">
              <w:marLeft w:val="0"/>
              <w:marRight w:val="0"/>
              <w:marTop w:val="0"/>
              <w:marBottom w:val="0"/>
              <w:divBdr>
                <w:top w:val="none" w:sz="0" w:space="0" w:color="auto"/>
                <w:left w:val="none" w:sz="0" w:space="0" w:color="auto"/>
                <w:bottom w:val="none" w:sz="0" w:space="0" w:color="auto"/>
                <w:right w:val="none" w:sz="0" w:space="0" w:color="auto"/>
              </w:divBdr>
            </w:div>
            <w:div w:id="1262178874">
              <w:marLeft w:val="0"/>
              <w:marRight w:val="0"/>
              <w:marTop w:val="0"/>
              <w:marBottom w:val="0"/>
              <w:divBdr>
                <w:top w:val="none" w:sz="0" w:space="0" w:color="auto"/>
                <w:left w:val="none" w:sz="0" w:space="0" w:color="auto"/>
                <w:bottom w:val="none" w:sz="0" w:space="0" w:color="auto"/>
                <w:right w:val="none" w:sz="0" w:space="0" w:color="auto"/>
              </w:divBdr>
            </w:div>
            <w:div w:id="1398623936">
              <w:marLeft w:val="0"/>
              <w:marRight w:val="0"/>
              <w:marTop w:val="0"/>
              <w:marBottom w:val="0"/>
              <w:divBdr>
                <w:top w:val="none" w:sz="0" w:space="0" w:color="auto"/>
                <w:left w:val="none" w:sz="0" w:space="0" w:color="auto"/>
                <w:bottom w:val="none" w:sz="0" w:space="0" w:color="auto"/>
                <w:right w:val="none" w:sz="0" w:space="0" w:color="auto"/>
              </w:divBdr>
            </w:div>
            <w:div w:id="1421609600">
              <w:marLeft w:val="0"/>
              <w:marRight w:val="0"/>
              <w:marTop w:val="0"/>
              <w:marBottom w:val="0"/>
              <w:divBdr>
                <w:top w:val="none" w:sz="0" w:space="0" w:color="auto"/>
                <w:left w:val="none" w:sz="0" w:space="0" w:color="auto"/>
                <w:bottom w:val="none" w:sz="0" w:space="0" w:color="auto"/>
                <w:right w:val="none" w:sz="0" w:space="0" w:color="auto"/>
              </w:divBdr>
            </w:div>
            <w:div w:id="1428041814">
              <w:marLeft w:val="0"/>
              <w:marRight w:val="0"/>
              <w:marTop w:val="0"/>
              <w:marBottom w:val="0"/>
              <w:divBdr>
                <w:top w:val="none" w:sz="0" w:space="0" w:color="auto"/>
                <w:left w:val="none" w:sz="0" w:space="0" w:color="auto"/>
                <w:bottom w:val="none" w:sz="0" w:space="0" w:color="auto"/>
                <w:right w:val="none" w:sz="0" w:space="0" w:color="auto"/>
              </w:divBdr>
            </w:div>
            <w:div w:id="1635329567">
              <w:marLeft w:val="0"/>
              <w:marRight w:val="0"/>
              <w:marTop w:val="0"/>
              <w:marBottom w:val="0"/>
              <w:divBdr>
                <w:top w:val="none" w:sz="0" w:space="0" w:color="auto"/>
                <w:left w:val="none" w:sz="0" w:space="0" w:color="auto"/>
                <w:bottom w:val="none" w:sz="0" w:space="0" w:color="auto"/>
                <w:right w:val="none" w:sz="0" w:space="0" w:color="auto"/>
              </w:divBdr>
            </w:div>
            <w:div w:id="19678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2512">
      <w:bodyDiv w:val="1"/>
      <w:marLeft w:val="0"/>
      <w:marRight w:val="0"/>
      <w:marTop w:val="0"/>
      <w:marBottom w:val="0"/>
      <w:divBdr>
        <w:top w:val="none" w:sz="0" w:space="0" w:color="auto"/>
        <w:left w:val="none" w:sz="0" w:space="0" w:color="auto"/>
        <w:bottom w:val="none" w:sz="0" w:space="0" w:color="auto"/>
        <w:right w:val="none" w:sz="0" w:space="0" w:color="auto"/>
      </w:divBdr>
    </w:div>
    <w:div w:id="663165642">
      <w:bodyDiv w:val="1"/>
      <w:marLeft w:val="0"/>
      <w:marRight w:val="0"/>
      <w:marTop w:val="0"/>
      <w:marBottom w:val="0"/>
      <w:divBdr>
        <w:top w:val="none" w:sz="0" w:space="0" w:color="auto"/>
        <w:left w:val="none" w:sz="0" w:space="0" w:color="auto"/>
        <w:bottom w:val="none" w:sz="0" w:space="0" w:color="auto"/>
        <w:right w:val="none" w:sz="0" w:space="0" w:color="auto"/>
      </w:divBdr>
    </w:div>
    <w:div w:id="697118974">
      <w:bodyDiv w:val="1"/>
      <w:marLeft w:val="0"/>
      <w:marRight w:val="0"/>
      <w:marTop w:val="0"/>
      <w:marBottom w:val="0"/>
      <w:divBdr>
        <w:top w:val="none" w:sz="0" w:space="0" w:color="auto"/>
        <w:left w:val="none" w:sz="0" w:space="0" w:color="auto"/>
        <w:bottom w:val="none" w:sz="0" w:space="0" w:color="auto"/>
        <w:right w:val="none" w:sz="0" w:space="0" w:color="auto"/>
      </w:divBdr>
      <w:divsChild>
        <w:div w:id="838010001">
          <w:marLeft w:val="0"/>
          <w:marRight w:val="0"/>
          <w:marTop w:val="0"/>
          <w:marBottom w:val="0"/>
          <w:divBdr>
            <w:top w:val="none" w:sz="0" w:space="0" w:color="auto"/>
            <w:left w:val="none" w:sz="0" w:space="0" w:color="auto"/>
            <w:bottom w:val="none" w:sz="0" w:space="0" w:color="auto"/>
            <w:right w:val="none" w:sz="0" w:space="0" w:color="auto"/>
          </w:divBdr>
        </w:div>
        <w:div w:id="2009675279">
          <w:marLeft w:val="0"/>
          <w:marRight w:val="0"/>
          <w:marTop w:val="0"/>
          <w:marBottom w:val="0"/>
          <w:divBdr>
            <w:top w:val="none" w:sz="0" w:space="0" w:color="auto"/>
            <w:left w:val="none" w:sz="0" w:space="0" w:color="auto"/>
            <w:bottom w:val="none" w:sz="0" w:space="0" w:color="auto"/>
            <w:right w:val="none" w:sz="0" w:space="0" w:color="auto"/>
          </w:divBdr>
        </w:div>
      </w:divsChild>
    </w:div>
    <w:div w:id="704212219">
      <w:bodyDiv w:val="1"/>
      <w:marLeft w:val="0"/>
      <w:marRight w:val="0"/>
      <w:marTop w:val="0"/>
      <w:marBottom w:val="0"/>
      <w:divBdr>
        <w:top w:val="none" w:sz="0" w:space="0" w:color="auto"/>
        <w:left w:val="none" w:sz="0" w:space="0" w:color="auto"/>
        <w:bottom w:val="none" w:sz="0" w:space="0" w:color="auto"/>
        <w:right w:val="none" w:sz="0" w:space="0" w:color="auto"/>
      </w:divBdr>
    </w:div>
    <w:div w:id="740835212">
      <w:bodyDiv w:val="1"/>
      <w:marLeft w:val="0"/>
      <w:marRight w:val="0"/>
      <w:marTop w:val="0"/>
      <w:marBottom w:val="0"/>
      <w:divBdr>
        <w:top w:val="none" w:sz="0" w:space="0" w:color="auto"/>
        <w:left w:val="none" w:sz="0" w:space="0" w:color="auto"/>
        <w:bottom w:val="none" w:sz="0" w:space="0" w:color="auto"/>
        <w:right w:val="none" w:sz="0" w:space="0" w:color="auto"/>
      </w:divBdr>
      <w:divsChild>
        <w:div w:id="748504991">
          <w:marLeft w:val="0"/>
          <w:marRight w:val="0"/>
          <w:marTop w:val="0"/>
          <w:marBottom w:val="0"/>
          <w:divBdr>
            <w:top w:val="none" w:sz="0" w:space="0" w:color="auto"/>
            <w:left w:val="none" w:sz="0" w:space="0" w:color="auto"/>
            <w:bottom w:val="none" w:sz="0" w:space="0" w:color="auto"/>
            <w:right w:val="none" w:sz="0" w:space="0" w:color="auto"/>
          </w:divBdr>
          <w:divsChild>
            <w:div w:id="1013603439">
              <w:marLeft w:val="0"/>
              <w:marRight w:val="0"/>
              <w:marTop w:val="0"/>
              <w:marBottom w:val="0"/>
              <w:divBdr>
                <w:top w:val="none" w:sz="0" w:space="0" w:color="auto"/>
                <w:left w:val="none" w:sz="0" w:space="0" w:color="auto"/>
                <w:bottom w:val="none" w:sz="0" w:space="0" w:color="auto"/>
                <w:right w:val="none" w:sz="0" w:space="0" w:color="auto"/>
              </w:divBdr>
            </w:div>
          </w:divsChild>
        </w:div>
        <w:div w:id="1627927044">
          <w:marLeft w:val="0"/>
          <w:marRight w:val="0"/>
          <w:marTop w:val="0"/>
          <w:marBottom w:val="0"/>
          <w:divBdr>
            <w:top w:val="none" w:sz="0" w:space="0" w:color="auto"/>
            <w:left w:val="none" w:sz="0" w:space="0" w:color="auto"/>
            <w:bottom w:val="none" w:sz="0" w:space="0" w:color="auto"/>
            <w:right w:val="none" w:sz="0" w:space="0" w:color="auto"/>
          </w:divBdr>
          <w:divsChild>
            <w:div w:id="1184587498">
              <w:marLeft w:val="0"/>
              <w:marRight w:val="0"/>
              <w:marTop w:val="0"/>
              <w:marBottom w:val="0"/>
              <w:divBdr>
                <w:top w:val="none" w:sz="0" w:space="0" w:color="auto"/>
                <w:left w:val="none" w:sz="0" w:space="0" w:color="auto"/>
                <w:bottom w:val="none" w:sz="0" w:space="0" w:color="auto"/>
                <w:right w:val="none" w:sz="0" w:space="0" w:color="auto"/>
              </w:divBdr>
            </w:div>
            <w:div w:id="1493250712">
              <w:marLeft w:val="0"/>
              <w:marRight w:val="0"/>
              <w:marTop w:val="0"/>
              <w:marBottom w:val="0"/>
              <w:divBdr>
                <w:top w:val="none" w:sz="0" w:space="0" w:color="auto"/>
                <w:left w:val="none" w:sz="0" w:space="0" w:color="auto"/>
                <w:bottom w:val="none" w:sz="0" w:space="0" w:color="auto"/>
                <w:right w:val="none" w:sz="0" w:space="0" w:color="auto"/>
              </w:divBdr>
            </w:div>
            <w:div w:id="1942181846">
              <w:marLeft w:val="0"/>
              <w:marRight w:val="0"/>
              <w:marTop w:val="0"/>
              <w:marBottom w:val="0"/>
              <w:divBdr>
                <w:top w:val="none" w:sz="0" w:space="0" w:color="auto"/>
                <w:left w:val="none" w:sz="0" w:space="0" w:color="auto"/>
                <w:bottom w:val="none" w:sz="0" w:space="0" w:color="auto"/>
                <w:right w:val="none" w:sz="0" w:space="0" w:color="auto"/>
              </w:divBdr>
            </w:div>
            <w:div w:id="21020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0147">
      <w:bodyDiv w:val="1"/>
      <w:marLeft w:val="0"/>
      <w:marRight w:val="0"/>
      <w:marTop w:val="0"/>
      <w:marBottom w:val="0"/>
      <w:divBdr>
        <w:top w:val="none" w:sz="0" w:space="0" w:color="auto"/>
        <w:left w:val="none" w:sz="0" w:space="0" w:color="auto"/>
        <w:bottom w:val="none" w:sz="0" w:space="0" w:color="auto"/>
        <w:right w:val="none" w:sz="0" w:space="0" w:color="auto"/>
      </w:divBdr>
    </w:div>
    <w:div w:id="772939436">
      <w:bodyDiv w:val="1"/>
      <w:marLeft w:val="0"/>
      <w:marRight w:val="0"/>
      <w:marTop w:val="0"/>
      <w:marBottom w:val="0"/>
      <w:divBdr>
        <w:top w:val="none" w:sz="0" w:space="0" w:color="auto"/>
        <w:left w:val="none" w:sz="0" w:space="0" w:color="auto"/>
        <w:bottom w:val="none" w:sz="0" w:space="0" w:color="auto"/>
        <w:right w:val="none" w:sz="0" w:space="0" w:color="auto"/>
      </w:divBdr>
    </w:div>
    <w:div w:id="789861319">
      <w:bodyDiv w:val="1"/>
      <w:marLeft w:val="0"/>
      <w:marRight w:val="0"/>
      <w:marTop w:val="0"/>
      <w:marBottom w:val="0"/>
      <w:divBdr>
        <w:top w:val="none" w:sz="0" w:space="0" w:color="auto"/>
        <w:left w:val="none" w:sz="0" w:space="0" w:color="auto"/>
        <w:bottom w:val="none" w:sz="0" w:space="0" w:color="auto"/>
        <w:right w:val="none" w:sz="0" w:space="0" w:color="auto"/>
      </w:divBdr>
      <w:divsChild>
        <w:div w:id="796030058">
          <w:marLeft w:val="0"/>
          <w:marRight w:val="0"/>
          <w:marTop w:val="0"/>
          <w:marBottom w:val="0"/>
          <w:divBdr>
            <w:top w:val="none" w:sz="0" w:space="0" w:color="auto"/>
            <w:left w:val="none" w:sz="0" w:space="0" w:color="auto"/>
            <w:bottom w:val="none" w:sz="0" w:space="0" w:color="auto"/>
            <w:right w:val="none" w:sz="0" w:space="0" w:color="auto"/>
          </w:divBdr>
        </w:div>
        <w:div w:id="942494963">
          <w:marLeft w:val="0"/>
          <w:marRight w:val="0"/>
          <w:marTop w:val="0"/>
          <w:marBottom w:val="0"/>
          <w:divBdr>
            <w:top w:val="none" w:sz="0" w:space="0" w:color="auto"/>
            <w:left w:val="none" w:sz="0" w:space="0" w:color="auto"/>
            <w:bottom w:val="none" w:sz="0" w:space="0" w:color="auto"/>
            <w:right w:val="none" w:sz="0" w:space="0" w:color="auto"/>
          </w:divBdr>
        </w:div>
        <w:div w:id="1008555176">
          <w:marLeft w:val="0"/>
          <w:marRight w:val="0"/>
          <w:marTop w:val="0"/>
          <w:marBottom w:val="0"/>
          <w:divBdr>
            <w:top w:val="none" w:sz="0" w:space="0" w:color="auto"/>
            <w:left w:val="none" w:sz="0" w:space="0" w:color="auto"/>
            <w:bottom w:val="none" w:sz="0" w:space="0" w:color="auto"/>
            <w:right w:val="none" w:sz="0" w:space="0" w:color="auto"/>
          </w:divBdr>
        </w:div>
        <w:div w:id="1098939779">
          <w:marLeft w:val="0"/>
          <w:marRight w:val="0"/>
          <w:marTop w:val="0"/>
          <w:marBottom w:val="0"/>
          <w:divBdr>
            <w:top w:val="none" w:sz="0" w:space="0" w:color="auto"/>
            <w:left w:val="none" w:sz="0" w:space="0" w:color="auto"/>
            <w:bottom w:val="none" w:sz="0" w:space="0" w:color="auto"/>
            <w:right w:val="none" w:sz="0" w:space="0" w:color="auto"/>
          </w:divBdr>
        </w:div>
        <w:div w:id="1597058762">
          <w:marLeft w:val="0"/>
          <w:marRight w:val="0"/>
          <w:marTop w:val="0"/>
          <w:marBottom w:val="0"/>
          <w:divBdr>
            <w:top w:val="none" w:sz="0" w:space="0" w:color="auto"/>
            <w:left w:val="none" w:sz="0" w:space="0" w:color="auto"/>
            <w:bottom w:val="none" w:sz="0" w:space="0" w:color="auto"/>
            <w:right w:val="none" w:sz="0" w:space="0" w:color="auto"/>
          </w:divBdr>
        </w:div>
        <w:div w:id="1821577479">
          <w:marLeft w:val="0"/>
          <w:marRight w:val="0"/>
          <w:marTop w:val="0"/>
          <w:marBottom w:val="0"/>
          <w:divBdr>
            <w:top w:val="none" w:sz="0" w:space="0" w:color="auto"/>
            <w:left w:val="none" w:sz="0" w:space="0" w:color="auto"/>
            <w:bottom w:val="none" w:sz="0" w:space="0" w:color="auto"/>
            <w:right w:val="none" w:sz="0" w:space="0" w:color="auto"/>
          </w:divBdr>
        </w:div>
        <w:div w:id="1944720902">
          <w:marLeft w:val="0"/>
          <w:marRight w:val="0"/>
          <w:marTop w:val="0"/>
          <w:marBottom w:val="0"/>
          <w:divBdr>
            <w:top w:val="none" w:sz="0" w:space="0" w:color="auto"/>
            <w:left w:val="none" w:sz="0" w:space="0" w:color="auto"/>
            <w:bottom w:val="none" w:sz="0" w:space="0" w:color="auto"/>
            <w:right w:val="none" w:sz="0" w:space="0" w:color="auto"/>
          </w:divBdr>
        </w:div>
        <w:div w:id="2063866893">
          <w:marLeft w:val="0"/>
          <w:marRight w:val="0"/>
          <w:marTop w:val="0"/>
          <w:marBottom w:val="0"/>
          <w:divBdr>
            <w:top w:val="none" w:sz="0" w:space="0" w:color="auto"/>
            <w:left w:val="none" w:sz="0" w:space="0" w:color="auto"/>
            <w:bottom w:val="none" w:sz="0" w:space="0" w:color="auto"/>
            <w:right w:val="none" w:sz="0" w:space="0" w:color="auto"/>
          </w:divBdr>
        </w:div>
      </w:divsChild>
    </w:div>
    <w:div w:id="799373393">
      <w:bodyDiv w:val="1"/>
      <w:marLeft w:val="0"/>
      <w:marRight w:val="0"/>
      <w:marTop w:val="0"/>
      <w:marBottom w:val="0"/>
      <w:divBdr>
        <w:top w:val="none" w:sz="0" w:space="0" w:color="auto"/>
        <w:left w:val="none" w:sz="0" w:space="0" w:color="auto"/>
        <w:bottom w:val="none" w:sz="0" w:space="0" w:color="auto"/>
        <w:right w:val="none" w:sz="0" w:space="0" w:color="auto"/>
      </w:divBdr>
    </w:div>
    <w:div w:id="799617951">
      <w:bodyDiv w:val="1"/>
      <w:marLeft w:val="0"/>
      <w:marRight w:val="0"/>
      <w:marTop w:val="0"/>
      <w:marBottom w:val="0"/>
      <w:divBdr>
        <w:top w:val="none" w:sz="0" w:space="0" w:color="auto"/>
        <w:left w:val="none" w:sz="0" w:space="0" w:color="auto"/>
        <w:bottom w:val="none" w:sz="0" w:space="0" w:color="auto"/>
        <w:right w:val="none" w:sz="0" w:space="0" w:color="auto"/>
      </w:divBdr>
      <w:divsChild>
        <w:div w:id="241914291">
          <w:marLeft w:val="0"/>
          <w:marRight w:val="0"/>
          <w:marTop w:val="0"/>
          <w:marBottom w:val="0"/>
          <w:divBdr>
            <w:top w:val="none" w:sz="0" w:space="0" w:color="auto"/>
            <w:left w:val="none" w:sz="0" w:space="0" w:color="auto"/>
            <w:bottom w:val="none" w:sz="0" w:space="0" w:color="auto"/>
            <w:right w:val="none" w:sz="0" w:space="0" w:color="auto"/>
          </w:divBdr>
        </w:div>
        <w:div w:id="757211866">
          <w:marLeft w:val="0"/>
          <w:marRight w:val="0"/>
          <w:marTop w:val="0"/>
          <w:marBottom w:val="0"/>
          <w:divBdr>
            <w:top w:val="none" w:sz="0" w:space="0" w:color="auto"/>
            <w:left w:val="none" w:sz="0" w:space="0" w:color="auto"/>
            <w:bottom w:val="none" w:sz="0" w:space="0" w:color="auto"/>
            <w:right w:val="none" w:sz="0" w:space="0" w:color="auto"/>
          </w:divBdr>
        </w:div>
        <w:div w:id="1599218395">
          <w:marLeft w:val="0"/>
          <w:marRight w:val="0"/>
          <w:marTop w:val="0"/>
          <w:marBottom w:val="0"/>
          <w:divBdr>
            <w:top w:val="none" w:sz="0" w:space="0" w:color="auto"/>
            <w:left w:val="none" w:sz="0" w:space="0" w:color="auto"/>
            <w:bottom w:val="none" w:sz="0" w:space="0" w:color="auto"/>
            <w:right w:val="none" w:sz="0" w:space="0" w:color="auto"/>
          </w:divBdr>
        </w:div>
      </w:divsChild>
    </w:div>
    <w:div w:id="815142277">
      <w:bodyDiv w:val="1"/>
      <w:marLeft w:val="0"/>
      <w:marRight w:val="0"/>
      <w:marTop w:val="0"/>
      <w:marBottom w:val="0"/>
      <w:divBdr>
        <w:top w:val="none" w:sz="0" w:space="0" w:color="auto"/>
        <w:left w:val="none" w:sz="0" w:space="0" w:color="auto"/>
        <w:bottom w:val="none" w:sz="0" w:space="0" w:color="auto"/>
        <w:right w:val="none" w:sz="0" w:space="0" w:color="auto"/>
      </w:divBdr>
    </w:div>
    <w:div w:id="822087458">
      <w:bodyDiv w:val="1"/>
      <w:marLeft w:val="0"/>
      <w:marRight w:val="0"/>
      <w:marTop w:val="0"/>
      <w:marBottom w:val="0"/>
      <w:divBdr>
        <w:top w:val="none" w:sz="0" w:space="0" w:color="auto"/>
        <w:left w:val="none" w:sz="0" w:space="0" w:color="auto"/>
        <w:bottom w:val="none" w:sz="0" w:space="0" w:color="auto"/>
        <w:right w:val="none" w:sz="0" w:space="0" w:color="auto"/>
      </w:divBdr>
      <w:divsChild>
        <w:div w:id="1399591508">
          <w:marLeft w:val="0"/>
          <w:marRight w:val="0"/>
          <w:marTop w:val="0"/>
          <w:marBottom w:val="0"/>
          <w:divBdr>
            <w:top w:val="none" w:sz="0" w:space="0" w:color="auto"/>
            <w:left w:val="none" w:sz="0" w:space="0" w:color="auto"/>
            <w:bottom w:val="none" w:sz="0" w:space="0" w:color="auto"/>
            <w:right w:val="none" w:sz="0" w:space="0" w:color="auto"/>
          </w:divBdr>
        </w:div>
        <w:div w:id="1441071160">
          <w:marLeft w:val="0"/>
          <w:marRight w:val="0"/>
          <w:marTop w:val="0"/>
          <w:marBottom w:val="0"/>
          <w:divBdr>
            <w:top w:val="none" w:sz="0" w:space="0" w:color="auto"/>
            <w:left w:val="none" w:sz="0" w:space="0" w:color="auto"/>
            <w:bottom w:val="none" w:sz="0" w:space="0" w:color="auto"/>
            <w:right w:val="none" w:sz="0" w:space="0" w:color="auto"/>
          </w:divBdr>
        </w:div>
      </w:divsChild>
    </w:div>
    <w:div w:id="828325110">
      <w:bodyDiv w:val="1"/>
      <w:marLeft w:val="0"/>
      <w:marRight w:val="0"/>
      <w:marTop w:val="0"/>
      <w:marBottom w:val="0"/>
      <w:divBdr>
        <w:top w:val="none" w:sz="0" w:space="0" w:color="auto"/>
        <w:left w:val="none" w:sz="0" w:space="0" w:color="auto"/>
        <w:bottom w:val="none" w:sz="0" w:space="0" w:color="auto"/>
        <w:right w:val="none" w:sz="0" w:space="0" w:color="auto"/>
      </w:divBdr>
      <w:divsChild>
        <w:div w:id="511458526">
          <w:marLeft w:val="0"/>
          <w:marRight w:val="0"/>
          <w:marTop w:val="0"/>
          <w:marBottom w:val="0"/>
          <w:divBdr>
            <w:top w:val="none" w:sz="0" w:space="0" w:color="auto"/>
            <w:left w:val="none" w:sz="0" w:space="0" w:color="auto"/>
            <w:bottom w:val="none" w:sz="0" w:space="0" w:color="auto"/>
            <w:right w:val="none" w:sz="0" w:space="0" w:color="auto"/>
          </w:divBdr>
          <w:divsChild>
            <w:div w:id="210464103">
              <w:marLeft w:val="0"/>
              <w:marRight w:val="0"/>
              <w:marTop w:val="0"/>
              <w:marBottom w:val="0"/>
              <w:divBdr>
                <w:top w:val="none" w:sz="0" w:space="0" w:color="auto"/>
                <w:left w:val="none" w:sz="0" w:space="0" w:color="auto"/>
                <w:bottom w:val="none" w:sz="0" w:space="0" w:color="auto"/>
                <w:right w:val="none" w:sz="0" w:space="0" w:color="auto"/>
              </w:divBdr>
            </w:div>
          </w:divsChild>
        </w:div>
        <w:div w:id="946809083">
          <w:marLeft w:val="0"/>
          <w:marRight w:val="0"/>
          <w:marTop w:val="0"/>
          <w:marBottom w:val="0"/>
          <w:divBdr>
            <w:top w:val="none" w:sz="0" w:space="0" w:color="auto"/>
            <w:left w:val="none" w:sz="0" w:space="0" w:color="auto"/>
            <w:bottom w:val="none" w:sz="0" w:space="0" w:color="auto"/>
            <w:right w:val="none" w:sz="0" w:space="0" w:color="auto"/>
          </w:divBdr>
          <w:divsChild>
            <w:div w:id="1659844541">
              <w:marLeft w:val="0"/>
              <w:marRight w:val="0"/>
              <w:marTop w:val="0"/>
              <w:marBottom w:val="0"/>
              <w:divBdr>
                <w:top w:val="none" w:sz="0" w:space="0" w:color="auto"/>
                <w:left w:val="none" w:sz="0" w:space="0" w:color="auto"/>
                <w:bottom w:val="none" w:sz="0" w:space="0" w:color="auto"/>
                <w:right w:val="none" w:sz="0" w:space="0" w:color="auto"/>
              </w:divBdr>
            </w:div>
            <w:div w:id="1851870028">
              <w:marLeft w:val="0"/>
              <w:marRight w:val="0"/>
              <w:marTop w:val="0"/>
              <w:marBottom w:val="0"/>
              <w:divBdr>
                <w:top w:val="none" w:sz="0" w:space="0" w:color="auto"/>
                <w:left w:val="none" w:sz="0" w:space="0" w:color="auto"/>
                <w:bottom w:val="none" w:sz="0" w:space="0" w:color="auto"/>
                <w:right w:val="none" w:sz="0" w:space="0" w:color="auto"/>
              </w:divBdr>
            </w:div>
          </w:divsChild>
        </w:div>
        <w:div w:id="1698386972">
          <w:marLeft w:val="0"/>
          <w:marRight w:val="0"/>
          <w:marTop w:val="0"/>
          <w:marBottom w:val="0"/>
          <w:divBdr>
            <w:top w:val="none" w:sz="0" w:space="0" w:color="auto"/>
            <w:left w:val="none" w:sz="0" w:space="0" w:color="auto"/>
            <w:bottom w:val="none" w:sz="0" w:space="0" w:color="auto"/>
            <w:right w:val="none" w:sz="0" w:space="0" w:color="auto"/>
          </w:divBdr>
        </w:div>
      </w:divsChild>
    </w:div>
    <w:div w:id="830292412">
      <w:bodyDiv w:val="1"/>
      <w:marLeft w:val="0"/>
      <w:marRight w:val="0"/>
      <w:marTop w:val="0"/>
      <w:marBottom w:val="0"/>
      <w:divBdr>
        <w:top w:val="none" w:sz="0" w:space="0" w:color="auto"/>
        <w:left w:val="none" w:sz="0" w:space="0" w:color="auto"/>
        <w:bottom w:val="none" w:sz="0" w:space="0" w:color="auto"/>
        <w:right w:val="none" w:sz="0" w:space="0" w:color="auto"/>
      </w:divBdr>
      <w:divsChild>
        <w:div w:id="44378485">
          <w:marLeft w:val="0"/>
          <w:marRight w:val="0"/>
          <w:marTop w:val="0"/>
          <w:marBottom w:val="0"/>
          <w:divBdr>
            <w:top w:val="none" w:sz="0" w:space="0" w:color="auto"/>
            <w:left w:val="none" w:sz="0" w:space="0" w:color="auto"/>
            <w:bottom w:val="none" w:sz="0" w:space="0" w:color="auto"/>
            <w:right w:val="none" w:sz="0" w:space="0" w:color="auto"/>
          </w:divBdr>
        </w:div>
        <w:div w:id="70928957">
          <w:marLeft w:val="0"/>
          <w:marRight w:val="0"/>
          <w:marTop w:val="0"/>
          <w:marBottom w:val="0"/>
          <w:divBdr>
            <w:top w:val="none" w:sz="0" w:space="0" w:color="auto"/>
            <w:left w:val="none" w:sz="0" w:space="0" w:color="auto"/>
            <w:bottom w:val="none" w:sz="0" w:space="0" w:color="auto"/>
            <w:right w:val="none" w:sz="0" w:space="0" w:color="auto"/>
          </w:divBdr>
        </w:div>
        <w:div w:id="449662425">
          <w:marLeft w:val="0"/>
          <w:marRight w:val="0"/>
          <w:marTop w:val="0"/>
          <w:marBottom w:val="0"/>
          <w:divBdr>
            <w:top w:val="none" w:sz="0" w:space="0" w:color="auto"/>
            <w:left w:val="none" w:sz="0" w:space="0" w:color="auto"/>
            <w:bottom w:val="none" w:sz="0" w:space="0" w:color="auto"/>
            <w:right w:val="none" w:sz="0" w:space="0" w:color="auto"/>
          </w:divBdr>
        </w:div>
        <w:div w:id="667901433">
          <w:marLeft w:val="0"/>
          <w:marRight w:val="0"/>
          <w:marTop w:val="0"/>
          <w:marBottom w:val="0"/>
          <w:divBdr>
            <w:top w:val="none" w:sz="0" w:space="0" w:color="auto"/>
            <w:left w:val="none" w:sz="0" w:space="0" w:color="auto"/>
            <w:bottom w:val="none" w:sz="0" w:space="0" w:color="auto"/>
            <w:right w:val="none" w:sz="0" w:space="0" w:color="auto"/>
          </w:divBdr>
        </w:div>
        <w:div w:id="691958301">
          <w:marLeft w:val="0"/>
          <w:marRight w:val="0"/>
          <w:marTop w:val="0"/>
          <w:marBottom w:val="0"/>
          <w:divBdr>
            <w:top w:val="none" w:sz="0" w:space="0" w:color="auto"/>
            <w:left w:val="none" w:sz="0" w:space="0" w:color="auto"/>
            <w:bottom w:val="none" w:sz="0" w:space="0" w:color="auto"/>
            <w:right w:val="none" w:sz="0" w:space="0" w:color="auto"/>
          </w:divBdr>
        </w:div>
        <w:div w:id="941112789">
          <w:marLeft w:val="0"/>
          <w:marRight w:val="0"/>
          <w:marTop w:val="0"/>
          <w:marBottom w:val="0"/>
          <w:divBdr>
            <w:top w:val="none" w:sz="0" w:space="0" w:color="auto"/>
            <w:left w:val="none" w:sz="0" w:space="0" w:color="auto"/>
            <w:bottom w:val="none" w:sz="0" w:space="0" w:color="auto"/>
            <w:right w:val="none" w:sz="0" w:space="0" w:color="auto"/>
          </w:divBdr>
        </w:div>
      </w:divsChild>
    </w:div>
    <w:div w:id="837386203">
      <w:bodyDiv w:val="1"/>
      <w:marLeft w:val="0"/>
      <w:marRight w:val="0"/>
      <w:marTop w:val="0"/>
      <w:marBottom w:val="0"/>
      <w:divBdr>
        <w:top w:val="none" w:sz="0" w:space="0" w:color="auto"/>
        <w:left w:val="none" w:sz="0" w:space="0" w:color="auto"/>
        <w:bottom w:val="none" w:sz="0" w:space="0" w:color="auto"/>
        <w:right w:val="none" w:sz="0" w:space="0" w:color="auto"/>
      </w:divBdr>
      <w:divsChild>
        <w:div w:id="100027452">
          <w:marLeft w:val="0"/>
          <w:marRight w:val="0"/>
          <w:marTop w:val="0"/>
          <w:marBottom w:val="0"/>
          <w:divBdr>
            <w:top w:val="none" w:sz="0" w:space="0" w:color="auto"/>
            <w:left w:val="none" w:sz="0" w:space="0" w:color="auto"/>
            <w:bottom w:val="none" w:sz="0" w:space="0" w:color="auto"/>
            <w:right w:val="none" w:sz="0" w:space="0" w:color="auto"/>
          </w:divBdr>
        </w:div>
        <w:div w:id="1613245633">
          <w:marLeft w:val="0"/>
          <w:marRight w:val="0"/>
          <w:marTop w:val="0"/>
          <w:marBottom w:val="0"/>
          <w:divBdr>
            <w:top w:val="none" w:sz="0" w:space="0" w:color="auto"/>
            <w:left w:val="none" w:sz="0" w:space="0" w:color="auto"/>
            <w:bottom w:val="none" w:sz="0" w:space="0" w:color="auto"/>
            <w:right w:val="none" w:sz="0" w:space="0" w:color="auto"/>
          </w:divBdr>
        </w:div>
      </w:divsChild>
    </w:div>
    <w:div w:id="852233009">
      <w:bodyDiv w:val="1"/>
      <w:marLeft w:val="0"/>
      <w:marRight w:val="0"/>
      <w:marTop w:val="0"/>
      <w:marBottom w:val="0"/>
      <w:divBdr>
        <w:top w:val="none" w:sz="0" w:space="0" w:color="auto"/>
        <w:left w:val="none" w:sz="0" w:space="0" w:color="auto"/>
        <w:bottom w:val="none" w:sz="0" w:space="0" w:color="auto"/>
        <w:right w:val="none" w:sz="0" w:space="0" w:color="auto"/>
      </w:divBdr>
      <w:divsChild>
        <w:div w:id="343871520">
          <w:marLeft w:val="0"/>
          <w:marRight w:val="0"/>
          <w:marTop w:val="0"/>
          <w:marBottom w:val="0"/>
          <w:divBdr>
            <w:top w:val="none" w:sz="0" w:space="0" w:color="auto"/>
            <w:left w:val="none" w:sz="0" w:space="0" w:color="auto"/>
            <w:bottom w:val="none" w:sz="0" w:space="0" w:color="auto"/>
            <w:right w:val="none" w:sz="0" w:space="0" w:color="auto"/>
          </w:divBdr>
        </w:div>
        <w:div w:id="1090664225">
          <w:marLeft w:val="0"/>
          <w:marRight w:val="0"/>
          <w:marTop w:val="0"/>
          <w:marBottom w:val="0"/>
          <w:divBdr>
            <w:top w:val="none" w:sz="0" w:space="0" w:color="auto"/>
            <w:left w:val="none" w:sz="0" w:space="0" w:color="auto"/>
            <w:bottom w:val="none" w:sz="0" w:space="0" w:color="auto"/>
            <w:right w:val="none" w:sz="0" w:space="0" w:color="auto"/>
          </w:divBdr>
        </w:div>
        <w:div w:id="1221549681">
          <w:marLeft w:val="0"/>
          <w:marRight w:val="0"/>
          <w:marTop w:val="0"/>
          <w:marBottom w:val="0"/>
          <w:divBdr>
            <w:top w:val="none" w:sz="0" w:space="0" w:color="auto"/>
            <w:left w:val="none" w:sz="0" w:space="0" w:color="auto"/>
            <w:bottom w:val="none" w:sz="0" w:space="0" w:color="auto"/>
            <w:right w:val="none" w:sz="0" w:space="0" w:color="auto"/>
          </w:divBdr>
        </w:div>
        <w:div w:id="1863594013">
          <w:marLeft w:val="0"/>
          <w:marRight w:val="0"/>
          <w:marTop w:val="0"/>
          <w:marBottom w:val="0"/>
          <w:divBdr>
            <w:top w:val="none" w:sz="0" w:space="0" w:color="auto"/>
            <w:left w:val="none" w:sz="0" w:space="0" w:color="auto"/>
            <w:bottom w:val="none" w:sz="0" w:space="0" w:color="auto"/>
            <w:right w:val="none" w:sz="0" w:space="0" w:color="auto"/>
          </w:divBdr>
        </w:div>
      </w:divsChild>
    </w:div>
    <w:div w:id="860239676">
      <w:bodyDiv w:val="1"/>
      <w:marLeft w:val="0"/>
      <w:marRight w:val="0"/>
      <w:marTop w:val="0"/>
      <w:marBottom w:val="0"/>
      <w:divBdr>
        <w:top w:val="none" w:sz="0" w:space="0" w:color="auto"/>
        <w:left w:val="none" w:sz="0" w:space="0" w:color="auto"/>
        <w:bottom w:val="none" w:sz="0" w:space="0" w:color="auto"/>
        <w:right w:val="none" w:sz="0" w:space="0" w:color="auto"/>
      </w:divBdr>
      <w:divsChild>
        <w:div w:id="940530887">
          <w:marLeft w:val="0"/>
          <w:marRight w:val="0"/>
          <w:marTop w:val="0"/>
          <w:marBottom w:val="0"/>
          <w:divBdr>
            <w:top w:val="none" w:sz="0" w:space="0" w:color="auto"/>
            <w:left w:val="none" w:sz="0" w:space="0" w:color="auto"/>
            <w:bottom w:val="none" w:sz="0" w:space="0" w:color="auto"/>
            <w:right w:val="none" w:sz="0" w:space="0" w:color="auto"/>
          </w:divBdr>
        </w:div>
        <w:div w:id="1131897729">
          <w:marLeft w:val="0"/>
          <w:marRight w:val="0"/>
          <w:marTop w:val="0"/>
          <w:marBottom w:val="0"/>
          <w:divBdr>
            <w:top w:val="none" w:sz="0" w:space="0" w:color="auto"/>
            <w:left w:val="none" w:sz="0" w:space="0" w:color="auto"/>
            <w:bottom w:val="none" w:sz="0" w:space="0" w:color="auto"/>
            <w:right w:val="none" w:sz="0" w:space="0" w:color="auto"/>
          </w:divBdr>
        </w:div>
        <w:div w:id="1189218279">
          <w:marLeft w:val="0"/>
          <w:marRight w:val="0"/>
          <w:marTop w:val="0"/>
          <w:marBottom w:val="0"/>
          <w:divBdr>
            <w:top w:val="none" w:sz="0" w:space="0" w:color="auto"/>
            <w:left w:val="none" w:sz="0" w:space="0" w:color="auto"/>
            <w:bottom w:val="none" w:sz="0" w:space="0" w:color="auto"/>
            <w:right w:val="none" w:sz="0" w:space="0" w:color="auto"/>
          </w:divBdr>
        </w:div>
      </w:divsChild>
    </w:div>
    <w:div w:id="872495618">
      <w:bodyDiv w:val="1"/>
      <w:marLeft w:val="0"/>
      <w:marRight w:val="0"/>
      <w:marTop w:val="0"/>
      <w:marBottom w:val="0"/>
      <w:divBdr>
        <w:top w:val="none" w:sz="0" w:space="0" w:color="auto"/>
        <w:left w:val="none" w:sz="0" w:space="0" w:color="auto"/>
        <w:bottom w:val="none" w:sz="0" w:space="0" w:color="auto"/>
        <w:right w:val="none" w:sz="0" w:space="0" w:color="auto"/>
      </w:divBdr>
      <w:divsChild>
        <w:div w:id="132259552">
          <w:marLeft w:val="0"/>
          <w:marRight w:val="0"/>
          <w:marTop w:val="0"/>
          <w:marBottom w:val="0"/>
          <w:divBdr>
            <w:top w:val="none" w:sz="0" w:space="0" w:color="auto"/>
            <w:left w:val="none" w:sz="0" w:space="0" w:color="auto"/>
            <w:bottom w:val="none" w:sz="0" w:space="0" w:color="auto"/>
            <w:right w:val="none" w:sz="0" w:space="0" w:color="auto"/>
          </w:divBdr>
          <w:divsChild>
            <w:div w:id="1153988465">
              <w:marLeft w:val="0"/>
              <w:marRight w:val="0"/>
              <w:marTop w:val="0"/>
              <w:marBottom w:val="0"/>
              <w:divBdr>
                <w:top w:val="none" w:sz="0" w:space="0" w:color="auto"/>
                <w:left w:val="none" w:sz="0" w:space="0" w:color="auto"/>
                <w:bottom w:val="none" w:sz="0" w:space="0" w:color="auto"/>
                <w:right w:val="none" w:sz="0" w:space="0" w:color="auto"/>
              </w:divBdr>
            </w:div>
            <w:div w:id="1354305414">
              <w:marLeft w:val="0"/>
              <w:marRight w:val="0"/>
              <w:marTop w:val="0"/>
              <w:marBottom w:val="0"/>
              <w:divBdr>
                <w:top w:val="none" w:sz="0" w:space="0" w:color="auto"/>
                <w:left w:val="none" w:sz="0" w:space="0" w:color="auto"/>
                <w:bottom w:val="none" w:sz="0" w:space="0" w:color="auto"/>
                <w:right w:val="none" w:sz="0" w:space="0" w:color="auto"/>
              </w:divBdr>
            </w:div>
          </w:divsChild>
        </w:div>
        <w:div w:id="1239554071">
          <w:marLeft w:val="0"/>
          <w:marRight w:val="0"/>
          <w:marTop w:val="0"/>
          <w:marBottom w:val="0"/>
          <w:divBdr>
            <w:top w:val="none" w:sz="0" w:space="0" w:color="auto"/>
            <w:left w:val="none" w:sz="0" w:space="0" w:color="auto"/>
            <w:bottom w:val="none" w:sz="0" w:space="0" w:color="auto"/>
            <w:right w:val="none" w:sz="0" w:space="0" w:color="auto"/>
          </w:divBdr>
          <w:divsChild>
            <w:div w:id="10668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336">
      <w:bodyDiv w:val="1"/>
      <w:marLeft w:val="0"/>
      <w:marRight w:val="0"/>
      <w:marTop w:val="0"/>
      <w:marBottom w:val="0"/>
      <w:divBdr>
        <w:top w:val="none" w:sz="0" w:space="0" w:color="auto"/>
        <w:left w:val="none" w:sz="0" w:space="0" w:color="auto"/>
        <w:bottom w:val="none" w:sz="0" w:space="0" w:color="auto"/>
        <w:right w:val="none" w:sz="0" w:space="0" w:color="auto"/>
      </w:divBdr>
      <w:divsChild>
        <w:div w:id="1338197170">
          <w:marLeft w:val="0"/>
          <w:marRight w:val="0"/>
          <w:marTop w:val="0"/>
          <w:marBottom w:val="0"/>
          <w:divBdr>
            <w:top w:val="none" w:sz="0" w:space="0" w:color="auto"/>
            <w:left w:val="none" w:sz="0" w:space="0" w:color="auto"/>
            <w:bottom w:val="none" w:sz="0" w:space="0" w:color="auto"/>
            <w:right w:val="none" w:sz="0" w:space="0" w:color="auto"/>
          </w:divBdr>
        </w:div>
        <w:div w:id="1800297323">
          <w:marLeft w:val="0"/>
          <w:marRight w:val="0"/>
          <w:marTop w:val="0"/>
          <w:marBottom w:val="0"/>
          <w:divBdr>
            <w:top w:val="none" w:sz="0" w:space="0" w:color="auto"/>
            <w:left w:val="none" w:sz="0" w:space="0" w:color="auto"/>
            <w:bottom w:val="none" w:sz="0" w:space="0" w:color="auto"/>
            <w:right w:val="none" w:sz="0" w:space="0" w:color="auto"/>
          </w:divBdr>
        </w:div>
      </w:divsChild>
    </w:div>
    <w:div w:id="908734995">
      <w:bodyDiv w:val="1"/>
      <w:marLeft w:val="0"/>
      <w:marRight w:val="0"/>
      <w:marTop w:val="0"/>
      <w:marBottom w:val="0"/>
      <w:divBdr>
        <w:top w:val="none" w:sz="0" w:space="0" w:color="auto"/>
        <w:left w:val="none" w:sz="0" w:space="0" w:color="auto"/>
        <w:bottom w:val="none" w:sz="0" w:space="0" w:color="auto"/>
        <w:right w:val="none" w:sz="0" w:space="0" w:color="auto"/>
      </w:divBdr>
    </w:div>
    <w:div w:id="920529117">
      <w:bodyDiv w:val="1"/>
      <w:marLeft w:val="0"/>
      <w:marRight w:val="0"/>
      <w:marTop w:val="0"/>
      <w:marBottom w:val="0"/>
      <w:divBdr>
        <w:top w:val="none" w:sz="0" w:space="0" w:color="auto"/>
        <w:left w:val="none" w:sz="0" w:space="0" w:color="auto"/>
        <w:bottom w:val="none" w:sz="0" w:space="0" w:color="auto"/>
        <w:right w:val="none" w:sz="0" w:space="0" w:color="auto"/>
      </w:divBdr>
      <w:divsChild>
        <w:div w:id="228424557">
          <w:marLeft w:val="0"/>
          <w:marRight w:val="0"/>
          <w:marTop w:val="0"/>
          <w:marBottom w:val="0"/>
          <w:divBdr>
            <w:top w:val="none" w:sz="0" w:space="0" w:color="auto"/>
            <w:left w:val="none" w:sz="0" w:space="0" w:color="auto"/>
            <w:bottom w:val="none" w:sz="0" w:space="0" w:color="auto"/>
            <w:right w:val="none" w:sz="0" w:space="0" w:color="auto"/>
          </w:divBdr>
          <w:divsChild>
            <w:div w:id="1630357686">
              <w:marLeft w:val="0"/>
              <w:marRight w:val="0"/>
              <w:marTop w:val="0"/>
              <w:marBottom w:val="0"/>
              <w:divBdr>
                <w:top w:val="none" w:sz="0" w:space="0" w:color="auto"/>
                <w:left w:val="none" w:sz="0" w:space="0" w:color="auto"/>
                <w:bottom w:val="none" w:sz="0" w:space="0" w:color="auto"/>
                <w:right w:val="none" w:sz="0" w:space="0" w:color="auto"/>
              </w:divBdr>
            </w:div>
            <w:div w:id="1735589946">
              <w:marLeft w:val="0"/>
              <w:marRight w:val="0"/>
              <w:marTop w:val="0"/>
              <w:marBottom w:val="0"/>
              <w:divBdr>
                <w:top w:val="none" w:sz="0" w:space="0" w:color="auto"/>
                <w:left w:val="none" w:sz="0" w:space="0" w:color="auto"/>
                <w:bottom w:val="none" w:sz="0" w:space="0" w:color="auto"/>
                <w:right w:val="none" w:sz="0" w:space="0" w:color="auto"/>
              </w:divBdr>
            </w:div>
          </w:divsChild>
        </w:div>
        <w:div w:id="965547271">
          <w:marLeft w:val="0"/>
          <w:marRight w:val="0"/>
          <w:marTop w:val="0"/>
          <w:marBottom w:val="0"/>
          <w:divBdr>
            <w:top w:val="none" w:sz="0" w:space="0" w:color="auto"/>
            <w:left w:val="none" w:sz="0" w:space="0" w:color="auto"/>
            <w:bottom w:val="none" w:sz="0" w:space="0" w:color="auto"/>
            <w:right w:val="none" w:sz="0" w:space="0" w:color="auto"/>
          </w:divBdr>
          <w:divsChild>
            <w:div w:id="3396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869">
      <w:bodyDiv w:val="1"/>
      <w:marLeft w:val="0"/>
      <w:marRight w:val="0"/>
      <w:marTop w:val="0"/>
      <w:marBottom w:val="0"/>
      <w:divBdr>
        <w:top w:val="none" w:sz="0" w:space="0" w:color="auto"/>
        <w:left w:val="none" w:sz="0" w:space="0" w:color="auto"/>
        <w:bottom w:val="none" w:sz="0" w:space="0" w:color="auto"/>
        <w:right w:val="none" w:sz="0" w:space="0" w:color="auto"/>
      </w:divBdr>
      <w:divsChild>
        <w:div w:id="1375695901">
          <w:marLeft w:val="0"/>
          <w:marRight w:val="0"/>
          <w:marTop w:val="0"/>
          <w:marBottom w:val="0"/>
          <w:divBdr>
            <w:top w:val="none" w:sz="0" w:space="0" w:color="auto"/>
            <w:left w:val="none" w:sz="0" w:space="0" w:color="auto"/>
            <w:bottom w:val="none" w:sz="0" w:space="0" w:color="auto"/>
            <w:right w:val="none" w:sz="0" w:space="0" w:color="auto"/>
          </w:divBdr>
        </w:div>
        <w:div w:id="1839030870">
          <w:marLeft w:val="0"/>
          <w:marRight w:val="0"/>
          <w:marTop w:val="0"/>
          <w:marBottom w:val="0"/>
          <w:divBdr>
            <w:top w:val="none" w:sz="0" w:space="0" w:color="auto"/>
            <w:left w:val="none" w:sz="0" w:space="0" w:color="auto"/>
            <w:bottom w:val="none" w:sz="0" w:space="0" w:color="auto"/>
            <w:right w:val="none" w:sz="0" w:space="0" w:color="auto"/>
          </w:divBdr>
        </w:div>
      </w:divsChild>
    </w:div>
    <w:div w:id="967274119">
      <w:bodyDiv w:val="1"/>
      <w:marLeft w:val="0"/>
      <w:marRight w:val="0"/>
      <w:marTop w:val="0"/>
      <w:marBottom w:val="0"/>
      <w:divBdr>
        <w:top w:val="none" w:sz="0" w:space="0" w:color="auto"/>
        <w:left w:val="none" w:sz="0" w:space="0" w:color="auto"/>
        <w:bottom w:val="none" w:sz="0" w:space="0" w:color="auto"/>
        <w:right w:val="none" w:sz="0" w:space="0" w:color="auto"/>
      </w:divBdr>
      <w:divsChild>
        <w:div w:id="824005906">
          <w:marLeft w:val="0"/>
          <w:marRight w:val="0"/>
          <w:marTop w:val="0"/>
          <w:marBottom w:val="0"/>
          <w:divBdr>
            <w:top w:val="none" w:sz="0" w:space="0" w:color="auto"/>
            <w:left w:val="none" w:sz="0" w:space="0" w:color="auto"/>
            <w:bottom w:val="none" w:sz="0" w:space="0" w:color="auto"/>
            <w:right w:val="none" w:sz="0" w:space="0" w:color="auto"/>
          </w:divBdr>
        </w:div>
        <w:div w:id="1293974562">
          <w:marLeft w:val="0"/>
          <w:marRight w:val="0"/>
          <w:marTop w:val="0"/>
          <w:marBottom w:val="0"/>
          <w:divBdr>
            <w:top w:val="none" w:sz="0" w:space="0" w:color="auto"/>
            <w:left w:val="none" w:sz="0" w:space="0" w:color="auto"/>
            <w:bottom w:val="none" w:sz="0" w:space="0" w:color="auto"/>
            <w:right w:val="none" w:sz="0" w:space="0" w:color="auto"/>
          </w:divBdr>
        </w:div>
        <w:div w:id="1391534363">
          <w:marLeft w:val="0"/>
          <w:marRight w:val="0"/>
          <w:marTop w:val="0"/>
          <w:marBottom w:val="0"/>
          <w:divBdr>
            <w:top w:val="none" w:sz="0" w:space="0" w:color="auto"/>
            <w:left w:val="none" w:sz="0" w:space="0" w:color="auto"/>
            <w:bottom w:val="none" w:sz="0" w:space="0" w:color="auto"/>
            <w:right w:val="none" w:sz="0" w:space="0" w:color="auto"/>
          </w:divBdr>
        </w:div>
        <w:div w:id="1756315935">
          <w:marLeft w:val="0"/>
          <w:marRight w:val="0"/>
          <w:marTop w:val="0"/>
          <w:marBottom w:val="0"/>
          <w:divBdr>
            <w:top w:val="none" w:sz="0" w:space="0" w:color="auto"/>
            <w:left w:val="none" w:sz="0" w:space="0" w:color="auto"/>
            <w:bottom w:val="none" w:sz="0" w:space="0" w:color="auto"/>
            <w:right w:val="none" w:sz="0" w:space="0" w:color="auto"/>
          </w:divBdr>
        </w:div>
      </w:divsChild>
    </w:div>
    <w:div w:id="978728614">
      <w:bodyDiv w:val="1"/>
      <w:marLeft w:val="0"/>
      <w:marRight w:val="0"/>
      <w:marTop w:val="0"/>
      <w:marBottom w:val="0"/>
      <w:divBdr>
        <w:top w:val="none" w:sz="0" w:space="0" w:color="auto"/>
        <w:left w:val="none" w:sz="0" w:space="0" w:color="auto"/>
        <w:bottom w:val="none" w:sz="0" w:space="0" w:color="auto"/>
        <w:right w:val="none" w:sz="0" w:space="0" w:color="auto"/>
      </w:divBdr>
      <w:divsChild>
        <w:div w:id="353506149">
          <w:marLeft w:val="0"/>
          <w:marRight w:val="0"/>
          <w:marTop w:val="0"/>
          <w:marBottom w:val="0"/>
          <w:divBdr>
            <w:top w:val="none" w:sz="0" w:space="0" w:color="auto"/>
            <w:left w:val="none" w:sz="0" w:space="0" w:color="auto"/>
            <w:bottom w:val="none" w:sz="0" w:space="0" w:color="auto"/>
            <w:right w:val="none" w:sz="0" w:space="0" w:color="auto"/>
          </w:divBdr>
        </w:div>
        <w:div w:id="427388139">
          <w:marLeft w:val="0"/>
          <w:marRight w:val="0"/>
          <w:marTop w:val="0"/>
          <w:marBottom w:val="0"/>
          <w:divBdr>
            <w:top w:val="none" w:sz="0" w:space="0" w:color="auto"/>
            <w:left w:val="none" w:sz="0" w:space="0" w:color="auto"/>
            <w:bottom w:val="none" w:sz="0" w:space="0" w:color="auto"/>
            <w:right w:val="none" w:sz="0" w:space="0" w:color="auto"/>
          </w:divBdr>
        </w:div>
        <w:div w:id="446509184">
          <w:marLeft w:val="0"/>
          <w:marRight w:val="0"/>
          <w:marTop w:val="0"/>
          <w:marBottom w:val="0"/>
          <w:divBdr>
            <w:top w:val="none" w:sz="0" w:space="0" w:color="auto"/>
            <w:left w:val="none" w:sz="0" w:space="0" w:color="auto"/>
            <w:bottom w:val="none" w:sz="0" w:space="0" w:color="auto"/>
            <w:right w:val="none" w:sz="0" w:space="0" w:color="auto"/>
          </w:divBdr>
        </w:div>
        <w:div w:id="512451623">
          <w:marLeft w:val="0"/>
          <w:marRight w:val="0"/>
          <w:marTop w:val="0"/>
          <w:marBottom w:val="0"/>
          <w:divBdr>
            <w:top w:val="none" w:sz="0" w:space="0" w:color="auto"/>
            <w:left w:val="none" w:sz="0" w:space="0" w:color="auto"/>
            <w:bottom w:val="none" w:sz="0" w:space="0" w:color="auto"/>
            <w:right w:val="none" w:sz="0" w:space="0" w:color="auto"/>
          </w:divBdr>
        </w:div>
        <w:div w:id="621494585">
          <w:marLeft w:val="0"/>
          <w:marRight w:val="0"/>
          <w:marTop w:val="0"/>
          <w:marBottom w:val="0"/>
          <w:divBdr>
            <w:top w:val="none" w:sz="0" w:space="0" w:color="auto"/>
            <w:left w:val="none" w:sz="0" w:space="0" w:color="auto"/>
            <w:bottom w:val="none" w:sz="0" w:space="0" w:color="auto"/>
            <w:right w:val="none" w:sz="0" w:space="0" w:color="auto"/>
          </w:divBdr>
        </w:div>
        <w:div w:id="1692489718">
          <w:marLeft w:val="0"/>
          <w:marRight w:val="0"/>
          <w:marTop w:val="0"/>
          <w:marBottom w:val="0"/>
          <w:divBdr>
            <w:top w:val="none" w:sz="0" w:space="0" w:color="auto"/>
            <w:left w:val="none" w:sz="0" w:space="0" w:color="auto"/>
            <w:bottom w:val="none" w:sz="0" w:space="0" w:color="auto"/>
            <w:right w:val="none" w:sz="0" w:space="0" w:color="auto"/>
          </w:divBdr>
        </w:div>
        <w:div w:id="1857620847">
          <w:marLeft w:val="0"/>
          <w:marRight w:val="0"/>
          <w:marTop w:val="0"/>
          <w:marBottom w:val="0"/>
          <w:divBdr>
            <w:top w:val="none" w:sz="0" w:space="0" w:color="auto"/>
            <w:left w:val="none" w:sz="0" w:space="0" w:color="auto"/>
            <w:bottom w:val="none" w:sz="0" w:space="0" w:color="auto"/>
            <w:right w:val="none" w:sz="0" w:space="0" w:color="auto"/>
          </w:divBdr>
        </w:div>
      </w:divsChild>
    </w:div>
    <w:div w:id="1008993403">
      <w:bodyDiv w:val="1"/>
      <w:marLeft w:val="0"/>
      <w:marRight w:val="0"/>
      <w:marTop w:val="0"/>
      <w:marBottom w:val="0"/>
      <w:divBdr>
        <w:top w:val="none" w:sz="0" w:space="0" w:color="auto"/>
        <w:left w:val="none" w:sz="0" w:space="0" w:color="auto"/>
        <w:bottom w:val="none" w:sz="0" w:space="0" w:color="auto"/>
        <w:right w:val="none" w:sz="0" w:space="0" w:color="auto"/>
      </w:divBdr>
      <w:divsChild>
        <w:div w:id="329140133">
          <w:marLeft w:val="0"/>
          <w:marRight w:val="0"/>
          <w:marTop w:val="0"/>
          <w:marBottom w:val="0"/>
          <w:divBdr>
            <w:top w:val="none" w:sz="0" w:space="0" w:color="auto"/>
            <w:left w:val="none" w:sz="0" w:space="0" w:color="auto"/>
            <w:bottom w:val="none" w:sz="0" w:space="0" w:color="auto"/>
            <w:right w:val="none" w:sz="0" w:space="0" w:color="auto"/>
          </w:divBdr>
          <w:divsChild>
            <w:div w:id="75716368">
              <w:marLeft w:val="0"/>
              <w:marRight w:val="0"/>
              <w:marTop w:val="0"/>
              <w:marBottom w:val="0"/>
              <w:divBdr>
                <w:top w:val="none" w:sz="0" w:space="0" w:color="auto"/>
                <w:left w:val="none" w:sz="0" w:space="0" w:color="auto"/>
                <w:bottom w:val="none" w:sz="0" w:space="0" w:color="auto"/>
                <w:right w:val="none" w:sz="0" w:space="0" w:color="auto"/>
              </w:divBdr>
            </w:div>
            <w:div w:id="910693354">
              <w:marLeft w:val="0"/>
              <w:marRight w:val="0"/>
              <w:marTop w:val="0"/>
              <w:marBottom w:val="0"/>
              <w:divBdr>
                <w:top w:val="none" w:sz="0" w:space="0" w:color="auto"/>
                <w:left w:val="none" w:sz="0" w:space="0" w:color="auto"/>
                <w:bottom w:val="none" w:sz="0" w:space="0" w:color="auto"/>
                <w:right w:val="none" w:sz="0" w:space="0" w:color="auto"/>
              </w:divBdr>
            </w:div>
          </w:divsChild>
        </w:div>
        <w:div w:id="471099301">
          <w:marLeft w:val="0"/>
          <w:marRight w:val="0"/>
          <w:marTop w:val="0"/>
          <w:marBottom w:val="0"/>
          <w:divBdr>
            <w:top w:val="none" w:sz="0" w:space="0" w:color="auto"/>
            <w:left w:val="none" w:sz="0" w:space="0" w:color="auto"/>
            <w:bottom w:val="none" w:sz="0" w:space="0" w:color="auto"/>
            <w:right w:val="none" w:sz="0" w:space="0" w:color="auto"/>
          </w:divBdr>
          <w:divsChild>
            <w:div w:id="64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6894">
      <w:bodyDiv w:val="1"/>
      <w:marLeft w:val="0"/>
      <w:marRight w:val="0"/>
      <w:marTop w:val="0"/>
      <w:marBottom w:val="0"/>
      <w:divBdr>
        <w:top w:val="none" w:sz="0" w:space="0" w:color="auto"/>
        <w:left w:val="none" w:sz="0" w:space="0" w:color="auto"/>
        <w:bottom w:val="none" w:sz="0" w:space="0" w:color="auto"/>
        <w:right w:val="none" w:sz="0" w:space="0" w:color="auto"/>
      </w:divBdr>
      <w:divsChild>
        <w:div w:id="1184320853">
          <w:marLeft w:val="0"/>
          <w:marRight w:val="0"/>
          <w:marTop w:val="0"/>
          <w:marBottom w:val="0"/>
          <w:divBdr>
            <w:top w:val="none" w:sz="0" w:space="0" w:color="auto"/>
            <w:left w:val="none" w:sz="0" w:space="0" w:color="auto"/>
            <w:bottom w:val="none" w:sz="0" w:space="0" w:color="auto"/>
            <w:right w:val="none" w:sz="0" w:space="0" w:color="auto"/>
          </w:divBdr>
        </w:div>
        <w:div w:id="1402562283">
          <w:marLeft w:val="0"/>
          <w:marRight w:val="0"/>
          <w:marTop w:val="0"/>
          <w:marBottom w:val="0"/>
          <w:divBdr>
            <w:top w:val="none" w:sz="0" w:space="0" w:color="auto"/>
            <w:left w:val="none" w:sz="0" w:space="0" w:color="auto"/>
            <w:bottom w:val="none" w:sz="0" w:space="0" w:color="auto"/>
            <w:right w:val="none" w:sz="0" w:space="0" w:color="auto"/>
          </w:divBdr>
        </w:div>
        <w:div w:id="1550535336">
          <w:marLeft w:val="0"/>
          <w:marRight w:val="0"/>
          <w:marTop w:val="0"/>
          <w:marBottom w:val="0"/>
          <w:divBdr>
            <w:top w:val="none" w:sz="0" w:space="0" w:color="auto"/>
            <w:left w:val="none" w:sz="0" w:space="0" w:color="auto"/>
            <w:bottom w:val="none" w:sz="0" w:space="0" w:color="auto"/>
            <w:right w:val="none" w:sz="0" w:space="0" w:color="auto"/>
          </w:divBdr>
        </w:div>
      </w:divsChild>
    </w:div>
    <w:div w:id="1023167797">
      <w:bodyDiv w:val="1"/>
      <w:marLeft w:val="0"/>
      <w:marRight w:val="0"/>
      <w:marTop w:val="0"/>
      <w:marBottom w:val="0"/>
      <w:divBdr>
        <w:top w:val="none" w:sz="0" w:space="0" w:color="auto"/>
        <w:left w:val="none" w:sz="0" w:space="0" w:color="auto"/>
        <w:bottom w:val="none" w:sz="0" w:space="0" w:color="auto"/>
        <w:right w:val="none" w:sz="0" w:space="0" w:color="auto"/>
      </w:divBdr>
      <w:divsChild>
        <w:div w:id="14581530">
          <w:marLeft w:val="0"/>
          <w:marRight w:val="0"/>
          <w:marTop w:val="0"/>
          <w:marBottom w:val="0"/>
          <w:divBdr>
            <w:top w:val="none" w:sz="0" w:space="0" w:color="auto"/>
            <w:left w:val="none" w:sz="0" w:space="0" w:color="auto"/>
            <w:bottom w:val="none" w:sz="0" w:space="0" w:color="auto"/>
            <w:right w:val="none" w:sz="0" w:space="0" w:color="auto"/>
          </w:divBdr>
          <w:divsChild>
            <w:div w:id="1009795413">
              <w:marLeft w:val="0"/>
              <w:marRight w:val="0"/>
              <w:marTop w:val="0"/>
              <w:marBottom w:val="0"/>
              <w:divBdr>
                <w:top w:val="none" w:sz="0" w:space="0" w:color="auto"/>
                <w:left w:val="none" w:sz="0" w:space="0" w:color="auto"/>
                <w:bottom w:val="none" w:sz="0" w:space="0" w:color="auto"/>
                <w:right w:val="none" w:sz="0" w:space="0" w:color="auto"/>
              </w:divBdr>
            </w:div>
          </w:divsChild>
        </w:div>
        <w:div w:id="45375564">
          <w:marLeft w:val="0"/>
          <w:marRight w:val="0"/>
          <w:marTop w:val="0"/>
          <w:marBottom w:val="0"/>
          <w:divBdr>
            <w:top w:val="none" w:sz="0" w:space="0" w:color="auto"/>
            <w:left w:val="none" w:sz="0" w:space="0" w:color="auto"/>
            <w:bottom w:val="none" w:sz="0" w:space="0" w:color="auto"/>
            <w:right w:val="none" w:sz="0" w:space="0" w:color="auto"/>
          </w:divBdr>
          <w:divsChild>
            <w:div w:id="1675231405">
              <w:marLeft w:val="0"/>
              <w:marRight w:val="0"/>
              <w:marTop w:val="0"/>
              <w:marBottom w:val="0"/>
              <w:divBdr>
                <w:top w:val="none" w:sz="0" w:space="0" w:color="auto"/>
                <w:left w:val="none" w:sz="0" w:space="0" w:color="auto"/>
                <w:bottom w:val="none" w:sz="0" w:space="0" w:color="auto"/>
                <w:right w:val="none" w:sz="0" w:space="0" w:color="auto"/>
              </w:divBdr>
            </w:div>
          </w:divsChild>
        </w:div>
        <w:div w:id="67388842">
          <w:marLeft w:val="0"/>
          <w:marRight w:val="0"/>
          <w:marTop w:val="0"/>
          <w:marBottom w:val="0"/>
          <w:divBdr>
            <w:top w:val="none" w:sz="0" w:space="0" w:color="auto"/>
            <w:left w:val="none" w:sz="0" w:space="0" w:color="auto"/>
            <w:bottom w:val="none" w:sz="0" w:space="0" w:color="auto"/>
            <w:right w:val="none" w:sz="0" w:space="0" w:color="auto"/>
          </w:divBdr>
          <w:divsChild>
            <w:div w:id="1127358596">
              <w:marLeft w:val="0"/>
              <w:marRight w:val="0"/>
              <w:marTop w:val="0"/>
              <w:marBottom w:val="0"/>
              <w:divBdr>
                <w:top w:val="none" w:sz="0" w:space="0" w:color="auto"/>
                <w:left w:val="none" w:sz="0" w:space="0" w:color="auto"/>
                <w:bottom w:val="none" w:sz="0" w:space="0" w:color="auto"/>
                <w:right w:val="none" w:sz="0" w:space="0" w:color="auto"/>
              </w:divBdr>
            </w:div>
          </w:divsChild>
        </w:div>
        <w:div w:id="109977668">
          <w:marLeft w:val="0"/>
          <w:marRight w:val="0"/>
          <w:marTop w:val="0"/>
          <w:marBottom w:val="0"/>
          <w:divBdr>
            <w:top w:val="none" w:sz="0" w:space="0" w:color="auto"/>
            <w:left w:val="none" w:sz="0" w:space="0" w:color="auto"/>
            <w:bottom w:val="none" w:sz="0" w:space="0" w:color="auto"/>
            <w:right w:val="none" w:sz="0" w:space="0" w:color="auto"/>
          </w:divBdr>
          <w:divsChild>
            <w:div w:id="930117941">
              <w:marLeft w:val="0"/>
              <w:marRight w:val="0"/>
              <w:marTop w:val="0"/>
              <w:marBottom w:val="0"/>
              <w:divBdr>
                <w:top w:val="none" w:sz="0" w:space="0" w:color="auto"/>
                <w:left w:val="none" w:sz="0" w:space="0" w:color="auto"/>
                <w:bottom w:val="none" w:sz="0" w:space="0" w:color="auto"/>
                <w:right w:val="none" w:sz="0" w:space="0" w:color="auto"/>
              </w:divBdr>
            </w:div>
          </w:divsChild>
        </w:div>
        <w:div w:id="182327715">
          <w:marLeft w:val="0"/>
          <w:marRight w:val="0"/>
          <w:marTop w:val="0"/>
          <w:marBottom w:val="0"/>
          <w:divBdr>
            <w:top w:val="none" w:sz="0" w:space="0" w:color="auto"/>
            <w:left w:val="none" w:sz="0" w:space="0" w:color="auto"/>
            <w:bottom w:val="none" w:sz="0" w:space="0" w:color="auto"/>
            <w:right w:val="none" w:sz="0" w:space="0" w:color="auto"/>
          </w:divBdr>
          <w:divsChild>
            <w:div w:id="1682925255">
              <w:marLeft w:val="0"/>
              <w:marRight w:val="0"/>
              <w:marTop w:val="0"/>
              <w:marBottom w:val="0"/>
              <w:divBdr>
                <w:top w:val="none" w:sz="0" w:space="0" w:color="auto"/>
                <w:left w:val="none" w:sz="0" w:space="0" w:color="auto"/>
                <w:bottom w:val="none" w:sz="0" w:space="0" w:color="auto"/>
                <w:right w:val="none" w:sz="0" w:space="0" w:color="auto"/>
              </w:divBdr>
            </w:div>
          </w:divsChild>
        </w:div>
        <w:div w:id="183980153">
          <w:marLeft w:val="0"/>
          <w:marRight w:val="0"/>
          <w:marTop w:val="0"/>
          <w:marBottom w:val="0"/>
          <w:divBdr>
            <w:top w:val="none" w:sz="0" w:space="0" w:color="auto"/>
            <w:left w:val="none" w:sz="0" w:space="0" w:color="auto"/>
            <w:bottom w:val="none" w:sz="0" w:space="0" w:color="auto"/>
            <w:right w:val="none" w:sz="0" w:space="0" w:color="auto"/>
          </w:divBdr>
          <w:divsChild>
            <w:div w:id="982000389">
              <w:marLeft w:val="0"/>
              <w:marRight w:val="0"/>
              <w:marTop w:val="0"/>
              <w:marBottom w:val="0"/>
              <w:divBdr>
                <w:top w:val="none" w:sz="0" w:space="0" w:color="auto"/>
                <w:left w:val="none" w:sz="0" w:space="0" w:color="auto"/>
                <w:bottom w:val="none" w:sz="0" w:space="0" w:color="auto"/>
                <w:right w:val="none" w:sz="0" w:space="0" w:color="auto"/>
              </w:divBdr>
            </w:div>
          </w:divsChild>
        </w:div>
        <w:div w:id="197815956">
          <w:marLeft w:val="0"/>
          <w:marRight w:val="0"/>
          <w:marTop w:val="0"/>
          <w:marBottom w:val="0"/>
          <w:divBdr>
            <w:top w:val="none" w:sz="0" w:space="0" w:color="auto"/>
            <w:left w:val="none" w:sz="0" w:space="0" w:color="auto"/>
            <w:bottom w:val="none" w:sz="0" w:space="0" w:color="auto"/>
            <w:right w:val="none" w:sz="0" w:space="0" w:color="auto"/>
          </w:divBdr>
          <w:divsChild>
            <w:div w:id="444926503">
              <w:marLeft w:val="0"/>
              <w:marRight w:val="0"/>
              <w:marTop w:val="0"/>
              <w:marBottom w:val="0"/>
              <w:divBdr>
                <w:top w:val="none" w:sz="0" w:space="0" w:color="auto"/>
                <w:left w:val="none" w:sz="0" w:space="0" w:color="auto"/>
                <w:bottom w:val="none" w:sz="0" w:space="0" w:color="auto"/>
                <w:right w:val="none" w:sz="0" w:space="0" w:color="auto"/>
              </w:divBdr>
            </w:div>
          </w:divsChild>
        </w:div>
        <w:div w:id="246229949">
          <w:marLeft w:val="0"/>
          <w:marRight w:val="0"/>
          <w:marTop w:val="0"/>
          <w:marBottom w:val="0"/>
          <w:divBdr>
            <w:top w:val="none" w:sz="0" w:space="0" w:color="auto"/>
            <w:left w:val="none" w:sz="0" w:space="0" w:color="auto"/>
            <w:bottom w:val="none" w:sz="0" w:space="0" w:color="auto"/>
            <w:right w:val="none" w:sz="0" w:space="0" w:color="auto"/>
          </w:divBdr>
          <w:divsChild>
            <w:div w:id="95059640">
              <w:marLeft w:val="0"/>
              <w:marRight w:val="0"/>
              <w:marTop w:val="0"/>
              <w:marBottom w:val="0"/>
              <w:divBdr>
                <w:top w:val="none" w:sz="0" w:space="0" w:color="auto"/>
                <w:left w:val="none" w:sz="0" w:space="0" w:color="auto"/>
                <w:bottom w:val="none" w:sz="0" w:space="0" w:color="auto"/>
                <w:right w:val="none" w:sz="0" w:space="0" w:color="auto"/>
              </w:divBdr>
            </w:div>
          </w:divsChild>
        </w:div>
        <w:div w:id="338511696">
          <w:marLeft w:val="0"/>
          <w:marRight w:val="0"/>
          <w:marTop w:val="0"/>
          <w:marBottom w:val="0"/>
          <w:divBdr>
            <w:top w:val="none" w:sz="0" w:space="0" w:color="auto"/>
            <w:left w:val="none" w:sz="0" w:space="0" w:color="auto"/>
            <w:bottom w:val="none" w:sz="0" w:space="0" w:color="auto"/>
            <w:right w:val="none" w:sz="0" w:space="0" w:color="auto"/>
          </w:divBdr>
          <w:divsChild>
            <w:div w:id="1580165398">
              <w:marLeft w:val="0"/>
              <w:marRight w:val="0"/>
              <w:marTop w:val="0"/>
              <w:marBottom w:val="0"/>
              <w:divBdr>
                <w:top w:val="none" w:sz="0" w:space="0" w:color="auto"/>
                <w:left w:val="none" w:sz="0" w:space="0" w:color="auto"/>
                <w:bottom w:val="none" w:sz="0" w:space="0" w:color="auto"/>
                <w:right w:val="none" w:sz="0" w:space="0" w:color="auto"/>
              </w:divBdr>
            </w:div>
          </w:divsChild>
        </w:div>
        <w:div w:id="341248145">
          <w:marLeft w:val="0"/>
          <w:marRight w:val="0"/>
          <w:marTop w:val="0"/>
          <w:marBottom w:val="0"/>
          <w:divBdr>
            <w:top w:val="none" w:sz="0" w:space="0" w:color="auto"/>
            <w:left w:val="none" w:sz="0" w:space="0" w:color="auto"/>
            <w:bottom w:val="none" w:sz="0" w:space="0" w:color="auto"/>
            <w:right w:val="none" w:sz="0" w:space="0" w:color="auto"/>
          </w:divBdr>
          <w:divsChild>
            <w:div w:id="1447315888">
              <w:marLeft w:val="0"/>
              <w:marRight w:val="0"/>
              <w:marTop w:val="0"/>
              <w:marBottom w:val="0"/>
              <w:divBdr>
                <w:top w:val="none" w:sz="0" w:space="0" w:color="auto"/>
                <w:left w:val="none" w:sz="0" w:space="0" w:color="auto"/>
                <w:bottom w:val="none" w:sz="0" w:space="0" w:color="auto"/>
                <w:right w:val="none" w:sz="0" w:space="0" w:color="auto"/>
              </w:divBdr>
            </w:div>
            <w:div w:id="1563327656">
              <w:marLeft w:val="0"/>
              <w:marRight w:val="0"/>
              <w:marTop w:val="0"/>
              <w:marBottom w:val="0"/>
              <w:divBdr>
                <w:top w:val="none" w:sz="0" w:space="0" w:color="auto"/>
                <w:left w:val="none" w:sz="0" w:space="0" w:color="auto"/>
                <w:bottom w:val="none" w:sz="0" w:space="0" w:color="auto"/>
                <w:right w:val="none" w:sz="0" w:space="0" w:color="auto"/>
              </w:divBdr>
            </w:div>
          </w:divsChild>
        </w:div>
        <w:div w:id="358629067">
          <w:marLeft w:val="0"/>
          <w:marRight w:val="0"/>
          <w:marTop w:val="0"/>
          <w:marBottom w:val="0"/>
          <w:divBdr>
            <w:top w:val="none" w:sz="0" w:space="0" w:color="auto"/>
            <w:left w:val="none" w:sz="0" w:space="0" w:color="auto"/>
            <w:bottom w:val="none" w:sz="0" w:space="0" w:color="auto"/>
            <w:right w:val="none" w:sz="0" w:space="0" w:color="auto"/>
          </w:divBdr>
          <w:divsChild>
            <w:div w:id="949707904">
              <w:marLeft w:val="0"/>
              <w:marRight w:val="0"/>
              <w:marTop w:val="0"/>
              <w:marBottom w:val="0"/>
              <w:divBdr>
                <w:top w:val="none" w:sz="0" w:space="0" w:color="auto"/>
                <w:left w:val="none" w:sz="0" w:space="0" w:color="auto"/>
                <w:bottom w:val="none" w:sz="0" w:space="0" w:color="auto"/>
                <w:right w:val="none" w:sz="0" w:space="0" w:color="auto"/>
              </w:divBdr>
            </w:div>
          </w:divsChild>
        </w:div>
        <w:div w:id="374500608">
          <w:marLeft w:val="0"/>
          <w:marRight w:val="0"/>
          <w:marTop w:val="0"/>
          <w:marBottom w:val="0"/>
          <w:divBdr>
            <w:top w:val="none" w:sz="0" w:space="0" w:color="auto"/>
            <w:left w:val="none" w:sz="0" w:space="0" w:color="auto"/>
            <w:bottom w:val="none" w:sz="0" w:space="0" w:color="auto"/>
            <w:right w:val="none" w:sz="0" w:space="0" w:color="auto"/>
          </w:divBdr>
          <w:divsChild>
            <w:div w:id="1546407909">
              <w:marLeft w:val="0"/>
              <w:marRight w:val="0"/>
              <w:marTop w:val="0"/>
              <w:marBottom w:val="0"/>
              <w:divBdr>
                <w:top w:val="none" w:sz="0" w:space="0" w:color="auto"/>
                <w:left w:val="none" w:sz="0" w:space="0" w:color="auto"/>
                <w:bottom w:val="none" w:sz="0" w:space="0" w:color="auto"/>
                <w:right w:val="none" w:sz="0" w:space="0" w:color="auto"/>
              </w:divBdr>
            </w:div>
          </w:divsChild>
        </w:div>
        <w:div w:id="480774140">
          <w:marLeft w:val="0"/>
          <w:marRight w:val="0"/>
          <w:marTop w:val="0"/>
          <w:marBottom w:val="0"/>
          <w:divBdr>
            <w:top w:val="none" w:sz="0" w:space="0" w:color="auto"/>
            <w:left w:val="none" w:sz="0" w:space="0" w:color="auto"/>
            <w:bottom w:val="none" w:sz="0" w:space="0" w:color="auto"/>
            <w:right w:val="none" w:sz="0" w:space="0" w:color="auto"/>
          </w:divBdr>
          <w:divsChild>
            <w:div w:id="1608467188">
              <w:marLeft w:val="0"/>
              <w:marRight w:val="0"/>
              <w:marTop w:val="0"/>
              <w:marBottom w:val="0"/>
              <w:divBdr>
                <w:top w:val="none" w:sz="0" w:space="0" w:color="auto"/>
                <w:left w:val="none" w:sz="0" w:space="0" w:color="auto"/>
                <w:bottom w:val="none" w:sz="0" w:space="0" w:color="auto"/>
                <w:right w:val="none" w:sz="0" w:space="0" w:color="auto"/>
              </w:divBdr>
            </w:div>
          </w:divsChild>
        </w:div>
        <w:div w:id="507258758">
          <w:marLeft w:val="0"/>
          <w:marRight w:val="0"/>
          <w:marTop w:val="0"/>
          <w:marBottom w:val="0"/>
          <w:divBdr>
            <w:top w:val="none" w:sz="0" w:space="0" w:color="auto"/>
            <w:left w:val="none" w:sz="0" w:space="0" w:color="auto"/>
            <w:bottom w:val="none" w:sz="0" w:space="0" w:color="auto"/>
            <w:right w:val="none" w:sz="0" w:space="0" w:color="auto"/>
          </w:divBdr>
          <w:divsChild>
            <w:div w:id="1990212313">
              <w:marLeft w:val="0"/>
              <w:marRight w:val="0"/>
              <w:marTop w:val="0"/>
              <w:marBottom w:val="0"/>
              <w:divBdr>
                <w:top w:val="none" w:sz="0" w:space="0" w:color="auto"/>
                <w:left w:val="none" w:sz="0" w:space="0" w:color="auto"/>
                <w:bottom w:val="none" w:sz="0" w:space="0" w:color="auto"/>
                <w:right w:val="none" w:sz="0" w:space="0" w:color="auto"/>
              </w:divBdr>
            </w:div>
          </w:divsChild>
        </w:div>
        <w:div w:id="520361316">
          <w:marLeft w:val="0"/>
          <w:marRight w:val="0"/>
          <w:marTop w:val="0"/>
          <w:marBottom w:val="0"/>
          <w:divBdr>
            <w:top w:val="none" w:sz="0" w:space="0" w:color="auto"/>
            <w:left w:val="none" w:sz="0" w:space="0" w:color="auto"/>
            <w:bottom w:val="none" w:sz="0" w:space="0" w:color="auto"/>
            <w:right w:val="none" w:sz="0" w:space="0" w:color="auto"/>
          </w:divBdr>
          <w:divsChild>
            <w:div w:id="1975328621">
              <w:marLeft w:val="0"/>
              <w:marRight w:val="0"/>
              <w:marTop w:val="0"/>
              <w:marBottom w:val="0"/>
              <w:divBdr>
                <w:top w:val="none" w:sz="0" w:space="0" w:color="auto"/>
                <w:left w:val="none" w:sz="0" w:space="0" w:color="auto"/>
                <w:bottom w:val="none" w:sz="0" w:space="0" w:color="auto"/>
                <w:right w:val="none" w:sz="0" w:space="0" w:color="auto"/>
              </w:divBdr>
            </w:div>
          </w:divsChild>
        </w:div>
        <w:div w:id="548765403">
          <w:marLeft w:val="0"/>
          <w:marRight w:val="0"/>
          <w:marTop w:val="0"/>
          <w:marBottom w:val="0"/>
          <w:divBdr>
            <w:top w:val="none" w:sz="0" w:space="0" w:color="auto"/>
            <w:left w:val="none" w:sz="0" w:space="0" w:color="auto"/>
            <w:bottom w:val="none" w:sz="0" w:space="0" w:color="auto"/>
            <w:right w:val="none" w:sz="0" w:space="0" w:color="auto"/>
          </w:divBdr>
          <w:divsChild>
            <w:div w:id="573974787">
              <w:marLeft w:val="0"/>
              <w:marRight w:val="0"/>
              <w:marTop w:val="0"/>
              <w:marBottom w:val="0"/>
              <w:divBdr>
                <w:top w:val="none" w:sz="0" w:space="0" w:color="auto"/>
                <w:left w:val="none" w:sz="0" w:space="0" w:color="auto"/>
                <w:bottom w:val="none" w:sz="0" w:space="0" w:color="auto"/>
                <w:right w:val="none" w:sz="0" w:space="0" w:color="auto"/>
              </w:divBdr>
            </w:div>
            <w:div w:id="1596865331">
              <w:marLeft w:val="0"/>
              <w:marRight w:val="0"/>
              <w:marTop w:val="0"/>
              <w:marBottom w:val="0"/>
              <w:divBdr>
                <w:top w:val="none" w:sz="0" w:space="0" w:color="auto"/>
                <w:left w:val="none" w:sz="0" w:space="0" w:color="auto"/>
                <w:bottom w:val="none" w:sz="0" w:space="0" w:color="auto"/>
                <w:right w:val="none" w:sz="0" w:space="0" w:color="auto"/>
              </w:divBdr>
            </w:div>
            <w:div w:id="2069264133">
              <w:marLeft w:val="0"/>
              <w:marRight w:val="0"/>
              <w:marTop w:val="0"/>
              <w:marBottom w:val="0"/>
              <w:divBdr>
                <w:top w:val="none" w:sz="0" w:space="0" w:color="auto"/>
                <w:left w:val="none" w:sz="0" w:space="0" w:color="auto"/>
                <w:bottom w:val="none" w:sz="0" w:space="0" w:color="auto"/>
                <w:right w:val="none" w:sz="0" w:space="0" w:color="auto"/>
              </w:divBdr>
            </w:div>
          </w:divsChild>
        </w:div>
        <w:div w:id="639304912">
          <w:marLeft w:val="0"/>
          <w:marRight w:val="0"/>
          <w:marTop w:val="0"/>
          <w:marBottom w:val="0"/>
          <w:divBdr>
            <w:top w:val="none" w:sz="0" w:space="0" w:color="auto"/>
            <w:left w:val="none" w:sz="0" w:space="0" w:color="auto"/>
            <w:bottom w:val="none" w:sz="0" w:space="0" w:color="auto"/>
            <w:right w:val="none" w:sz="0" w:space="0" w:color="auto"/>
          </w:divBdr>
          <w:divsChild>
            <w:div w:id="2033917882">
              <w:marLeft w:val="0"/>
              <w:marRight w:val="0"/>
              <w:marTop w:val="0"/>
              <w:marBottom w:val="0"/>
              <w:divBdr>
                <w:top w:val="none" w:sz="0" w:space="0" w:color="auto"/>
                <w:left w:val="none" w:sz="0" w:space="0" w:color="auto"/>
                <w:bottom w:val="none" w:sz="0" w:space="0" w:color="auto"/>
                <w:right w:val="none" w:sz="0" w:space="0" w:color="auto"/>
              </w:divBdr>
            </w:div>
          </w:divsChild>
        </w:div>
        <w:div w:id="696543873">
          <w:marLeft w:val="0"/>
          <w:marRight w:val="0"/>
          <w:marTop w:val="0"/>
          <w:marBottom w:val="0"/>
          <w:divBdr>
            <w:top w:val="none" w:sz="0" w:space="0" w:color="auto"/>
            <w:left w:val="none" w:sz="0" w:space="0" w:color="auto"/>
            <w:bottom w:val="none" w:sz="0" w:space="0" w:color="auto"/>
            <w:right w:val="none" w:sz="0" w:space="0" w:color="auto"/>
          </w:divBdr>
          <w:divsChild>
            <w:div w:id="1304121758">
              <w:marLeft w:val="0"/>
              <w:marRight w:val="0"/>
              <w:marTop w:val="0"/>
              <w:marBottom w:val="0"/>
              <w:divBdr>
                <w:top w:val="none" w:sz="0" w:space="0" w:color="auto"/>
                <w:left w:val="none" w:sz="0" w:space="0" w:color="auto"/>
                <w:bottom w:val="none" w:sz="0" w:space="0" w:color="auto"/>
                <w:right w:val="none" w:sz="0" w:space="0" w:color="auto"/>
              </w:divBdr>
            </w:div>
          </w:divsChild>
        </w:div>
        <w:div w:id="832723730">
          <w:marLeft w:val="0"/>
          <w:marRight w:val="0"/>
          <w:marTop w:val="0"/>
          <w:marBottom w:val="0"/>
          <w:divBdr>
            <w:top w:val="none" w:sz="0" w:space="0" w:color="auto"/>
            <w:left w:val="none" w:sz="0" w:space="0" w:color="auto"/>
            <w:bottom w:val="none" w:sz="0" w:space="0" w:color="auto"/>
            <w:right w:val="none" w:sz="0" w:space="0" w:color="auto"/>
          </w:divBdr>
          <w:divsChild>
            <w:div w:id="2007433597">
              <w:marLeft w:val="0"/>
              <w:marRight w:val="0"/>
              <w:marTop w:val="0"/>
              <w:marBottom w:val="0"/>
              <w:divBdr>
                <w:top w:val="none" w:sz="0" w:space="0" w:color="auto"/>
                <w:left w:val="none" w:sz="0" w:space="0" w:color="auto"/>
                <w:bottom w:val="none" w:sz="0" w:space="0" w:color="auto"/>
                <w:right w:val="none" w:sz="0" w:space="0" w:color="auto"/>
              </w:divBdr>
            </w:div>
          </w:divsChild>
        </w:div>
        <w:div w:id="860901346">
          <w:marLeft w:val="0"/>
          <w:marRight w:val="0"/>
          <w:marTop w:val="0"/>
          <w:marBottom w:val="0"/>
          <w:divBdr>
            <w:top w:val="none" w:sz="0" w:space="0" w:color="auto"/>
            <w:left w:val="none" w:sz="0" w:space="0" w:color="auto"/>
            <w:bottom w:val="none" w:sz="0" w:space="0" w:color="auto"/>
            <w:right w:val="none" w:sz="0" w:space="0" w:color="auto"/>
          </w:divBdr>
          <w:divsChild>
            <w:div w:id="2111511568">
              <w:marLeft w:val="0"/>
              <w:marRight w:val="0"/>
              <w:marTop w:val="0"/>
              <w:marBottom w:val="0"/>
              <w:divBdr>
                <w:top w:val="none" w:sz="0" w:space="0" w:color="auto"/>
                <w:left w:val="none" w:sz="0" w:space="0" w:color="auto"/>
                <w:bottom w:val="none" w:sz="0" w:space="0" w:color="auto"/>
                <w:right w:val="none" w:sz="0" w:space="0" w:color="auto"/>
              </w:divBdr>
            </w:div>
          </w:divsChild>
        </w:div>
        <w:div w:id="865480455">
          <w:marLeft w:val="0"/>
          <w:marRight w:val="0"/>
          <w:marTop w:val="0"/>
          <w:marBottom w:val="0"/>
          <w:divBdr>
            <w:top w:val="none" w:sz="0" w:space="0" w:color="auto"/>
            <w:left w:val="none" w:sz="0" w:space="0" w:color="auto"/>
            <w:bottom w:val="none" w:sz="0" w:space="0" w:color="auto"/>
            <w:right w:val="none" w:sz="0" w:space="0" w:color="auto"/>
          </w:divBdr>
          <w:divsChild>
            <w:div w:id="916129146">
              <w:marLeft w:val="0"/>
              <w:marRight w:val="0"/>
              <w:marTop w:val="0"/>
              <w:marBottom w:val="0"/>
              <w:divBdr>
                <w:top w:val="none" w:sz="0" w:space="0" w:color="auto"/>
                <w:left w:val="none" w:sz="0" w:space="0" w:color="auto"/>
                <w:bottom w:val="none" w:sz="0" w:space="0" w:color="auto"/>
                <w:right w:val="none" w:sz="0" w:space="0" w:color="auto"/>
              </w:divBdr>
            </w:div>
          </w:divsChild>
        </w:div>
        <w:div w:id="866020752">
          <w:marLeft w:val="0"/>
          <w:marRight w:val="0"/>
          <w:marTop w:val="0"/>
          <w:marBottom w:val="0"/>
          <w:divBdr>
            <w:top w:val="none" w:sz="0" w:space="0" w:color="auto"/>
            <w:left w:val="none" w:sz="0" w:space="0" w:color="auto"/>
            <w:bottom w:val="none" w:sz="0" w:space="0" w:color="auto"/>
            <w:right w:val="none" w:sz="0" w:space="0" w:color="auto"/>
          </w:divBdr>
          <w:divsChild>
            <w:div w:id="1284966946">
              <w:marLeft w:val="0"/>
              <w:marRight w:val="0"/>
              <w:marTop w:val="0"/>
              <w:marBottom w:val="0"/>
              <w:divBdr>
                <w:top w:val="none" w:sz="0" w:space="0" w:color="auto"/>
                <w:left w:val="none" w:sz="0" w:space="0" w:color="auto"/>
                <w:bottom w:val="none" w:sz="0" w:space="0" w:color="auto"/>
                <w:right w:val="none" w:sz="0" w:space="0" w:color="auto"/>
              </w:divBdr>
            </w:div>
          </w:divsChild>
        </w:div>
        <w:div w:id="897473061">
          <w:marLeft w:val="0"/>
          <w:marRight w:val="0"/>
          <w:marTop w:val="0"/>
          <w:marBottom w:val="0"/>
          <w:divBdr>
            <w:top w:val="none" w:sz="0" w:space="0" w:color="auto"/>
            <w:left w:val="none" w:sz="0" w:space="0" w:color="auto"/>
            <w:bottom w:val="none" w:sz="0" w:space="0" w:color="auto"/>
            <w:right w:val="none" w:sz="0" w:space="0" w:color="auto"/>
          </w:divBdr>
          <w:divsChild>
            <w:div w:id="1687169679">
              <w:marLeft w:val="0"/>
              <w:marRight w:val="0"/>
              <w:marTop w:val="0"/>
              <w:marBottom w:val="0"/>
              <w:divBdr>
                <w:top w:val="none" w:sz="0" w:space="0" w:color="auto"/>
                <w:left w:val="none" w:sz="0" w:space="0" w:color="auto"/>
                <w:bottom w:val="none" w:sz="0" w:space="0" w:color="auto"/>
                <w:right w:val="none" w:sz="0" w:space="0" w:color="auto"/>
              </w:divBdr>
            </w:div>
          </w:divsChild>
        </w:div>
        <w:div w:id="918323071">
          <w:marLeft w:val="0"/>
          <w:marRight w:val="0"/>
          <w:marTop w:val="0"/>
          <w:marBottom w:val="0"/>
          <w:divBdr>
            <w:top w:val="none" w:sz="0" w:space="0" w:color="auto"/>
            <w:left w:val="none" w:sz="0" w:space="0" w:color="auto"/>
            <w:bottom w:val="none" w:sz="0" w:space="0" w:color="auto"/>
            <w:right w:val="none" w:sz="0" w:space="0" w:color="auto"/>
          </w:divBdr>
          <w:divsChild>
            <w:div w:id="1432582734">
              <w:marLeft w:val="0"/>
              <w:marRight w:val="0"/>
              <w:marTop w:val="0"/>
              <w:marBottom w:val="0"/>
              <w:divBdr>
                <w:top w:val="none" w:sz="0" w:space="0" w:color="auto"/>
                <w:left w:val="none" w:sz="0" w:space="0" w:color="auto"/>
                <w:bottom w:val="none" w:sz="0" w:space="0" w:color="auto"/>
                <w:right w:val="none" w:sz="0" w:space="0" w:color="auto"/>
              </w:divBdr>
            </w:div>
          </w:divsChild>
        </w:div>
        <w:div w:id="918565103">
          <w:marLeft w:val="0"/>
          <w:marRight w:val="0"/>
          <w:marTop w:val="0"/>
          <w:marBottom w:val="0"/>
          <w:divBdr>
            <w:top w:val="none" w:sz="0" w:space="0" w:color="auto"/>
            <w:left w:val="none" w:sz="0" w:space="0" w:color="auto"/>
            <w:bottom w:val="none" w:sz="0" w:space="0" w:color="auto"/>
            <w:right w:val="none" w:sz="0" w:space="0" w:color="auto"/>
          </w:divBdr>
          <w:divsChild>
            <w:div w:id="1268927678">
              <w:marLeft w:val="0"/>
              <w:marRight w:val="0"/>
              <w:marTop w:val="0"/>
              <w:marBottom w:val="0"/>
              <w:divBdr>
                <w:top w:val="none" w:sz="0" w:space="0" w:color="auto"/>
                <w:left w:val="none" w:sz="0" w:space="0" w:color="auto"/>
                <w:bottom w:val="none" w:sz="0" w:space="0" w:color="auto"/>
                <w:right w:val="none" w:sz="0" w:space="0" w:color="auto"/>
              </w:divBdr>
            </w:div>
          </w:divsChild>
        </w:div>
        <w:div w:id="933322200">
          <w:marLeft w:val="0"/>
          <w:marRight w:val="0"/>
          <w:marTop w:val="0"/>
          <w:marBottom w:val="0"/>
          <w:divBdr>
            <w:top w:val="none" w:sz="0" w:space="0" w:color="auto"/>
            <w:left w:val="none" w:sz="0" w:space="0" w:color="auto"/>
            <w:bottom w:val="none" w:sz="0" w:space="0" w:color="auto"/>
            <w:right w:val="none" w:sz="0" w:space="0" w:color="auto"/>
          </w:divBdr>
          <w:divsChild>
            <w:div w:id="1083798734">
              <w:marLeft w:val="0"/>
              <w:marRight w:val="0"/>
              <w:marTop w:val="0"/>
              <w:marBottom w:val="0"/>
              <w:divBdr>
                <w:top w:val="none" w:sz="0" w:space="0" w:color="auto"/>
                <w:left w:val="none" w:sz="0" w:space="0" w:color="auto"/>
                <w:bottom w:val="none" w:sz="0" w:space="0" w:color="auto"/>
                <w:right w:val="none" w:sz="0" w:space="0" w:color="auto"/>
              </w:divBdr>
            </w:div>
          </w:divsChild>
        </w:div>
        <w:div w:id="1018772145">
          <w:marLeft w:val="0"/>
          <w:marRight w:val="0"/>
          <w:marTop w:val="0"/>
          <w:marBottom w:val="0"/>
          <w:divBdr>
            <w:top w:val="none" w:sz="0" w:space="0" w:color="auto"/>
            <w:left w:val="none" w:sz="0" w:space="0" w:color="auto"/>
            <w:bottom w:val="none" w:sz="0" w:space="0" w:color="auto"/>
            <w:right w:val="none" w:sz="0" w:space="0" w:color="auto"/>
          </w:divBdr>
          <w:divsChild>
            <w:div w:id="1815441834">
              <w:marLeft w:val="0"/>
              <w:marRight w:val="0"/>
              <w:marTop w:val="0"/>
              <w:marBottom w:val="0"/>
              <w:divBdr>
                <w:top w:val="none" w:sz="0" w:space="0" w:color="auto"/>
                <w:left w:val="none" w:sz="0" w:space="0" w:color="auto"/>
                <w:bottom w:val="none" w:sz="0" w:space="0" w:color="auto"/>
                <w:right w:val="none" w:sz="0" w:space="0" w:color="auto"/>
              </w:divBdr>
            </w:div>
          </w:divsChild>
        </w:div>
        <w:div w:id="1074085305">
          <w:marLeft w:val="0"/>
          <w:marRight w:val="0"/>
          <w:marTop w:val="0"/>
          <w:marBottom w:val="0"/>
          <w:divBdr>
            <w:top w:val="none" w:sz="0" w:space="0" w:color="auto"/>
            <w:left w:val="none" w:sz="0" w:space="0" w:color="auto"/>
            <w:bottom w:val="none" w:sz="0" w:space="0" w:color="auto"/>
            <w:right w:val="none" w:sz="0" w:space="0" w:color="auto"/>
          </w:divBdr>
          <w:divsChild>
            <w:div w:id="967707420">
              <w:marLeft w:val="0"/>
              <w:marRight w:val="0"/>
              <w:marTop w:val="0"/>
              <w:marBottom w:val="0"/>
              <w:divBdr>
                <w:top w:val="none" w:sz="0" w:space="0" w:color="auto"/>
                <w:left w:val="none" w:sz="0" w:space="0" w:color="auto"/>
                <w:bottom w:val="none" w:sz="0" w:space="0" w:color="auto"/>
                <w:right w:val="none" w:sz="0" w:space="0" w:color="auto"/>
              </w:divBdr>
            </w:div>
          </w:divsChild>
        </w:div>
        <w:div w:id="1104569616">
          <w:marLeft w:val="0"/>
          <w:marRight w:val="0"/>
          <w:marTop w:val="0"/>
          <w:marBottom w:val="0"/>
          <w:divBdr>
            <w:top w:val="none" w:sz="0" w:space="0" w:color="auto"/>
            <w:left w:val="none" w:sz="0" w:space="0" w:color="auto"/>
            <w:bottom w:val="none" w:sz="0" w:space="0" w:color="auto"/>
            <w:right w:val="none" w:sz="0" w:space="0" w:color="auto"/>
          </w:divBdr>
          <w:divsChild>
            <w:div w:id="1285889611">
              <w:marLeft w:val="0"/>
              <w:marRight w:val="0"/>
              <w:marTop w:val="0"/>
              <w:marBottom w:val="0"/>
              <w:divBdr>
                <w:top w:val="none" w:sz="0" w:space="0" w:color="auto"/>
                <w:left w:val="none" w:sz="0" w:space="0" w:color="auto"/>
                <w:bottom w:val="none" w:sz="0" w:space="0" w:color="auto"/>
                <w:right w:val="none" w:sz="0" w:space="0" w:color="auto"/>
              </w:divBdr>
            </w:div>
          </w:divsChild>
        </w:div>
        <w:div w:id="1111973362">
          <w:marLeft w:val="0"/>
          <w:marRight w:val="0"/>
          <w:marTop w:val="0"/>
          <w:marBottom w:val="0"/>
          <w:divBdr>
            <w:top w:val="none" w:sz="0" w:space="0" w:color="auto"/>
            <w:left w:val="none" w:sz="0" w:space="0" w:color="auto"/>
            <w:bottom w:val="none" w:sz="0" w:space="0" w:color="auto"/>
            <w:right w:val="none" w:sz="0" w:space="0" w:color="auto"/>
          </w:divBdr>
          <w:divsChild>
            <w:div w:id="1432433115">
              <w:marLeft w:val="0"/>
              <w:marRight w:val="0"/>
              <w:marTop w:val="0"/>
              <w:marBottom w:val="0"/>
              <w:divBdr>
                <w:top w:val="none" w:sz="0" w:space="0" w:color="auto"/>
                <w:left w:val="none" w:sz="0" w:space="0" w:color="auto"/>
                <w:bottom w:val="none" w:sz="0" w:space="0" w:color="auto"/>
                <w:right w:val="none" w:sz="0" w:space="0" w:color="auto"/>
              </w:divBdr>
            </w:div>
          </w:divsChild>
        </w:div>
        <w:div w:id="1198355365">
          <w:marLeft w:val="0"/>
          <w:marRight w:val="0"/>
          <w:marTop w:val="0"/>
          <w:marBottom w:val="0"/>
          <w:divBdr>
            <w:top w:val="none" w:sz="0" w:space="0" w:color="auto"/>
            <w:left w:val="none" w:sz="0" w:space="0" w:color="auto"/>
            <w:bottom w:val="none" w:sz="0" w:space="0" w:color="auto"/>
            <w:right w:val="none" w:sz="0" w:space="0" w:color="auto"/>
          </w:divBdr>
          <w:divsChild>
            <w:div w:id="446319450">
              <w:marLeft w:val="0"/>
              <w:marRight w:val="0"/>
              <w:marTop w:val="0"/>
              <w:marBottom w:val="0"/>
              <w:divBdr>
                <w:top w:val="none" w:sz="0" w:space="0" w:color="auto"/>
                <w:left w:val="none" w:sz="0" w:space="0" w:color="auto"/>
                <w:bottom w:val="none" w:sz="0" w:space="0" w:color="auto"/>
                <w:right w:val="none" w:sz="0" w:space="0" w:color="auto"/>
              </w:divBdr>
            </w:div>
          </w:divsChild>
        </w:div>
        <w:div w:id="1201669437">
          <w:marLeft w:val="0"/>
          <w:marRight w:val="0"/>
          <w:marTop w:val="0"/>
          <w:marBottom w:val="0"/>
          <w:divBdr>
            <w:top w:val="none" w:sz="0" w:space="0" w:color="auto"/>
            <w:left w:val="none" w:sz="0" w:space="0" w:color="auto"/>
            <w:bottom w:val="none" w:sz="0" w:space="0" w:color="auto"/>
            <w:right w:val="none" w:sz="0" w:space="0" w:color="auto"/>
          </w:divBdr>
          <w:divsChild>
            <w:div w:id="1196118611">
              <w:marLeft w:val="0"/>
              <w:marRight w:val="0"/>
              <w:marTop w:val="0"/>
              <w:marBottom w:val="0"/>
              <w:divBdr>
                <w:top w:val="none" w:sz="0" w:space="0" w:color="auto"/>
                <w:left w:val="none" w:sz="0" w:space="0" w:color="auto"/>
                <w:bottom w:val="none" w:sz="0" w:space="0" w:color="auto"/>
                <w:right w:val="none" w:sz="0" w:space="0" w:color="auto"/>
              </w:divBdr>
            </w:div>
          </w:divsChild>
        </w:div>
        <w:div w:id="1265773633">
          <w:marLeft w:val="0"/>
          <w:marRight w:val="0"/>
          <w:marTop w:val="0"/>
          <w:marBottom w:val="0"/>
          <w:divBdr>
            <w:top w:val="none" w:sz="0" w:space="0" w:color="auto"/>
            <w:left w:val="none" w:sz="0" w:space="0" w:color="auto"/>
            <w:bottom w:val="none" w:sz="0" w:space="0" w:color="auto"/>
            <w:right w:val="none" w:sz="0" w:space="0" w:color="auto"/>
          </w:divBdr>
          <w:divsChild>
            <w:div w:id="978071070">
              <w:marLeft w:val="0"/>
              <w:marRight w:val="0"/>
              <w:marTop w:val="0"/>
              <w:marBottom w:val="0"/>
              <w:divBdr>
                <w:top w:val="none" w:sz="0" w:space="0" w:color="auto"/>
                <w:left w:val="none" w:sz="0" w:space="0" w:color="auto"/>
                <w:bottom w:val="none" w:sz="0" w:space="0" w:color="auto"/>
                <w:right w:val="none" w:sz="0" w:space="0" w:color="auto"/>
              </w:divBdr>
            </w:div>
          </w:divsChild>
        </w:div>
        <w:div w:id="1267612175">
          <w:marLeft w:val="0"/>
          <w:marRight w:val="0"/>
          <w:marTop w:val="0"/>
          <w:marBottom w:val="0"/>
          <w:divBdr>
            <w:top w:val="none" w:sz="0" w:space="0" w:color="auto"/>
            <w:left w:val="none" w:sz="0" w:space="0" w:color="auto"/>
            <w:bottom w:val="none" w:sz="0" w:space="0" w:color="auto"/>
            <w:right w:val="none" w:sz="0" w:space="0" w:color="auto"/>
          </w:divBdr>
          <w:divsChild>
            <w:div w:id="987518460">
              <w:marLeft w:val="0"/>
              <w:marRight w:val="0"/>
              <w:marTop w:val="0"/>
              <w:marBottom w:val="0"/>
              <w:divBdr>
                <w:top w:val="none" w:sz="0" w:space="0" w:color="auto"/>
                <w:left w:val="none" w:sz="0" w:space="0" w:color="auto"/>
                <w:bottom w:val="none" w:sz="0" w:space="0" w:color="auto"/>
                <w:right w:val="none" w:sz="0" w:space="0" w:color="auto"/>
              </w:divBdr>
            </w:div>
          </w:divsChild>
        </w:div>
        <w:div w:id="1274478808">
          <w:marLeft w:val="0"/>
          <w:marRight w:val="0"/>
          <w:marTop w:val="0"/>
          <w:marBottom w:val="0"/>
          <w:divBdr>
            <w:top w:val="none" w:sz="0" w:space="0" w:color="auto"/>
            <w:left w:val="none" w:sz="0" w:space="0" w:color="auto"/>
            <w:bottom w:val="none" w:sz="0" w:space="0" w:color="auto"/>
            <w:right w:val="none" w:sz="0" w:space="0" w:color="auto"/>
          </w:divBdr>
          <w:divsChild>
            <w:div w:id="1064985449">
              <w:marLeft w:val="0"/>
              <w:marRight w:val="0"/>
              <w:marTop w:val="0"/>
              <w:marBottom w:val="0"/>
              <w:divBdr>
                <w:top w:val="none" w:sz="0" w:space="0" w:color="auto"/>
                <w:left w:val="none" w:sz="0" w:space="0" w:color="auto"/>
                <w:bottom w:val="none" w:sz="0" w:space="0" w:color="auto"/>
                <w:right w:val="none" w:sz="0" w:space="0" w:color="auto"/>
              </w:divBdr>
            </w:div>
          </w:divsChild>
        </w:div>
        <w:div w:id="1309898060">
          <w:marLeft w:val="0"/>
          <w:marRight w:val="0"/>
          <w:marTop w:val="0"/>
          <w:marBottom w:val="0"/>
          <w:divBdr>
            <w:top w:val="none" w:sz="0" w:space="0" w:color="auto"/>
            <w:left w:val="none" w:sz="0" w:space="0" w:color="auto"/>
            <w:bottom w:val="none" w:sz="0" w:space="0" w:color="auto"/>
            <w:right w:val="none" w:sz="0" w:space="0" w:color="auto"/>
          </w:divBdr>
          <w:divsChild>
            <w:div w:id="1472867833">
              <w:marLeft w:val="0"/>
              <w:marRight w:val="0"/>
              <w:marTop w:val="0"/>
              <w:marBottom w:val="0"/>
              <w:divBdr>
                <w:top w:val="none" w:sz="0" w:space="0" w:color="auto"/>
                <w:left w:val="none" w:sz="0" w:space="0" w:color="auto"/>
                <w:bottom w:val="none" w:sz="0" w:space="0" w:color="auto"/>
                <w:right w:val="none" w:sz="0" w:space="0" w:color="auto"/>
              </w:divBdr>
            </w:div>
          </w:divsChild>
        </w:div>
        <w:div w:id="1345284687">
          <w:marLeft w:val="0"/>
          <w:marRight w:val="0"/>
          <w:marTop w:val="0"/>
          <w:marBottom w:val="0"/>
          <w:divBdr>
            <w:top w:val="none" w:sz="0" w:space="0" w:color="auto"/>
            <w:left w:val="none" w:sz="0" w:space="0" w:color="auto"/>
            <w:bottom w:val="none" w:sz="0" w:space="0" w:color="auto"/>
            <w:right w:val="none" w:sz="0" w:space="0" w:color="auto"/>
          </w:divBdr>
          <w:divsChild>
            <w:div w:id="526716634">
              <w:marLeft w:val="0"/>
              <w:marRight w:val="0"/>
              <w:marTop w:val="0"/>
              <w:marBottom w:val="0"/>
              <w:divBdr>
                <w:top w:val="none" w:sz="0" w:space="0" w:color="auto"/>
                <w:left w:val="none" w:sz="0" w:space="0" w:color="auto"/>
                <w:bottom w:val="none" w:sz="0" w:space="0" w:color="auto"/>
                <w:right w:val="none" w:sz="0" w:space="0" w:color="auto"/>
              </w:divBdr>
            </w:div>
          </w:divsChild>
        </w:div>
        <w:div w:id="1384645044">
          <w:marLeft w:val="0"/>
          <w:marRight w:val="0"/>
          <w:marTop w:val="0"/>
          <w:marBottom w:val="0"/>
          <w:divBdr>
            <w:top w:val="none" w:sz="0" w:space="0" w:color="auto"/>
            <w:left w:val="none" w:sz="0" w:space="0" w:color="auto"/>
            <w:bottom w:val="none" w:sz="0" w:space="0" w:color="auto"/>
            <w:right w:val="none" w:sz="0" w:space="0" w:color="auto"/>
          </w:divBdr>
          <w:divsChild>
            <w:div w:id="1703901101">
              <w:marLeft w:val="0"/>
              <w:marRight w:val="0"/>
              <w:marTop w:val="0"/>
              <w:marBottom w:val="0"/>
              <w:divBdr>
                <w:top w:val="none" w:sz="0" w:space="0" w:color="auto"/>
                <w:left w:val="none" w:sz="0" w:space="0" w:color="auto"/>
                <w:bottom w:val="none" w:sz="0" w:space="0" w:color="auto"/>
                <w:right w:val="none" w:sz="0" w:space="0" w:color="auto"/>
              </w:divBdr>
            </w:div>
          </w:divsChild>
        </w:div>
        <w:div w:id="1394159345">
          <w:marLeft w:val="0"/>
          <w:marRight w:val="0"/>
          <w:marTop w:val="0"/>
          <w:marBottom w:val="0"/>
          <w:divBdr>
            <w:top w:val="none" w:sz="0" w:space="0" w:color="auto"/>
            <w:left w:val="none" w:sz="0" w:space="0" w:color="auto"/>
            <w:bottom w:val="none" w:sz="0" w:space="0" w:color="auto"/>
            <w:right w:val="none" w:sz="0" w:space="0" w:color="auto"/>
          </w:divBdr>
          <w:divsChild>
            <w:div w:id="1370492030">
              <w:marLeft w:val="0"/>
              <w:marRight w:val="0"/>
              <w:marTop w:val="0"/>
              <w:marBottom w:val="0"/>
              <w:divBdr>
                <w:top w:val="none" w:sz="0" w:space="0" w:color="auto"/>
                <w:left w:val="none" w:sz="0" w:space="0" w:color="auto"/>
                <w:bottom w:val="none" w:sz="0" w:space="0" w:color="auto"/>
                <w:right w:val="none" w:sz="0" w:space="0" w:color="auto"/>
              </w:divBdr>
            </w:div>
          </w:divsChild>
        </w:div>
        <w:div w:id="1407725020">
          <w:marLeft w:val="0"/>
          <w:marRight w:val="0"/>
          <w:marTop w:val="0"/>
          <w:marBottom w:val="0"/>
          <w:divBdr>
            <w:top w:val="none" w:sz="0" w:space="0" w:color="auto"/>
            <w:left w:val="none" w:sz="0" w:space="0" w:color="auto"/>
            <w:bottom w:val="none" w:sz="0" w:space="0" w:color="auto"/>
            <w:right w:val="none" w:sz="0" w:space="0" w:color="auto"/>
          </w:divBdr>
          <w:divsChild>
            <w:div w:id="843669723">
              <w:marLeft w:val="0"/>
              <w:marRight w:val="0"/>
              <w:marTop w:val="0"/>
              <w:marBottom w:val="0"/>
              <w:divBdr>
                <w:top w:val="none" w:sz="0" w:space="0" w:color="auto"/>
                <w:left w:val="none" w:sz="0" w:space="0" w:color="auto"/>
                <w:bottom w:val="none" w:sz="0" w:space="0" w:color="auto"/>
                <w:right w:val="none" w:sz="0" w:space="0" w:color="auto"/>
              </w:divBdr>
            </w:div>
          </w:divsChild>
        </w:div>
        <w:div w:id="1525746340">
          <w:marLeft w:val="0"/>
          <w:marRight w:val="0"/>
          <w:marTop w:val="0"/>
          <w:marBottom w:val="0"/>
          <w:divBdr>
            <w:top w:val="none" w:sz="0" w:space="0" w:color="auto"/>
            <w:left w:val="none" w:sz="0" w:space="0" w:color="auto"/>
            <w:bottom w:val="none" w:sz="0" w:space="0" w:color="auto"/>
            <w:right w:val="none" w:sz="0" w:space="0" w:color="auto"/>
          </w:divBdr>
          <w:divsChild>
            <w:div w:id="1196195494">
              <w:marLeft w:val="0"/>
              <w:marRight w:val="0"/>
              <w:marTop w:val="0"/>
              <w:marBottom w:val="0"/>
              <w:divBdr>
                <w:top w:val="none" w:sz="0" w:space="0" w:color="auto"/>
                <w:left w:val="none" w:sz="0" w:space="0" w:color="auto"/>
                <w:bottom w:val="none" w:sz="0" w:space="0" w:color="auto"/>
                <w:right w:val="none" w:sz="0" w:space="0" w:color="auto"/>
              </w:divBdr>
            </w:div>
          </w:divsChild>
        </w:div>
        <w:div w:id="1672950730">
          <w:marLeft w:val="0"/>
          <w:marRight w:val="0"/>
          <w:marTop w:val="0"/>
          <w:marBottom w:val="0"/>
          <w:divBdr>
            <w:top w:val="none" w:sz="0" w:space="0" w:color="auto"/>
            <w:left w:val="none" w:sz="0" w:space="0" w:color="auto"/>
            <w:bottom w:val="none" w:sz="0" w:space="0" w:color="auto"/>
            <w:right w:val="none" w:sz="0" w:space="0" w:color="auto"/>
          </w:divBdr>
          <w:divsChild>
            <w:div w:id="1469006448">
              <w:marLeft w:val="0"/>
              <w:marRight w:val="0"/>
              <w:marTop w:val="0"/>
              <w:marBottom w:val="0"/>
              <w:divBdr>
                <w:top w:val="none" w:sz="0" w:space="0" w:color="auto"/>
                <w:left w:val="none" w:sz="0" w:space="0" w:color="auto"/>
                <w:bottom w:val="none" w:sz="0" w:space="0" w:color="auto"/>
                <w:right w:val="none" w:sz="0" w:space="0" w:color="auto"/>
              </w:divBdr>
            </w:div>
          </w:divsChild>
        </w:div>
        <w:div w:id="1699742542">
          <w:marLeft w:val="0"/>
          <w:marRight w:val="0"/>
          <w:marTop w:val="0"/>
          <w:marBottom w:val="0"/>
          <w:divBdr>
            <w:top w:val="none" w:sz="0" w:space="0" w:color="auto"/>
            <w:left w:val="none" w:sz="0" w:space="0" w:color="auto"/>
            <w:bottom w:val="none" w:sz="0" w:space="0" w:color="auto"/>
            <w:right w:val="none" w:sz="0" w:space="0" w:color="auto"/>
          </w:divBdr>
          <w:divsChild>
            <w:div w:id="934021463">
              <w:marLeft w:val="0"/>
              <w:marRight w:val="0"/>
              <w:marTop w:val="0"/>
              <w:marBottom w:val="0"/>
              <w:divBdr>
                <w:top w:val="none" w:sz="0" w:space="0" w:color="auto"/>
                <w:left w:val="none" w:sz="0" w:space="0" w:color="auto"/>
                <w:bottom w:val="none" w:sz="0" w:space="0" w:color="auto"/>
                <w:right w:val="none" w:sz="0" w:space="0" w:color="auto"/>
              </w:divBdr>
            </w:div>
          </w:divsChild>
        </w:div>
        <w:div w:id="1716389570">
          <w:marLeft w:val="0"/>
          <w:marRight w:val="0"/>
          <w:marTop w:val="0"/>
          <w:marBottom w:val="0"/>
          <w:divBdr>
            <w:top w:val="none" w:sz="0" w:space="0" w:color="auto"/>
            <w:left w:val="none" w:sz="0" w:space="0" w:color="auto"/>
            <w:bottom w:val="none" w:sz="0" w:space="0" w:color="auto"/>
            <w:right w:val="none" w:sz="0" w:space="0" w:color="auto"/>
          </w:divBdr>
          <w:divsChild>
            <w:div w:id="1779637563">
              <w:marLeft w:val="0"/>
              <w:marRight w:val="0"/>
              <w:marTop w:val="0"/>
              <w:marBottom w:val="0"/>
              <w:divBdr>
                <w:top w:val="none" w:sz="0" w:space="0" w:color="auto"/>
                <w:left w:val="none" w:sz="0" w:space="0" w:color="auto"/>
                <w:bottom w:val="none" w:sz="0" w:space="0" w:color="auto"/>
                <w:right w:val="none" w:sz="0" w:space="0" w:color="auto"/>
              </w:divBdr>
            </w:div>
          </w:divsChild>
        </w:div>
        <w:div w:id="1728340598">
          <w:marLeft w:val="0"/>
          <w:marRight w:val="0"/>
          <w:marTop w:val="0"/>
          <w:marBottom w:val="0"/>
          <w:divBdr>
            <w:top w:val="none" w:sz="0" w:space="0" w:color="auto"/>
            <w:left w:val="none" w:sz="0" w:space="0" w:color="auto"/>
            <w:bottom w:val="none" w:sz="0" w:space="0" w:color="auto"/>
            <w:right w:val="none" w:sz="0" w:space="0" w:color="auto"/>
          </w:divBdr>
          <w:divsChild>
            <w:div w:id="433402289">
              <w:marLeft w:val="0"/>
              <w:marRight w:val="0"/>
              <w:marTop w:val="0"/>
              <w:marBottom w:val="0"/>
              <w:divBdr>
                <w:top w:val="none" w:sz="0" w:space="0" w:color="auto"/>
                <w:left w:val="none" w:sz="0" w:space="0" w:color="auto"/>
                <w:bottom w:val="none" w:sz="0" w:space="0" w:color="auto"/>
                <w:right w:val="none" w:sz="0" w:space="0" w:color="auto"/>
              </w:divBdr>
            </w:div>
          </w:divsChild>
        </w:div>
        <w:div w:id="1755473023">
          <w:marLeft w:val="0"/>
          <w:marRight w:val="0"/>
          <w:marTop w:val="0"/>
          <w:marBottom w:val="0"/>
          <w:divBdr>
            <w:top w:val="none" w:sz="0" w:space="0" w:color="auto"/>
            <w:left w:val="none" w:sz="0" w:space="0" w:color="auto"/>
            <w:bottom w:val="none" w:sz="0" w:space="0" w:color="auto"/>
            <w:right w:val="none" w:sz="0" w:space="0" w:color="auto"/>
          </w:divBdr>
          <w:divsChild>
            <w:div w:id="702555615">
              <w:marLeft w:val="0"/>
              <w:marRight w:val="0"/>
              <w:marTop w:val="0"/>
              <w:marBottom w:val="0"/>
              <w:divBdr>
                <w:top w:val="none" w:sz="0" w:space="0" w:color="auto"/>
                <w:left w:val="none" w:sz="0" w:space="0" w:color="auto"/>
                <w:bottom w:val="none" w:sz="0" w:space="0" w:color="auto"/>
                <w:right w:val="none" w:sz="0" w:space="0" w:color="auto"/>
              </w:divBdr>
            </w:div>
          </w:divsChild>
        </w:div>
        <w:div w:id="1765570048">
          <w:marLeft w:val="0"/>
          <w:marRight w:val="0"/>
          <w:marTop w:val="0"/>
          <w:marBottom w:val="0"/>
          <w:divBdr>
            <w:top w:val="none" w:sz="0" w:space="0" w:color="auto"/>
            <w:left w:val="none" w:sz="0" w:space="0" w:color="auto"/>
            <w:bottom w:val="none" w:sz="0" w:space="0" w:color="auto"/>
            <w:right w:val="none" w:sz="0" w:space="0" w:color="auto"/>
          </w:divBdr>
          <w:divsChild>
            <w:div w:id="70204830">
              <w:marLeft w:val="0"/>
              <w:marRight w:val="0"/>
              <w:marTop w:val="0"/>
              <w:marBottom w:val="0"/>
              <w:divBdr>
                <w:top w:val="none" w:sz="0" w:space="0" w:color="auto"/>
                <w:left w:val="none" w:sz="0" w:space="0" w:color="auto"/>
                <w:bottom w:val="none" w:sz="0" w:space="0" w:color="auto"/>
                <w:right w:val="none" w:sz="0" w:space="0" w:color="auto"/>
              </w:divBdr>
            </w:div>
          </w:divsChild>
        </w:div>
        <w:div w:id="1782918065">
          <w:marLeft w:val="0"/>
          <w:marRight w:val="0"/>
          <w:marTop w:val="0"/>
          <w:marBottom w:val="0"/>
          <w:divBdr>
            <w:top w:val="none" w:sz="0" w:space="0" w:color="auto"/>
            <w:left w:val="none" w:sz="0" w:space="0" w:color="auto"/>
            <w:bottom w:val="none" w:sz="0" w:space="0" w:color="auto"/>
            <w:right w:val="none" w:sz="0" w:space="0" w:color="auto"/>
          </w:divBdr>
          <w:divsChild>
            <w:div w:id="918252234">
              <w:marLeft w:val="0"/>
              <w:marRight w:val="0"/>
              <w:marTop w:val="0"/>
              <w:marBottom w:val="0"/>
              <w:divBdr>
                <w:top w:val="none" w:sz="0" w:space="0" w:color="auto"/>
                <w:left w:val="none" w:sz="0" w:space="0" w:color="auto"/>
                <w:bottom w:val="none" w:sz="0" w:space="0" w:color="auto"/>
                <w:right w:val="none" w:sz="0" w:space="0" w:color="auto"/>
              </w:divBdr>
            </w:div>
          </w:divsChild>
        </w:div>
        <w:div w:id="1813327380">
          <w:marLeft w:val="0"/>
          <w:marRight w:val="0"/>
          <w:marTop w:val="0"/>
          <w:marBottom w:val="0"/>
          <w:divBdr>
            <w:top w:val="none" w:sz="0" w:space="0" w:color="auto"/>
            <w:left w:val="none" w:sz="0" w:space="0" w:color="auto"/>
            <w:bottom w:val="none" w:sz="0" w:space="0" w:color="auto"/>
            <w:right w:val="none" w:sz="0" w:space="0" w:color="auto"/>
          </w:divBdr>
          <w:divsChild>
            <w:div w:id="1629971329">
              <w:marLeft w:val="0"/>
              <w:marRight w:val="0"/>
              <w:marTop w:val="0"/>
              <w:marBottom w:val="0"/>
              <w:divBdr>
                <w:top w:val="none" w:sz="0" w:space="0" w:color="auto"/>
                <w:left w:val="none" w:sz="0" w:space="0" w:color="auto"/>
                <w:bottom w:val="none" w:sz="0" w:space="0" w:color="auto"/>
                <w:right w:val="none" w:sz="0" w:space="0" w:color="auto"/>
              </w:divBdr>
            </w:div>
          </w:divsChild>
        </w:div>
        <w:div w:id="1824420948">
          <w:marLeft w:val="0"/>
          <w:marRight w:val="0"/>
          <w:marTop w:val="0"/>
          <w:marBottom w:val="0"/>
          <w:divBdr>
            <w:top w:val="none" w:sz="0" w:space="0" w:color="auto"/>
            <w:left w:val="none" w:sz="0" w:space="0" w:color="auto"/>
            <w:bottom w:val="none" w:sz="0" w:space="0" w:color="auto"/>
            <w:right w:val="none" w:sz="0" w:space="0" w:color="auto"/>
          </w:divBdr>
          <w:divsChild>
            <w:div w:id="416950534">
              <w:marLeft w:val="0"/>
              <w:marRight w:val="0"/>
              <w:marTop w:val="0"/>
              <w:marBottom w:val="0"/>
              <w:divBdr>
                <w:top w:val="none" w:sz="0" w:space="0" w:color="auto"/>
                <w:left w:val="none" w:sz="0" w:space="0" w:color="auto"/>
                <w:bottom w:val="none" w:sz="0" w:space="0" w:color="auto"/>
                <w:right w:val="none" w:sz="0" w:space="0" w:color="auto"/>
              </w:divBdr>
            </w:div>
          </w:divsChild>
        </w:div>
        <w:div w:id="1828594469">
          <w:marLeft w:val="0"/>
          <w:marRight w:val="0"/>
          <w:marTop w:val="0"/>
          <w:marBottom w:val="0"/>
          <w:divBdr>
            <w:top w:val="none" w:sz="0" w:space="0" w:color="auto"/>
            <w:left w:val="none" w:sz="0" w:space="0" w:color="auto"/>
            <w:bottom w:val="none" w:sz="0" w:space="0" w:color="auto"/>
            <w:right w:val="none" w:sz="0" w:space="0" w:color="auto"/>
          </w:divBdr>
          <w:divsChild>
            <w:div w:id="1644458832">
              <w:marLeft w:val="0"/>
              <w:marRight w:val="0"/>
              <w:marTop w:val="0"/>
              <w:marBottom w:val="0"/>
              <w:divBdr>
                <w:top w:val="none" w:sz="0" w:space="0" w:color="auto"/>
                <w:left w:val="none" w:sz="0" w:space="0" w:color="auto"/>
                <w:bottom w:val="none" w:sz="0" w:space="0" w:color="auto"/>
                <w:right w:val="none" w:sz="0" w:space="0" w:color="auto"/>
              </w:divBdr>
            </w:div>
          </w:divsChild>
        </w:div>
        <w:div w:id="1850288618">
          <w:marLeft w:val="0"/>
          <w:marRight w:val="0"/>
          <w:marTop w:val="0"/>
          <w:marBottom w:val="0"/>
          <w:divBdr>
            <w:top w:val="none" w:sz="0" w:space="0" w:color="auto"/>
            <w:left w:val="none" w:sz="0" w:space="0" w:color="auto"/>
            <w:bottom w:val="none" w:sz="0" w:space="0" w:color="auto"/>
            <w:right w:val="none" w:sz="0" w:space="0" w:color="auto"/>
          </w:divBdr>
          <w:divsChild>
            <w:div w:id="1333725601">
              <w:marLeft w:val="0"/>
              <w:marRight w:val="0"/>
              <w:marTop w:val="0"/>
              <w:marBottom w:val="0"/>
              <w:divBdr>
                <w:top w:val="none" w:sz="0" w:space="0" w:color="auto"/>
                <w:left w:val="none" w:sz="0" w:space="0" w:color="auto"/>
                <w:bottom w:val="none" w:sz="0" w:space="0" w:color="auto"/>
                <w:right w:val="none" w:sz="0" w:space="0" w:color="auto"/>
              </w:divBdr>
            </w:div>
          </w:divsChild>
        </w:div>
        <w:div w:id="1921326063">
          <w:marLeft w:val="0"/>
          <w:marRight w:val="0"/>
          <w:marTop w:val="0"/>
          <w:marBottom w:val="0"/>
          <w:divBdr>
            <w:top w:val="none" w:sz="0" w:space="0" w:color="auto"/>
            <w:left w:val="none" w:sz="0" w:space="0" w:color="auto"/>
            <w:bottom w:val="none" w:sz="0" w:space="0" w:color="auto"/>
            <w:right w:val="none" w:sz="0" w:space="0" w:color="auto"/>
          </w:divBdr>
          <w:divsChild>
            <w:div w:id="1362628192">
              <w:marLeft w:val="0"/>
              <w:marRight w:val="0"/>
              <w:marTop w:val="0"/>
              <w:marBottom w:val="0"/>
              <w:divBdr>
                <w:top w:val="none" w:sz="0" w:space="0" w:color="auto"/>
                <w:left w:val="none" w:sz="0" w:space="0" w:color="auto"/>
                <w:bottom w:val="none" w:sz="0" w:space="0" w:color="auto"/>
                <w:right w:val="none" w:sz="0" w:space="0" w:color="auto"/>
              </w:divBdr>
            </w:div>
          </w:divsChild>
        </w:div>
        <w:div w:id="1964456255">
          <w:marLeft w:val="0"/>
          <w:marRight w:val="0"/>
          <w:marTop w:val="0"/>
          <w:marBottom w:val="0"/>
          <w:divBdr>
            <w:top w:val="none" w:sz="0" w:space="0" w:color="auto"/>
            <w:left w:val="none" w:sz="0" w:space="0" w:color="auto"/>
            <w:bottom w:val="none" w:sz="0" w:space="0" w:color="auto"/>
            <w:right w:val="none" w:sz="0" w:space="0" w:color="auto"/>
          </w:divBdr>
          <w:divsChild>
            <w:div w:id="910580639">
              <w:marLeft w:val="0"/>
              <w:marRight w:val="0"/>
              <w:marTop w:val="0"/>
              <w:marBottom w:val="0"/>
              <w:divBdr>
                <w:top w:val="none" w:sz="0" w:space="0" w:color="auto"/>
                <w:left w:val="none" w:sz="0" w:space="0" w:color="auto"/>
                <w:bottom w:val="none" w:sz="0" w:space="0" w:color="auto"/>
                <w:right w:val="none" w:sz="0" w:space="0" w:color="auto"/>
              </w:divBdr>
            </w:div>
          </w:divsChild>
        </w:div>
        <w:div w:id="1964917912">
          <w:marLeft w:val="0"/>
          <w:marRight w:val="0"/>
          <w:marTop w:val="0"/>
          <w:marBottom w:val="0"/>
          <w:divBdr>
            <w:top w:val="none" w:sz="0" w:space="0" w:color="auto"/>
            <w:left w:val="none" w:sz="0" w:space="0" w:color="auto"/>
            <w:bottom w:val="none" w:sz="0" w:space="0" w:color="auto"/>
            <w:right w:val="none" w:sz="0" w:space="0" w:color="auto"/>
          </w:divBdr>
          <w:divsChild>
            <w:div w:id="1225681113">
              <w:marLeft w:val="0"/>
              <w:marRight w:val="0"/>
              <w:marTop w:val="0"/>
              <w:marBottom w:val="0"/>
              <w:divBdr>
                <w:top w:val="none" w:sz="0" w:space="0" w:color="auto"/>
                <w:left w:val="none" w:sz="0" w:space="0" w:color="auto"/>
                <w:bottom w:val="none" w:sz="0" w:space="0" w:color="auto"/>
                <w:right w:val="none" w:sz="0" w:space="0" w:color="auto"/>
              </w:divBdr>
            </w:div>
          </w:divsChild>
        </w:div>
        <w:div w:id="2068260896">
          <w:marLeft w:val="0"/>
          <w:marRight w:val="0"/>
          <w:marTop w:val="0"/>
          <w:marBottom w:val="0"/>
          <w:divBdr>
            <w:top w:val="none" w:sz="0" w:space="0" w:color="auto"/>
            <w:left w:val="none" w:sz="0" w:space="0" w:color="auto"/>
            <w:bottom w:val="none" w:sz="0" w:space="0" w:color="auto"/>
            <w:right w:val="none" w:sz="0" w:space="0" w:color="auto"/>
          </w:divBdr>
          <w:divsChild>
            <w:div w:id="415640385">
              <w:marLeft w:val="0"/>
              <w:marRight w:val="0"/>
              <w:marTop w:val="0"/>
              <w:marBottom w:val="0"/>
              <w:divBdr>
                <w:top w:val="none" w:sz="0" w:space="0" w:color="auto"/>
                <w:left w:val="none" w:sz="0" w:space="0" w:color="auto"/>
                <w:bottom w:val="none" w:sz="0" w:space="0" w:color="auto"/>
                <w:right w:val="none" w:sz="0" w:space="0" w:color="auto"/>
              </w:divBdr>
            </w:div>
          </w:divsChild>
        </w:div>
        <w:div w:id="2113813039">
          <w:marLeft w:val="0"/>
          <w:marRight w:val="0"/>
          <w:marTop w:val="0"/>
          <w:marBottom w:val="0"/>
          <w:divBdr>
            <w:top w:val="none" w:sz="0" w:space="0" w:color="auto"/>
            <w:left w:val="none" w:sz="0" w:space="0" w:color="auto"/>
            <w:bottom w:val="none" w:sz="0" w:space="0" w:color="auto"/>
            <w:right w:val="none" w:sz="0" w:space="0" w:color="auto"/>
          </w:divBdr>
          <w:divsChild>
            <w:div w:id="18595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60627">
      <w:bodyDiv w:val="1"/>
      <w:marLeft w:val="0"/>
      <w:marRight w:val="0"/>
      <w:marTop w:val="0"/>
      <w:marBottom w:val="0"/>
      <w:divBdr>
        <w:top w:val="none" w:sz="0" w:space="0" w:color="auto"/>
        <w:left w:val="none" w:sz="0" w:space="0" w:color="auto"/>
        <w:bottom w:val="none" w:sz="0" w:space="0" w:color="auto"/>
        <w:right w:val="none" w:sz="0" w:space="0" w:color="auto"/>
      </w:divBdr>
      <w:divsChild>
        <w:div w:id="30569321">
          <w:marLeft w:val="0"/>
          <w:marRight w:val="0"/>
          <w:marTop w:val="0"/>
          <w:marBottom w:val="0"/>
          <w:divBdr>
            <w:top w:val="none" w:sz="0" w:space="0" w:color="auto"/>
            <w:left w:val="none" w:sz="0" w:space="0" w:color="auto"/>
            <w:bottom w:val="none" w:sz="0" w:space="0" w:color="auto"/>
            <w:right w:val="none" w:sz="0" w:space="0" w:color="auto"/>
          </w:divBdr>
        </w:div>
        <w:div w:id="386296257">
          <w:marLeft w:val="0"/>
          <w:marRight w:val="0"/>
          <w:marTop w:val="0"/>
          <w:marBottom w:val="0"/>
          <w:divBdr>
            <w:top w:val="none" w:sz="0" w:space="0" w:color="auto"/>
            <w:left w:val="none" w:sz="0" w:space="0" w:color="auto"/>
            <w:bottom w:val="none" w:sz="0" w:space="0" w:color="auto"/>
            <w:right w:val="none" w:sz="0" w:space="0" w:color="auto"/>
          </w:divBdr>
        </w:div>
        <w:div w:id="767116914">
          <w:marLeft w:val="0"/>
          <w:marRight w:val="0"/>
          <w:marTop w:val="0"/>
          <w:marBottom w:val="0"/>
          <w:divBdr>
            <w:top w:val="none" w:sz="0" w:space="0" w:color="auto"/>
            <w:left w:val="none" w:sz="0" w:space="0" w:color="auto"/>
            <w:bottom w:val="none" w:sz="0" w:space="0" w:color="auto"/>
            <w:right w:val="none" w:sz="0" w:space="0" w:color="auto"/>
          </w:divBdr>
        </w:div>
        <w:div w:id="1584606168">
          <w:marLeft w:val="0"/>
          <w:marRight w:val="0"/>
          <w:marTop w:val="0"/>
          <w:marBottom w:val="0"/>
          <w:divBdr>
            <w:top w:val="none" w:sz="0" w:space="0" w:color="auto"/>
            <w:left w:val="none" w:sz="0" w:space="0" w:color="auto"/>
            <w:bottom w:val="none" w:sz="0" w:space="0" w:color="auto"/>
            <w:right w:val="none" w:sz="0" w:space="0" w:color="auto"/>
          </w:divBdr>
        </w:div>
        <w:div w:id="1762071066">
          <w:marLeft w:val="0"/>
          <w:marRight w:val="0"/>
          <w:marTop w:val="0"/>
          <w:marBottom w:val="0"/>
          <w:divBdr>
            <w:top w:val="none" w:sz="0" w:space="0" w:color="auto"/>
            <w:left w:val="none" w:sz="0" w:space="0" w:color="auto"/>
            <w:bottom w:val="none" w:sz="0" w:space="0" w:color="auto"/>
            <w:right w:val="none" w:sz="0" w:space="0" w:color="auto"/>
          </w:divBdr>
        </w:div>
        <w:div w:id="1939487553">
          <w:marLeft w:val="0"/>
          <w:marRight w:val="0"/>
          <w:marTop w:val="0"/>
          <w:marBottom w:val="0"/>
          <w:divBdr>
            <w:top w:val="none" w:sz="0" w:space="0" w:color="auto"/>
            <w:left w:val="none" w:sz="0" w:space="0" w:color="auto"/>
            <w:bottom w:val="none" w:sz="0" w:space="0" w:color="auto"/>
            <w:right w:val="none" w:sz="0" w:space="0" w:color="auto"/>
          </w:divBdr>
        </w:div>
      </w:divsChild>
    </w:div>
    <w:div w:id="1040083161">
      <w:bodyDiv w:val="1"/>
      <w:marLeft w:val="0"/>
      <w:marRight w:val="0"/>
      <w:marTop w:val="0"/>
      <w:marBottom w:val="0"/>
      <w:divBdr>
        <w:top w:val="none" w:sz="0" w:space="0" w:color="auto"/>
        <w:left w:val="none" w:sz="0" w:space="0" w:color="auto"/>
        <w:bottom w:val="none" w:sz="0" w:space="0" w:color="auto"/>
        <w:right w:val="none" w:sz="0" w:space="0" w:color="auto"/>
      </w:divBdr>
      <w:divsChild>
        <w:div w:id="329408043">
          <w:marLeft w:val="0"/>
          <w:marRight w:val="0"/>
          <w:marTop w:val="0"/>
          <w:marBottom w:val="0"/>
          <w:divBdr>
            <w:top w:val="none" w:sz="0" w:space="0" w:color="auto"/>
            <w:left w:val="none" w:sz="0" w:space="0" w:color="auto"/>
            <w:bottom w:val="none" w:sz="0" w:space="0" w:color="auto"/>
            <w:right w:val="none" w:sz="0" w:space="0" w:color="auto"/>
          </w:divBdr>
        </w:div>
        <w:div w:id="1119377181">
          <w:marLeft w:val="0"/>
          <w:marRight w:val="0"/>
          <w:marTop w:val="0"/>
          <w:marBottom w:val="0"/>
          <w:divBdr>
            <w:top w:val="none" w:sz="0" w:space="0" w:color="auto"/>
            <w:left w:val="none" w:sz="0" w:space="0" w:color="auto"/>
            <w:bottom w:val="none" w:sz="0" w:space="0" w:color="auto"/>
            <w:right w:val="none" w:sz="0" w:space="0" w:color="auto"/>
          </w:divBdr>
        </w:div>
        <w:div w:id="1401446952">
          <w:marLeft w:val="0"/>
          <w:marRight w:val="0"/>
          <w:marTop w:val="0"/>
          <w:marBottom w:val="0"/>
          <w:divBdr>
            <w:top w:val="none" w:sz="0" w:space="0" w:color="auto"/>
            <w:left w:val="none" w:sz="0" w:space="0" w:color="auto"/>
            <w:bottom w:val="none" w:sz="0" w:space="0" w:color="auto"/>
            <w:right w:val="none" w:sz="0" w:space="0" w:color="auto"/>
          </w:divBdr>
        </w:div>
        <w:div w:id="1692029396">
          <w:marLeft w:val="0"/>
          <w:marRight w:val="0"/>
          <w:marTop w:val="0"/>
          <w:marBottom w:val="0"/>
          <w:divBdr>
            <w:top w:val="none" w:sz="0" w:space="0" w:color="auto"/>
            <w:left w:val="none" w:sz="0" w:space="0" w:color="auto"/>
            <w:bottom w:val="none" w:sz="0" w:space="0" w:color="auto"/>
            <w:right w:val="none" w:sz="0" w:space="0" w:color="auto"/>
          </w:divBdr>
        </w:div>
        <w:div w:id="1701202261">
          <w:marLeft w:val="0"/>
          <w:marRight w:val="0"/>
          <w:marTop w:val="0"/>
          <w:marBottom w:val="0"/>
          <w:divBdr>
            <w:top w:val="none" w:sz="0" w:space="0" w:color="auto"/>
            <w:left w:val="none" w:sz="0" w:space="0" w:color="auto"/>
            <w:bottom w:val="none" w:sz="0" w:space="0" w:color="auto"/>
            <w:right w:val="none" w:sz="0" w:space="0" w:color="auto"/>
          </w:divBdr>
        </w:div>
      </w:divsChild>
    </w:div>
    <w:div w:id="1040126186">
      <w:bodyDiv w:val="1"/>
      <w:marLeft w:val="0"/>
      <w:marRight w:val="0"/>
      <w:marTop w:val="0"/>
      <w:marBottom w:val="0"/>
      <w:divBdr>
        <w:top w:val="none" w:sz="0" w:space="0" w:color="auto"/>
        <w:left w:val="none" w:sz="0" w:space="0" w:color="auto"/>
        <w:bottom w:val="none" w:sz="0" w:space="0" w:color="auto"/>
        <w:right w:val="none" w:sz="0" w:space="0" w:color="auto"/>
      </w:divBdr>
      <w:divsChild>
        <w:div w:id="829827413">
          <w:marLeft w:val="0"/>
          <w:marRight w:val="0"/>
          <w:marTop w:val="0"/>
          <w:marBottom w:val="0"/>
          <w:divBdr>
            <w:top w:val="none" w:sz="0" w:space="0" w:color="auto"/>
            <w:left w:val="none" w:sz="0" w:space="0" w:color="auto"/>
            <w:bottom w:val="none" w:sz="0" w:space="0" w:color="auto"/>
            <w:right w:val="none" w:sz="0" w:space="0" w:color="auto"/>
          </w:divBdr>
        </w:div>
        <w:div w:id="1133668863">
          <w:marLeft w:val="0"/>
          <w:marRight w:val="0"/>
          <w:marTop w:val="0"/>
          <w:marBottom w:val="0"/>
          <w:divBdr>
            <w:top w:val="none" w:sz="0" w:space="0" w:color="auto"/>
            <w:left w:val="none" w:sz="0" w:space="0" w:color="auto"/>
            <w:bottom w:val="none" w:sz="0" w:space="0" w:color="auto"/>
            <w:right w:val="none" w:sz="0" w:space="0" w:color="auto"/>
          </w:divBdr>
        </w:div>
        <w:div w:id="1451897252">
          <w:marLeft w:val="0"/>
          <w:marRight w:val="0"/>
          <w:marTop w:val="0"/>
          <w:marBottom w:val="0"/>
          <w:divBdr>
            <w:top w:val="none" w:sz="0" w:space="0" w:color="auto"/>
            <w:left w:val="none" w:sz="0" w:space="0" w:color="auto"/>
            <w:bottom w:val="none" w:sz="0" w:space="0" w:color="auto"/>
            <w:right w:val="none" w:sz="0" w:space="0" w:color="auto"/>
          </w:divBdr>
        </w:div>
        <w:div w:id="2081441475">
          <w:marLeft w:val="0"/>
          <w:marRight w:val="0"/>
          <w:marTop w:val="0"/>
          <w:marBottom w:val="0"/>
          <w:divBdr>
            <w:top w:val="none" w:sz="0" w:space="0" w:color="auto"/>
            <w:left w:val="none" w:sz="0" w:space="0" w:color="auto"/>
            <w:bottom w:val="none" w:sz="0" w:space="0" w:color="auto"/>
            <w:right w:val="none" w:sz="0" w:space="0" w:color="auto"/>
          </w:divBdr>
        </w:div>
        <w:div w:id="2132936155">
          <w:marLeft w:val="0"/>
          <w:marRight w:val="0"/>
          <w:marTop w:val="0"/>
          <w:marBottom w:val="0"/>
          <w:divBdr>
            <w:top w:val="none" w:sz="0" w:space="0" w:color="auto"/>
            <w:left w:val="none" w:sz="0" w:space="0" w:color="auto"/>
            <w:bottom w:val="none" w:sz="0" w:space="0" w:color="auto"/>
            <w:right w:val="none" w:sz="0" w:space="0" w:color="auto"/>
          </w:divBdr>
        </w:div>
      </w:divsChild>
    </w:div>
    <w:div w:id="1063797228">
      <w:bodyDiv w:val="1"/>
      <w:marLeft w:val="0"/>
      <w:marRight w:val="0"/>
      <w:marTop w:val="0"/>
      <w:marBottom w:val="0"/>
      <w:divBdr>
        <w:top w:val="none" w:sz="0" w:space="0" w:color="auto"/>
        <w:left w:val="none" w:sz="0" w:space="0" w:color="auto"/>
        <w:bottom w:val="none" w:sz="0" w:space="0" w:color="auto"/>
        <w:right w:val="none" w:sz="0" w:space="0" w:color="auto"/>
      </w:divBdr>
      <w:divsChild>
        <w:div w:id="418185547">
          <w:marLeft w:val="0"/>
          <w:marRight w:val="0"/>
          <w:marTop w:val="0"/>
          <w:marBottom w:val="0"/>
          <w:divBdr>
            <w:top w:val="none" w:sz="0" w:space="0" w:color="auto"/>
            <w:left w:val="none" w:sz="0" w:space="0" w:color="auto"/>
            <w:bottom w:val="none" w:sz="0" w:space="0" w:color="auto"/>
            <w:right w:val="none" w:sz="0" w:space="0" w:color="auto"/>
          </w:divBdr>
        </w:div>
        <w:div w:id="701709084">
          <w:marLeft w:val="0"/>
          <w:marRight w:val="0"/>
          <w:marTop w:val="0"/>
          <w:marBottom w:val="0"/>
          <w:divBdr>
            <w:top w:val="none" w:sz="0" w:space="0" w:color="auto"/>
            <w:left w:val="none" w:sz="0" w:space="0" w:color="auto"/>
            <w:bottom w:val="none" w:sz="0" w:space="0" w:color="auto"/>
            <w:right w:val="none" w:sz="0" w:space="0" w:color="auto"/>
          </w:divBdr>
        </w:div>
      </w:divsChild>
    </w:div>
    <w:div w:id="1067535896">
      <w:bodyDiv w:val="1"/>
      <w:marLeft w:val="0"/>
      <w:marRight w:val="0"/>
      <w:marTop w:val="0"/>
      <w:marBottom w:val="0"/>
      <w:divBdr>
        <w:top w:val="none" w:sz="0" w:space="0" w:color="auto"/>
        <w:left w:val="none" w:sz="0" w:space="0" w:color="auto"/>
        <w:bottom w:val="none" w:sz="0" w:space="0" w:color="auto"/>
        <w:right w:val="none" w:sz="0" w:space="0" w:color="auto"/>
      </w:divBdr>
      <w:divsChild>
        <w:div w:id="1643578356">
          <w:marLeft w:val="0"/>
          <w:marRight w:val="0"/>
          <w:marTop w:val="0"/>
          <w:marBottom w:val="0"/>
          <w:divBdr>
            <w:top w:val="none" w:sz="0" w:space="0" w:color="auto"/>
            <w:left w:val="none" w:sz="0" w:space="0" w:color="auto"/>
            <w:bottom w:val="none" w:sz="0" w:space="0" w:color="auto"/>
            <w:right w:val="none" w:sz="0" w:space="0" w:color="auto"/>
          </w:divBdr>
        </w:div>
        <w:div w:id="2024897841">
          <w:marLeft w:val="0"/>
          <w:marRight w:val="0"/>
          <w:marTop w:val="0"/>
          <w:marBottom w:val="0"/>
          <w:divBdr>
            <w:top w:val="none" w:sz="0" w:space="0" w:color="auto"/>
            <w:left w:val="none" w:sz="0" w:space="0" w:color="auto"/>
            <w:bottom w:val="none" w:sz="0" w:space="0" w:color="auto"/>
            <w:right w:val="none" w:sz="0" w:space="0" w:color="auto"/>
          </w:divBdr>
        </w:div>
      </w:divsChild>
    </w:div>
    <w:div w:id="1075080909">
      <w:bodyDiv w:val="1"/>
      <w:marLeft w:val="0"/>
      <w:marRight w:val="0"/>
      <w:marTop w:val="0"/>
      <w:marBottom w:val="0"/>
      <w:divBdr>
        <w:top w:val="none" w:sz="0" w:space="0" w:color="auto"/>
        <w:left w:val="none" w:sz="0" w:space="0" w:color="auto"/>
        <w:bottom w:val="none" w:sz="0" w:space="0" w:color="auto"/>
        <w:right w:val="none" w:sz="0" w:space="0" w:color="auto"/>
      </w:divBdr>
      <w:divsChild>
        <w:div w:id="54355216">
          <w:marLeft w:val="0"/>
          <w:marRight w:val="0"/>
          <w:marTop w:val="0"/>
          <w:marBottom w:val="0"/>
          <w:divBdr>
            <w:top w:val="none" w:sz="0" w:space="0" w:color="auto"/>
            <w:left w:val="none" w:sz="0" w:space="0" w:color="auto"/>
            <w:bottom w:val="none" w:sz="0" w:space="0" w:color="auto"/>
            <w:right w:val="none" w:sz="0" w:space="0" w:color="auto"/>
          </w:divBdr>
          <w:divsChild>
            <w:div w:id="321782097">
              <w:marLeft w:val="0"/>
              <w:marRight w:val="0"/>
              <w:marTop w:val="0"/>
              <w:marBottom w:val="0"/>
              <w:divBdr>
                <w:top w:val="none" w:sz="0" w:space="0" w:color="auto"/>
                <w:left w:val="none" w:sz="0" w:space="0" w:color="auto"/>
                <w:bottom w:val="none" w:sz="0" w:space="0" w:color="auto"/>
                <w:right w:val="none" w:sz="0" w:space="0" w:color="auto"/>
              </w:divBdr>
            </w:div>
          </w:divsChild>
        </w:div>
        <w:div w:id="2081244813">
          <w:marLeft w:val="0"/>
          <w:marRight w:val="0"/>
          <w:marTop w:val="0"/>
          <w:marBottom w:val="0"/>
          <w:divBdr>
            <w:top w:val="none" w:sz="0" w:space="0" w:color="auto"/>
            <w:left w:val="none" w:sz="0" w:space="0" w:color="auto"/>
            <w:bottom w:val="none" w:sz="0" w:space="0" w:color="auto"/>
            <w:right w:val="none" w:sz="0" w:space="0" w:color="auto"/>
          </w:divBdr>
          <w:divsChild>
            <w:div w:id="918249108">
              <w:marLeft w:val="0"/>
              <w:marRight w:val="0"/>
              <w:marTop w:val="0"/>
              <w:marBottom w:val="0"/>
              <w:divBdr>
                <w:top w:val="none" w:sz="0" w:space="0" w:color="auto"/>
                <w:left w:val="none" w:sz="0" w:space="0" w:color="auto"/>
                <w:bottom w:val="none" w:sz="0" w:space="0" w:color="auto"/>
                <w:right w:val="none" w:sz="0" w:space="0" w:color="auto"/>
              </w:divBdr>
            </w:div>
            <w:div w:id="9580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557">
      <w:bodyDiv w:val="1"/>
      <w:marLeft w:val="0"/>
      <w:marRight w:val="0"/>
      <w:marTop w:val="0"/>
      <w:marBottom w:val="0"/>
      <w:divBdr>
        <w:top w:val="none" w:sz="0" w:space="0" w:color="auto"/>
        <w:left w:val="none" w:sz="0" w:space="0" w:color="auto"/>
        <w:bottom w:val="none" w:sz="0" w:space="0" w:color="auto"/>
        <w:right w:val="none" w:sz="0" w:space="0" w:color="auto"/>
      </w:divBdr>
      <w:divsChild>
        <w:div w:id="647324976">
          <w:marLeft w:val="0"/>
          <w:marRight w:val="0"/>
          <w:marTop w:val="0"/>
          <w:marBottom w:val="0"/>
          <w:divBdr>
            <w:top w:val="none" w:sz="0" w:space="0" w:color="auto"/>
            <w:left w:val="none" w:sz="0" w:space="0" w:color="auto"/>
            <w:bottom w:val="none" w:sz="0" w:space="0" w:color="auto"/>
            <w:right w:val="none" w:sz="0" w:space="0" w:color="auto"/>
          </w:divBdr>
        </w:div>
        <w:div w:id="719672277">
          <w:marLeft w:val="0"/>
          <w:marRight w:val="0"/>
          <w:marTop w:val="0"/>
          <w:marBottom w:val="0"/>
          <w:divBdr>
            <w:top w:val="none" w:sz="0" w:space="0" w:color="auto"/>
            <w:left w:val="none" w:sz="0" w:space="0" w:color="auto"/>
            <w:bottom w:val="none" w:sz="0" w:space="0" w:color="auto"/>
            <w:right w:val="none" w:sz="0" w:space="0" w:color="auto"/>
          </w:divBdr>
        </w:div>
        <w:div w:id="997465472">
          <w:marLeft w:val="0"/>
          <w:marRight w:val="0"/>
          <w:marTop w:val="0"/>
          <w:marBottom w:val="0"/>
          <w:divBdr>
            <w:top w:val="none" w:sz="0" w:space="0" w:color="auto"/>
            <w:left w:val="none" w:sz="0" w:space="0" w:color="auto"/>
            <w:bottom w:val="none" w:sz="0" w:space="0" w:color="auto"/>
            <w:right w:val="none" w:sz="0" w:space="0" w:color="auto"/>
          </w:divBdr>
        </w:div>
        <w:div w:id="1402293925">
          <w:marLeft w:val="0"/>
          <w:marRight w:val="0"/>
          <w:marTop w:val="0"/>
          <w:marBottom w:val="0"/>
          <w:divBdr>
            <w:top w:val="none" w:sz="0" w:space="0" w:color="auto"/>
            <w:left w:val="none" w:sz="0" w:space="0" w:color="auto"/>
            <w:bottom w:val="none" w:sz="0" w:space="0" w:color="auto"/>
            <w:right w:val="none" w:sz="0" w:space="0" w:color="auto"/>
          </w:divBdr>
        </w:div>
        <w:div w:id="2094156403">
          <w:marLeft w:val="0"/>
          <w:marRight w:val="0"/>
          <w:marTop w:val="0"/>
          <w:marBottom w:val="0"/>
          <w:divBdr>
            <w:top w:val="none" w:sz="0" w:space="0" w:color="auto"/>
            <w:left w:val="none" w:sz="0" w:space="0" w:color="auto"/>
            <w:bottom w:val="none" w:sz="0" w:space="0" w:color="auto"/>
            <w:right w:val="none" w:sz="0" w:space="0" w:color="auto"/>
          </w:divBdr>
        </w:div>
      </w:divsChild>
    </w:div>
    <w:div w:id="1087969703">
      <w:bodyDiv w:val="1"/>
      <w:marLeft w:val="0"/>
      <w:marRight w:val="0"/>
      <w:marTop w:val="0"/>
      <w:marBottom w:val="0"/>
      <w:divBdr>
        <w:top w:val="none" w:sz="0" w:space="0" w:color="auto"/>
        <w:left w:val="none" w:sz="0" w:space="0" w:color="auto"/>
        <w:bottom w:val="none" w:sz="0" w:space="0" w:color="auto"/>
        <w:right w:val="none" w:sz="0" w:space="0" w:color="auto"/>
      </w:divBdr>
    </w:div>
    <w:div w:id="1098478184">
      <w:bodyDiv w:val="1"/>
      <w:marLeft w:val="0"/>
      <w:marRight w:val="0"/>
      <w:marTop w:val="0"/>
      <w:marBottom w:val="0"/>
      <w:divBdr>
        <w:top w:val="none" w:sz="0" w:space="0" w:color="auto"/>
        <w:left w:val="none" w:sz="0" w:space="0" w:color="auto"/>
        <w:bottom w:val="none" w:sz="0" w:space="0" w:color="auto"/>
        <w:right w:val="none" w:sz="0" w:space="0" w:color="auto"/>
      </w:divBdr>
      <w:divsChild>
        <w:div w:id="1276332929">
          <w:marLeft w:val="0"/>
          <w:marRight w:val="0"/>
          <w:marTop w:val="0"/>
          <w:marBottom w:val="0"/>
          <w:divBdr>
            <w:top w:val="none" w:sz="0" w:space="0" w:color="auto"/>
            <w:left w:val="none" w:sz="0" w:space="0" w:color="auto"/>
            <w:bottom w:val="none" w:sz="0" w:space="0" w:color="auto"/>
            <w:right w:val="none" w:sz="0" w:space="0" w:color="auto"/>
          </w:divBdr>
        </w:div>
        <w:div w:id="1607617209">
          <w:marLeft w:val="0"/>
          <w:marRight w:val="0"/>
          <w:marTop w:val="0"/>
          <w:marBottom w:val="0"/>
          <w:divBdr>
            <w:top w:val="none" w:sz="0" w:space="0" w:color="auto"/>
            <w:left w:val="none" w:sz="0" w:space="0" w:color="auto"/>
            <w:bottom w:val="none" w:sz="0" w:space="0" w:color="auto"/>
            <w:right w:val="none" w:sz="0" w:space="0" w:color="auto"/>
          </w:divBdr>
        </w:div>
      </w:divsChild>
    </w:div>
    <w:div w:id="1106656486">
      <w:bodyDiv w:val="1"/>
      <w:marLeft w:val="0"/>
      <w:marRight w:val="0"/>
      <w:marTop w:val="0"/>
      <w:marBottom w:val="0"/>
      <w:divBdr>
        <w:top w:val="none" w:sz="0" w:space="0" w:color="auto"/>
        <w:left w:val="none" w:sz="0" w:space="0" w:color="auto"/>
        <w:bottom w:val="none" w:sz="0" w:space="0" w:color="auto"/>
        <w:right w:val="none" w:sz="0" w:space="0" w:color="auto"/>
      </w:divBdr>
    </w:div>
    <w:div w:id="1128209672">
      <w:bodyDiv w:val="1"/>
      <w:marLeft w:val="0"/>
      <w:marRight w:val="0"/>
      <w:marTop w:val="0"/>
      <w:marBottom w:val="0"/>
      <w:divBdr>
        <w:top w:val="none" w:sz="0" w:space="0" w:color="auto"/>
        <w:left w:val="none" w:sz="0" w:space="0" w:color="auto"/>
        <w:bottom w:val="none" w:sz="0" w:space="0" w:color="auto"/>
        <w:right w:val="none" w:sz="0" w:space="0" w:color="auto"/>
      </w:divBdr>
    </w:div>
    <w:div w:id="1136144725">
      <w:bodyDiv w:val="1"/>
      <w:marLeft w:val="0"/>
      <w:marRight w:val="0"/>
      <w:marTop w:val="0"/>
      <w:marBottom w:val="0"/>
      <w:divBdr>
        <w:top w:val="none" w:sz="0" w:space="0" w:color="auto"/>
        <w:left w:val="none" w:sz="0" w:space="0" w:color="auto"/>
        <w:bottom w:val="none" w:sz="0" w:space="0" w:color="auto"/>
        <w:right w:val="none" w:sz="0" w:space="0" w:color="auto"/>
      </w:divBdr>
      <w:divsChild>
        <w:div w:id="143281503">
          <w:marLeft w:val="0"/>
          <w:marRight w:val="0"/>
          <w:marTop w:val="0"/>
          <w:marBottom w:val="0"/>
          <w:divBdr>
            <w:top w:val="none" w:sz="0" w:space="0" w:color="auto"/>
            <w:left w:val="none" w:sz="0" w:space="0" w:color="auto"/>
            <w:bottom w:val="none" w:sz="0" w:space="0" w:color="auto"/>
            <w:right w:val="none" w:sz="0" w:space="0" w:color="auto"/>
          </w:divBdr>
        </w:div>
        <w:div w:id="641082119">
          <w:marLeft w:val="0"/>
          <w:marRight w:val="0"/>
          <w:marTop w:val="0"/>
          <w:marBottom w:val="0"/>
          <w:divBdr>
            <w:top w:val="none" w:sz="0" w:space="0" w:color="auto"/>
            <w:left w:val="none" w:sz="0" w:space="0" w:color="auto"/>
            <w:bottom w:val="none" w:sz="0" w:space="0" w:color="auto"/>
            <w:right w:val="none" w:sz="0" w:space="0" w:color="auto"/>
          </w:divBdr>
        </w:div>
        <w:div w:id="975724788">
          <w:marLeft w:val="0"/>
          <w:marRight w:val="0"/>
          <w:marTop w:val="0"/>
          <w:marBottom w:val="0"/>
          <w:divBdr>
            <w:top w:val="none" w:sz="0" w:space="0" w:color="auto"/>
            <w:left w:val="none" w:sz="0" w:space="0" w:color="auto"/>
            <w:bottom w:val="none" w:sz="0" w:space="0" w:color="auto"/>
            <w:right w:val="none" w:sz="0" w:space="0" w:color="auto"/>
          </w:divBdr>
        </w:div>
        <w:div w:id="1251624588">
          <w:marLeft w:val="0"/>
          <w:marRight w:val="0"/>
          <w:marTop w:val="0"/>
          <w:marBottom w:val="0"/>
          <w:divBdr>
            <w:top w:val="none" w:sz="0" w:space="0" w:color="auto"/>
            <w:left w:val="none" w:sz="0" w:space="0" w:color="auto"/>
            <w:bottom w:val="none" w:sz="0" w:space="0" w:color="auto"/>
            <w:right w:val="none" w:sz="0" w:space="0" w:color="auto"/>
          </w:divBdr>
        </w:div>
        <w:div w:id="1368095991">
          <w:marLeft w:val="0"/>
          <w:marRight w:val="0"/>
          <w:marTop w:val="0"/>
          <w:marBottom w:val="0"/>
          <w:divBdr>
            <w:top w:val="none" w:sz="0" w:space="0" w:color="auto"/>
            <w:left w:val="none" w:sz="0" w:space="0" w:color="auto"/>
            <w:bottom w:val="none" w:sz="0" w:space="0" w:color="auto"/>
            <w:right w:val="none" w:sz="0" w:space="0" w:color="auto"/>
          </w:divBdr>
        </w:div>
      </w:divsChild>
    </w:div>
    <w:div w:id="1176454895">
      <w:bodyDiv w:val="1"/>
      <w:marLeft w:val="0"/>
      <w:marRight w:val="0"/>
      <w:marTop w:val="0"/>
      <w:marBottom w:val="0"/>
      <w:divBdr>
        <w:top w:val="none" w:sz="0" w:space="0" w:color="auto"/>
        <w:left w:val="none" w:sz="0" w:space="0" w:color="auto"/>
        <w:bottom w:val="none" w:sz="0" w:space="0" w:color="auto"/>
        <w:right w:val="none" w:sz="0" w:space="0" w:color="auto"/>
      </w:divBdr>
      <w:divsChild>
        <w:div w:id="138301709">
          <w:marLeft w:val="0"/>
          <w:marRight w:val="0"/>
          <w:marTop w:val="0"/>
          <w:marBottom w:val="0"/>
          <w:divBdr>
            <w:top w:val="none" w:sz="0" w:space="0" w:color="auto"/>
            <w:left w:val="none" w:sz="0" w:space="0" w:color="auto"/>
            <w:bottom w:val="none" w:sz="0" w:space="0" w:color="auto"/>
            <w:right w:val="none" w:sz="0" w:space="0" w:color="auto"/>
          </w:divBdr>
        </w:div>
        <w:div w:id="227769019">
          <w:marLeft w:val="0"/>
          <w:marRight w:val="0"/>
          <w:marTop w:val="0"/>
          <w:marBottom w:val="0"/>
          <w:divBdr>
            <w:top w:val="none" w:sz="0" w:space="0" w:color="auto"/>
            <w:left w:val="none" w:sz="0" w:space="0" w:color="auto"/>
            <w:bottom w:val="none" w:sz="0" w:space="0" w:color="auto"/>
            <w:right w:val="none" w:sz="0" w:space="0" w:color="auto"/>
          </w:divBdr>
        </w:div>
        <w:div w:id="276257070">
          <w:marLeft w:val="0"/>
          <w:marRight w:val="0"/>
          <w:marTop w:val="0"/>
          <w:marBottom w:val="0"/>
          <w:divBdr>
            <w:top w:val="none" w:sz="0" w:space="0" w:color="auto"/>
            <w:left w:val="none" w:sz="0" w:space="0" w:color="auto"/>
            <w:bottom w:val="none" w:sz="0" w:space="0" w:color="auto"/>
            <w:right w:val="none" w:sz="0" w:space="0" w:color="auto"/>
          </w:divBdr>
        </w:div>
        <w:div w:id="726536295">
          <w:marLeft w:val="0"/>
          <w:marRight w:val="0"/>
          <w:marTop w:val="0"/>
          <w:marBottom w:val="0"/>
          <w:divBdr>
            <w:top w:val="none" w:sz="0" w:space="0" w:color="auto"/>
            <w:left w:val="none" w:sz="0" w:space="0" w:color="auto"/>
            <w:bottom w:val="none" w:sz="0" w:space="0" w:color="auto"/>
            <w:right w:val="none" w:sz="0" w:space="0" w:color="auto"/>
          </w:divBdr>
          <w:divsChild>
            <w:div w:id="159126210">
              <w:marLeft w:val="0"/>
              <w:marRight w:val="0"/>
              <w:marTop w:val="0"/>
              <w:marBottom w:val="0"/>
              <w:divBdr>
                <w:top w:val="none" w:sz="0" w:space="0" w:color="auto"/>
                <w:left w:val="none" w:sz="0" w:space="0" w:color="auto"/>
                <w:bottom w:val="none" w:sz="0" w:space="0" w:color="auto"/>
                <w:right w:val="none" w:sz="0" w:space="0" w:color="auto"/>
              </w:divBdr>
            </w:div>
            <w:div w:id="1529830641">
              <w:marLeft w:val="0"/>
              <w:marRight w:val="0"/>
              <w:marTop w:val="0"/>
              <w:marBottom w:val="0"/>
              <w:divBdr>
                <w:top w:val="none" w:sz="0" w:space="0" w:color="auto"/>
                <w:left w:val="none" w:sz="0" w:space="0" w:color="auto"/>
                <w:bottom w:val="none" w:sz="0" w:space="0" w:color="auto"/>
                <w:right w:val="none" w:sz="0" w:space="0" w:color="auto"/>
              </w:divBdr>
            </w:div>
            <w:div w:id="1837188024">
              <w:marLeft w:val="0"/>
              <w:marRight w:val="0"/>
              <w:marTop w:val="0"/>
              <w:marBottom w:val="0"/>
              <w:divBdr>
                <w:top w:val="none" w:sz="0" w:space="0" w:color="auto"/>
                <w:left w:val="none" w:sz="0" w:space="0" w:color="auto"/>
                <w:bottom w:val="none" w:sz="0" w:space="0" w:color="auto"/>
                <w:right w:val="none" w:sz="0" w:space="0" w:color="auto"/>
              </w:divBdr>
            </w:div>
          </w:divsChild>
        </w:div>
        <w:div w:id="780144705">
          <w:marLeft w:val="0"/>
          <w:marRight w:val="0"/>
          <w:marTop w:val="0"/>
          <w:marBottom w:val="0"/>
          <w:divBdr>
            <w:top w:val="none" w:sz="0" w:space="0" w:color="auto"/>
            <w:left w:val="none" w:sz="0" w:space="0" w:color="auto"/>
            <w:bottom w:val="none" w:sz="0" w:space="0" w:color="auto"/>
            <w:right w:val="none" w:sz="0" w:space="0" w:color="auto"/>
          </w:divBdr>
        </w:div>
        <w:div w:id="1021247981">
          <w:marLeft w:val="0"/>
          <w:marRight w:val="0"/>
          <w:marTop w:val="0"/>
          <w:marBottom w:val="0"/>
          <w:divBdr>
            <w:top w:val="none" w:sz="0" w:space="0" w:color="auto"/>
            <w:left w:val="none" w:sz="0" w:space="0" w:color="auto"/>
            <w:bottom w:val="none" w:sz="0" w:space="0" w:color="auto"/>
            <w:right w:val="none" w:sz="0" w:space="0" w:color="auto"/>
          </w:divBdr>
        </w:div>
        <w:div w:id="1433894854">
          <w:marLeft w:val="0"/>
          <w:marRight w:val="0"/>
          <w:marTop w:val="0"/>
          <w:marBottom w:val="0"/>
          <w:divBdr>
            <w:top w:val="none" w:sz="0" w:space="0" w:color="auto"/>
            <w:left w:val="none" w:sz="0" w:space="0" w:color="auto"/>
            <w:bottom w:val="none" w:sz="0" w:space="0" w:color="auto"/>
            <w:right w:val="none" w:sz="0" w:space="0" w:color="auto"/>
          </w:divBdr>
        </w:div>
        <w:div w:id="1878003464">
          <w:marLeft w:val="0"/>
          <w:marRight w:val="0"/>
          <w:marTop w:val="0"/>
          <w:marBottom w:val="0"/>
          <w:divBdr>
            <w:top w:val="none" w:sz="0" w:space="0" w:color="auto"/>
            <w:left w:val="none" w:sz="0" w:space="0" w:color="auto"/>
            <w:bottom w:val="none" w:sz="0" w:space="0" w:color="auto"/>
            <w:right w:val="none" w:sz="0" w:space="0" w:color="auto"/>
          </w:divBdr>
        </w:div>
        <w:div w:id="1983198229">
          <w:marLeft w:val="0"/>
          <w:marRight w:val="0"/>
          <w:marTop w:val="0"/>
          <w:marBottom w:val="0"/>
          <w:divBdr>
            <w:top w:val="none" w:sz="0" w:space="0" w:color="auto"/>
            <w:left w:val="none" w:sz="0" w:space="0" w:color="auto"/>
            <w:bottom w:val="none" w:sz="0" w:space="0" w:color="auto"/>
            <w:right w:val="none" w:sz="0" w:space="0" w:color="auto"/>
          </w:divBdr>
        </w:div>
        <w:div w:id="1986624801">
          <w:marLeft w:val="0"/>
          <w:marRight w:val="0"/>
          <w:marTop w:val="0"/>
          <w:marBottom w:val="0"/>
          <w:divBdr>
            <w:top w:val="none" w:sz="0" w:space="0" w:color="auto"/>
            <w:left w:val="none" w:sz="0" w:space="0" w:color="auto"/>
            <w:bottom w:val="none" w:sz="0" w:space="0" w:color="auto"/>
            <w:right w:val="none" w:sz="0" w:space="0" w:color="auto"/>
          </w:divBdr>
        </w:div>
      </w:divsChild>
    </w:div>
    <w:div w:id="1184512101">
      <w:bodyDiv w:val="1"/>
      <w:marLeft w:val="0"/>
      <w:marRight w:val="0"/>
      <w:marTop w:val="0"/>
      <w:marBottom w:val="0"/>
      <w:divBdr>
        <w:top w:val="none" w:sz="0" w:space="0" w:color="auto"/>
        <w:left w:val="none" w:sz="0" w:space="0" w:color="auto"/>
        <w:bottom w:val="none" w:sz="0" w:space="0" w:color="auto"/>
        <w:right w:val="none" w:sz="0" w:space="0" w:color="auto"/>
      </w:divBdr>
      <w:divsChild>
        <w:div w:id="251747706">
          <w:marLeft w:val="0"/>
          <w:marRight w:val="0"/>
          <w:marTop w:val="0"/>
          <w:marBottom w:val="0"/>
          <w:divBdr>
            <w:top w:val="none" w:sz="0" w:space="0" w:color="auto"/>
            <w:left w:val="none" w:sz="0" w:space="0" w:color="auto"/>
            <w:bottom w:val="none" w:sz="0" w:space="0" w:color="auto"/>
            <w:right w:val="none" w:sz="0" w:space="0" w:color="auto"/>
          </w:divBdr>
        </w:div>
        <w:div w:id="290139218">
          <w:marLeft w:val="0"/>
          <w:marRight w:val="0"/>
          <w:marTop w:val="0"/>
          <w:marBottom w:val="0"/>
          <w:divBdr>
            <w:top w:val="none" w:sz="0" w:space="0" w:color="auto"/>
            <w:left w:val="none" w:sz="0" w:space="0" w:color="auto"/>
            <w:bottom w:val="none" w:sz="0" w:space="0" w:color="auto"/>
            <w:right w:val="none" w:sz="0" w:space="0" w:color="auto"/>
          </w:divBdr>
        </w:div>
        <w:div w:id="408187767">
          <w:marLeft w:val="0"/>
          <w:marRight w:val="0"/>
          <w:marTop w:val="0"/>
          <w:marBottom w:val="0"/>
          <w:divBdr>
            <w:top w:val="none" w:sz="0" w:space="0" w:color="auto"/>
            <w:left w:val="none" w:sz="0" w:space="0" w:color="auto"/>
            <w:bottom w:val="none" w:sz="0" w:space="0" w:color="auto"/>
            <w:right w:val="none" w:sz="0" w:space="0" w:color="auto"/>
          </w:divBdr>
        </w:div>
        <w:div w:id="468744561">
          <w:marLeft w:val="0"/>
          <w:marRight w:val="0"/>
          <w:marTop w:val="0"/>
          <w:marBottom w:val="0"/>
          <w:divBdr>
            <w:top w:val="none" w:sz="0" w:space="0" w:color="auto"/>
            <w:left w:val="none" w:sz="0" w:space="0" w:color="auto"/>
            <w:bottom w:val="none" w:sz="0" w:space="0" w:color="auto"/>
            <w:right w:val="none" w:sz="0" w:space="0" w:color="auto"/>
          </w:divBdr>
        </w:div>
        <w:div w:id="569005140">
          <w:marLeft w:val="0"/>
          <w:marRight w:val="0"/>
          <w:marTop w:val="0"/>
          <w:marBottom w:val="0"/>
          <w:divBdr>
            <w:top w:val="none" w:sz="0" w:space="0" w:color="auto"/>
            <w:left w:val="none" w:sz="0" w:space="0" w:color="auto"/>
            <w:bottom w:val="none" w:sz="0" w:space="0" w:color="auto"/>
            <w:right w:val="none" w:sz="0" w:space="0" w:color="auto"/>
          </w:divBdr>
        </w:div>
        <w:div w:id="572013053">
          <w:marLeft w:val="0"/>
          <w:marRight w:val="0"/>
          <w:marTop w:val="0"/>
          <w:marBottom w:val="0"/>
          <w:divBdr>
            <w:top w:val="none" w:sz="0" w:space="0" w:color="auto"/>
            <w:left w:val="none" w:sz="0" w:space="0" w:color="auto"/>
            <w:bottom w:val="none" w:sz="0" w:space="0" w:color="auto"/>
            <w:right w:val="none" w:sz="0" w:space="0" w:color="auto"/>
          </w:divBdr>
        </w:div>
        <w:div w:id="776677377">
          <w:marLeft w:val="0"/>
          <w:marRight w:val="0"/>
          <w:marTop w:val="0"/>
          <w:marBottom w:val="0"/>
          <w:divBdr>
            <w:top w:val="none" w:sz="0" w:space="0" w:color="auto"/>
            <w:left w:val="none" w:sz="0" w:space="0" w:color="auto"/>
            <w:bottom w:val="none" w:sz="0" w:space="0" w:color="auto"/>
            <w:right w:val="none" w:sz="0" w:space="0" w:color="auto"/>
          </w:divBdr>
        </w:div>
        <w:div w:id="781656309">
          <w:marLeft w:val="0"/>
          <w:marRight w:val="0"/>
          <w:marTop w:val="0"/>
          <w:marBottom w:val="0"/>
          <w:divBdr>
            <w:top w:val="none" w:sz="0" w:space="0" w:color="auto"/>
            <w:left w:val="none" w:sz="0" w:space="0" w:color="auto"/>
            <w:bottom w:val="none" w:sz="0" w:space="0" w:color="auto"/>
            <w:right w:val="none" w:sz="0" w:space="0" w:color="auto"/>
          </w:divBdr>
        </w:div>
        <w:div w:id="826897928">
          <w:marLeft w:val="0"/>
          <w:marRight w:val="0"/>
          <w:marTop w:val="0"/>
          <w:marBottom w:val="0"/>
          <w:divBdr>
            <w:top w:val="none" w:sz="0" w:space="0" w:color="auto"/>
            <w:left w:val="none" w:sz="0" w:space="0" w:color="auto"/>
            <w:bottom w:val="none" w:sz="0" w:space="0" w:color="auto"/>
            <w:right w:val="none" w:sz="0" w:space="0" w:color="auto"/>
          </w:divBdr>
        </w:div>
        <w:div w:id="936332297">
          <w:marLeft w:val="0"/>
          <w:marRight w:val="0"/>
          <w:marTop w:val="0"/>
          <w:marBottom w:val="0"/>
          <w:divBdr>
            <w:top w:val="none" w:sz="0" w:space="0" w:color="auto"/>
            <w:left w:val="none" w:sz="0" w:space="0" w:color="auto"/>
            <w:bottom w:val="none" w:sz="0" w:space="0" w:color="auto"/>
            <w:right w:val="none" w:sz="0" w:space="0" w:color="auto"/>
          </w:divBdr>
        </w:div>
        <w:div w:id="943147773">
          <w:marLeft w:val="0"/>
          <w:marRight w:val="0"/>
          <w:marTop w:val="0"/>
          <w:marBottom w:val="0"/>
          <w:divBdr>
            <w:top w:val="none" w:sz="0" w:space="0" w:color="auto"/>
            <w:left w:val="none" w:sz="0" w:space="0" w:color="auto"/>
            <w:bottom w:val="none" w:sz="0" w:space="0" w:color="auto"/>
            <w:right w:val="none" w:sz="0" w:space="0" w:color="auto"/>
          </w:divBdr>
        </w:div>
        <w:div w:id="1062095194">
          <w:marLeft w:val="0"/>
          <w:marRight w:val="0"/>
          <w:marTop w:val="0"/>
          <w:marBottom w:val="0"/>
          <w:divBdr>
            <w:top w:val="none" w:sz="0" w:space="0" w:color="auto"/>
            <w:left w:val="none" w:sz="0" w:space="0" w:color="auto"/>
            <w:bottom w:val="none" w:sz="0" w:space="0" w:color="auto"/>
            <w:right w:val="none" w:sz="0" w:space="0" w:color="auto"/>
          </w:divBdr>
        </w:div>
        <w:div w:id="1222640541">
          <w:marLeft w:val="0"/>
          <w:marRight w:val="0"/>
          <w:marTop w:val="0"/>
          <w:marBottom w:val="0"/>
          <w:divBdr>
            <w:top w:val="none" w:sz="0" w:space="0" w:color="auto"/>
            <w:left w:val="none" w:sz="0" w:space="0" w:color="auto"/>
            <w:bottom w:val="none" w:sz="0" w:space="0" w:color="auto"/>
            <w:right w:val="none" w:sz="0" w:space="0" w:color="auto"/>
          </w:divBdr>
        </w:div>
        <w:div w:id="1287276910">
          <w:marLeft w:val="0"/>
          <w:marRight w:val="0"/>
          <w:marTop w:val="0"/>
          <w:marBottom w:val="0"/>
          <w:divBdr>
            <w:top w:val="none" w:sz="0" w:space="0" w:color="auto"/>
            <w:left w:val="none" w:sz="0" w:space="0" w:color="auto"/>
            <w:bottom w:val="none" w:sz="0" w:space="0" w:color="auto"/>
            <w:right w:val="none" w:sz="0" w:space="0" w:color="auto"/>
          </w:divBdr>
        </w:div>
        <w:div w:id="1397169559">
          <w:marLeft w:val="0"/>
          <w:marRight w:val="0"/>
          <w:marTop w:val="0"/>
          <w:marBottom w:val="0"/>
          <w:divBdr>
            <w:top w:val="none" w:sz="0" w:space="0" w:color="auto"/>
            <w:left w:val="none" w:sz="0" w:space="0" w:color="auto"/>
            <w:bottom w:val="none" w:sz="0" w:space="0" w:color="auto"/>
            <w:right w:val="none" w:sz="0" w:space="0" w:color="auto"/>
          </w:divBdr>
        </w:div>
        <w:div w:id="1440830615">
          <w:marLeft w:val="0"/>
          <w:marRight w:val="0"/>
          <w:marTop w:val="0"/>
          <w:marBottom w:val="0"/>
          <w:divBdr>
            <w:top w:val="none" w:sz="0" w:space="0" w:color="auto"/>
            <w:left w:val="none" w:sz="0" w:space="0" w:color="auto"/>
            <w:bottom w:val="none" w:sz="0" w:space="0" w:color="auto"/>
            <w:right w:val="none" w:sz="0" w:space="0" w:color="auto"/>
          </w:divBdr>
        </w:div>
        <w:div w:id="1457989897">
          <w:marLeft w:val="0"/>
          <w:marRight w:val="0"/>
          <w:marTop w:val="0"/>
          <w:marBottom w:val="0"/>
          <w:divBdr>
            <w:top w:val="none" w:sz="0" w:space="0" w:color="auto"/>
            <w:left w:val="none" w:sz="0" w:space="0" w:color="auto"/>
            <w:bottom w:val="none" w:sz="0" w:space="0" w:color="auto"/>
            <w:right w:val="none" w:sz="0" w:space="0" w:color="auto"/>
          </w:divBdr>
        </w:div>
        <w:div w:id="1485051711">
          <w:marLeft w:val="0"/>
          <w:marRight w:val="0"/>
          <w:marTop w:val="0"/>
          <w:marBottom w:val="0"/>
          <w:divBdr>
            <w:top w:val="none" w:sz="0" w:space="0" w:color="auto"/>
            <w:left w:val="none" w:sz="0" w:space="0" w:color="auto"/>
            <w:bottom w:val="none" w:sz="0" w:space="0" w:color="auto"/>
            <w:right w:val="none" w:sz="0" w:space="0" w:color="auto"/>
          </w:divBdr>
        </w:div>
        <w:div w:id="1568610619">
          <w:marLeft w:val="0"/>
          <w:marRight w:val="0"/>
          <w:marTop w:val="0"/>
          <w:marBottom w:val="0"/>
          <w:divBdr>
            <w:top w:val="none" w:sz="0" w:space="0" w:color="auto"/>
            <w:left w:val="none" w:sz="0" w:space="0" w:color="auto"/>
            <w:bottom w:val="none" w:sz="0" w:space="0" w:color="auto"/>
            <w:right w:val="none" w:sz="0" w:space="0" w:color="auto"/>
          </w:divBdr>
        </w:div>
        <w:div w:id="1799949556">
          <w:marLeft w:val="0"/>
          <w:marRight w:val="0"/>
          <w:marTop w:val="0"/>
          <w:marBottom w:val="0"/>
          <w:divBdr>
            <w:top w:val="none" w:sz="0" w:space="0" w:color="auto"/>
            <w:left w:val="none" w:sz="0" w:space="0" w:color="auto"/>
            <w:bottom w:val="none" w:sz="0" w:space="0" w:color="auto"/>
            <w:right w:val="none" w:sz="0" w:space="0" w:color="auto"/>
          </w:divBdr>
        </w:div>
        <w:div w:id="1803186210">
          <w:marLeft w:val="0"/>
          <w:marRight w:val="0"/>
          <w:marTop w:val="0"/>
          <w:marBottom w:val="0"/>
          <w:divBdr>
            <w:top w:val="none" w:sz="0" w:space="0" w:color="auto"/>
            <w:left w:val="none" w:sz="0" w:space="0" w:color="auto"/>
            <w:bottom w:val="none" w:sz="0" w:space="0" w:color="auto"/>
            <w:right w:val="none" w:sz="0" w:space="0" w:color="auto"/>
          </w:divBdr>
        </w:div>
        <w:div w:id="1899436351">
          <w:marLeft w:val="0"/>
          <w:marRight w:val="0"/>
          <w:marTop w:val="0"/>
          <w:marBottom w:val="0"/>
          <w:divBdr>
            <w:top w:val="none" w:sz="0" w:space="0" w:color="auto"/>
            <w:left w:val="none" w:sz="0" w:space="0" w:color="auto"/>
            <w:bottom w:val="none" w:sz="0" w:space="0" w:color="auto"/>
            <w:right w:val="none" w:sz="0" w:space="0" w:color="auto"/>
          </w:divBdr>
        </w:div>
        <w:div w:id="1959412265">
          <w:marLeft w:val="0"/>
          <w:marRight w:val="0"/>
          <w:marTop w:val="0"/>
          <w:marBottom w:val="0"/>
          <w:divBdr>
            <w:top w:val="none" w:sz="0" w:space="0" w:color="auto"/>
            <w:left w:val="none" w:sz="0" w:space="0" w:color="auto"/>
            <w:bottom w:val="none" w:sz="0" w:space="0" w:color="auto"/>
            <w:right w:val="none" w:sz="0" w:space="0" w:color="auto"/>
          </w:divBdr>
        </w:div>
        <w:div w:id="2012759921">
          <w:marLeft w:val="0"/>
          <w:marRight w:val="0"/>
          <w:marTop w:val="0"/>
          <w:marBottom w:val="0"/>
          <w:divBdr>
            <w:top w:val="none" w:sz="0" w:space="0" w:color="auto"/>
            <w:left w:val="none" w:sz="0" w:space="0" w:color="auto"/>
            <w:bottom w:val="none" w:sz="0" w:space="0" w:color="auto"/>
            <w:right w:val="none" w:sz="0" w:space="0" w:color="auto"/>
          </w:divBdr>
        </w:div>
      </w:divsChild>
    </w:div>
    <w:div w:id="1192381528">
      <w:bodyDiv w:val="1"/>
      <w:marLeft w:val="0"/>
      <w:marRight w:val="0"/>
      <w:marTop w:val="0"/>
      <w:marBottom w:val="0"/>
      <w:divBdr>
        <w:top w:val="none" w:sz="0" w:space="0" w:color="auto"/>
        <w:left w:val="none" w:sz="0" w:space="0" w:color="auto"/>
        <w:bottom w:val="none" w:sz="0" w:space="0" w:color="auto"/>
        <w:right w:val="none" w:sz="0" w:space="0" w:color="auto"/>
      </w:divBdr>
    </w:div>
    <w:div w:id="1209876381">
      <w:bodyDiv w:val="1"/>
      <w:marLeft w:val="0"/>
      <w:marRight w:val="0"/>
      <w:marTop w:val="0"/>
      <w:marBottom w:val="0"/>
      <w:divBdr>
        <w:top w:val="none" w:sz="0" w:space="0" w:color="auto"/>
        <w:left w:val="none" w:sz="0" w:space="0" w:color="auto"/>
        <w:bottom w:val="none" w:sz="0" w:space="0" w:color="auto"/>
        <w:right w:val="none" w:sz="0" w:space="0" w:color="auto"/>
      </w:divBdr>
      <w:divsChild>
        <w:div w:id="397872536">
          <w:marLeft w:val="0"/>
          <w:marRight w:val="0"/>
          <w:marTop w:val="0"/>
          <w:marBottom w:val="0"/>
          <w:divBdr>
            <w:top w:val="none" w:sz="0" w:space="0" w:color="auto"/>
            <w:left w:val="none" w:sz="0" w:space="0" w:color="auto"/>
            <w:bottom w:val="none" w:sz="0" w:space="0" w:color="auto"/>
            <w:right w:val="none" w:sz="0" w:space="0" w:color="auto"/>
          </w:divBdr>
        </w:div>
        <w:div w:id="592593785">
          <w:marLeft w:val="0"/>
          <w:marRight w:val="0"/>
          <w:marTop w:val="0"/>
          <w:marBottom w:val="0"/>
          <w:divBdr>
            <w:top w:val="none" w:sz="0" w:space="0" w:color="auto"/>
            <w:left w:val="none" w:sz="0" w:space="0" w:color="auto"/>
            <w:bottom w:val="none" w:sz="0" w:space="0" w:color="auto"/>
            <w:right w:val="none" w:sz="0" w:space="0" w:color="auto"/>
          </w:divBdr>
        </w:div>
        <w:div w:id="782115908">
          <w:marLeft w:val="0"/>
          <w:marRight w:val="0"/>
          <w:marTop w:val="0"/>
          <w:marBottom w:val="0"/>
          <w:divBdr>
            <w:top w:val="none" w:sz="0" w:space="0" w:color="auto"/>
            <w:left w:val="none" w:sz="0" w:space="0" w:color="auto"/>
            <w:bottom w:val="none" w:sz="0" w:space="0" w:color="auto"/>
            <w:right w:val="none" w:sz="0" w:space="0" w:color="auto"/>
          </w:divBdr>
        </w:div>
        <w:div w:id="1450776959">
          <w:marLeft w:val="0"/>
          <w:marRight w:val="0"/>
          <w:marTop w:val="0"/>
          <w:marBottom w:val="0"/>
          <w:divBdr>
            <w:top w:val="none" w:sz="0" w:space="0" w:color="auto"/>
            <w:left w:val="none" w:sz="0" w:space="0" w:color="auto"/>
            <w:bottom w:val="none" w:sz="0" w:space="0" w:color="auto"/>
            <w:right w:val="none" w:sz="0" w:space="0" w:color="auto"/>
          </w:divBdr>
        </w:div>
        <w:div w:id="1832453496">
          <w:marLeft w:val="0"/>
          <w:marRight w:val="0"/>
          <w:marTop w:val="0"/>
          <w:marBottom w:val="0"/>
          <w:divBdr>
            <w:top w:val="none" w:sz="0" w:space="0" w:color="auto"/>
            <w:left w:val="none" w:sz="0" w:space="0" w:color="auto"/>
            <w:bottom w:val="none" w:sz="0" w:space="0" w:color="auto"/>
            <w:right w:val="none" w:sz="0" w:space="0" w:color="auto"/>
          </w:divBdr>
          <w:divsChild>
            <w:div w:id="441535903">
              <w:marLeft w:val="0"/>
              <w:marRight w:val="0"/>
              <w:marTop w:val="0"/>
              <w:marBottom w:val="0"/>
              <w:divBdr>
                <w:top w:val="none" w:sz="0" w:space="0" w:color="auto"/>
                <w:left w:val="none" w:sz="0" w:space="0" w:color="auto"/>
                <w:bottom w:val="none" w:sz="0" w:space="0" w:color="auto"/>
                <w:right w:val="none" w:sz="0" w:space="0" w:color="auto"/>
              </w:divBdr>
            </w:div>
            <w:div w:id="468203245">
              <w:marLeft w:val="0"/>
              <w:marRight w:val="0"/>
              <w:marTop w:val="0"/>
              <w:marBottom w:val="0"/>
              <w:divBdr>
                <w:top w:val="none" w:sz="0" w:space="0" w:color="auto"/>
                <w:left w:val="none" w:sz="0" w:space="0" w:color="auto"/>
                <w:bottom w:val="none" w:sz="0" w:space="0" w:color="auto"/>
                <w:right w:val="none" w:sz="0" w:space="0" w:color="auto"/>
              </w:divBdr>
            </w:div>
            <w:div w:id="720830979">
              <w:marLeft w:val="0"/>
              <w:marRight w:val="0"/>
              <w:marTop w:val="0"/>
              <w:marBottom w:val="0"/>
              <w:divBdr>
                <w:top w:val="none" w:sz="0" w:space="0" w:color="auto"/>
                <w:left w:val="none" w:sz="0" w:space="0" w:color="auto"/>
                <w:bottom w:val="none" w:sz="0" w:space="0" w:color="auto"/>
                <w:right w:val="none" w:sz="0" w:space="0" w:color="auto"/>
              </w:divBdr>
            </w:div>
          </w:divsChild>
        </w:div>
        <w:div w:id="1960256958">
          <w:marLeft w:val="0"/>
          <w:marRight w:val="0"/>
          <w:marTop w:val="0"/>
          <w:marBottom w:val="0"/>
          <w:divBdr>
            <w:top w:val="none" w:sz="0" w:space="0" w:color="auto"/>
            <w:left w:val="none" w:sz="0" w:space="0" w:color="auto"/>
            <w:bottom w:val="none" w:sz="0" w:space="0" w:color="auto"/>
            <w:right w:val="none" w:sz="0" w:space="0" w:color="auto"/>
          </w:divBdr>
        </w:div>
        <w:div w:id="2004553196">
          <w:marLeft w:val="0"/>
          <w:marRight w:val="0"/>
          <w:marTop w:val="0"/>
          <w:marBottom w:val="0"/>
          <w:divBdr>
            <w:top w:val="none" w:sz="0" w:space="0" w:color="auto"/>
            <w:left w:val="none" w:sz="0" w:space="0" w:color="auto"/>
            <w:bottom w:val="none" w:sz="0" w:space="0" w:color="auto"/>
            <w:right w:val="none" w:sz="0" w:space="0" w:color="auto"/>
          </w:divBdr>
          <w:divsChild>
            <w:div w:id="107358048">
              <w:marLeft w:val="0"/>
              <w:marRight w:val="0"/>
              <w:marTop w:val="0"/>
              <w:marBottom w:val="0"/>
              <w:divBdr>
                <w:top w:val="none" w:sz="0" w:space="0" w:color="auto"/>
                <w:left w:val="none" w:sz="0" w:space="0" w:color="auto"/>
                <w:bottom w:val="none" w:sz="0" w:space="0" w:color="auto"/>
                <w:right w:val="none" w:sz="0" w:space="0" w:color="auto"/>
              </w:divBdr>
            </w:div>
            <w:div w:id="782454530">
              <w:marLeft w:val="0"/>
              <w:marRight w:val="0"/>
              <w:marTop w:val="0"/>
              <w:marBottom w:val="0"/>
              <w:divBdr>
                <w:top w:val="none" w:sz="0" w:space="0" w:color="auto"/>
                <w:left w:val="none" w:sz="0" w:space="0" w:color="auto"/>
                <w:bottom w:val="none" w:sz="0" w:space="0" w:color="auto"/>
                <w:right w:val="none" w:sz="0" w:space="0" w:color="auto"/>
              </w:divBdr>
            </w:div>
            <w:div w:id="1314799467">
              <w:marLeft w:val="0"/>
              <w:marRight w:val="0"/>
              <w:marTop w:val="0"/>
              <w:marBottom w:val="0"/>
              <w:divBdr>
                <w:top w:val="none" w:sz="0" w:space="0" w:color="auto"/>
                <w:left w:val="none" w:sz="0" w:space="0" w:color="auto"/>
                <w:bottom w:val="none" w:sz="0" w:space="0" w:color="auto"/>
                <w:right w:val="none" w:sz="0" w:space="0" w:color="auto"/>
              </w:divBdr>
            </w:div>
          </w:divsChild>
        </w:div>
        <w:div w:id="2087071668">
          <w:marLeft w:val="0"/>
          <w:marRight w:val="0"/>
          <w:marTop w:val="0"/>
          <w:marBottom w:val="0"/>
          <w:divBdr>
            <w:top w:val="none" w:sz="0" w:space="0" w:color="auto"/>
            <w:left w:val="none" w:sz="0" w:space="0" w:color="auto"/>
            <w:bottom w:val="none" w:sz="0" w:space="0" w:color="auto"/>
            <w:right w:val="none" w:sz="0" w:space="0" w:color="auto"/>
          </w:divBdr>
        </w:div>
      </w:divsChild>
    </w:div>
    <w:div w:id="1219781178">
      <w:bodyDiv w:val="1"/>
      <w:marLeft w:val="0"/>
      <w:marRight w:val="0"/>
      <w:marTop w:val="0"/>
      <w:marBottom w:val="0"/>
      <w:divBdr>
        <w:top w:val="none" w:sz="0" w:space="0" w:color="auto"/>
        <w:left w:val="none" w:sz="0" w:space="0" w:color="auto"/>
        <w:bottom w:val="none" w:sz="0" w:space="0" w:color="auto"/>
        <w:right w:val="none" w:sz="0" w:space="0" w:color="auto"/>
      </w:divBdr>
      <w:divsChild>
        <w:div w:id="91972229">
          <w:marLeft w:val="0"/>
          <w:marRight w:val="0"/>
          <w:marTop w:val="0"/>
          <w:marBottom w:val="0"/>
          <w:divBdr>
            <w:top w:val="none" w:sz="0" w:space="0" w:color="auto"/>
            <w:left w:val="none" w:sz="0" w:space="0" w:color="auto"/>
            <w:bottom w:val="none" w:sz="0" w:space="0" w:color="auto"/>
            <w:right w:val="none" w:sz="0" w:space="0" w:color="auto"/>
          </w:divBdr>
          <w:divsChild>
            <w:div w:id="974719090">
              <w:marLeft w:val="0"/>
              <w:marRight w:val="0"/>
              <w:marTop w:val="0"/>
              <w:marBottom w:val="0"/>
              <w:divBdr>
                <w:top w:val="none" w:sz="0" w:space="0" w:color="auto"/>
                <w:left w:val="none" w:sz="0" w:space="0" w:color="auto"/>
                <w:bottom w:val="none" w:sz="0" w:space="0" w:color="auto"/>
                <w:right w:val="none" w:sz="0" w:space="0" w:color="auto"/>
              </w:divBdr>
            </w:div>
          </w:divsChild>
        </w:div>
        <w:div w:id="173149295">
          <w:marLeft w:val="0"/>
          <w:marRight w:val="0"/>
          <w:marTop w:val="0"/>
          <w:marBottom w:val="0"/>
          <w:divBdr>
            <w:top w:val="none" w:sz="0" w:space="0" w:color="auto"/>
            <w:left w:val="none" w:sz="0" w:space="0" w:color="auto"/>
            <w:bottom w:val="none" w:sz="0" w:space="0" w:color="auto"/>
            <w:right w:val="none" w:sz="0" w:space="0" w:color="auto"/>
          </w:divBdr>
          <w:divsChild>
            <w:div w:id="951203664">
              <w:marLeft w:val="0"/>
              <w:marRight w:val="0"/>
              <w:marTop w:val="0"/>
              <w:marBottom w:val="0"/>
              <w:divBdr>
                <w:top w:val="none" w:sz="0" w:space="0" w:color="auto"/>
                <w:left w:val="none" w:sz="0" w:space="0" w:color="auto"/>
                <w:bottom w:val="none" w:sz="0" w:space="0" w:color="auto"/>
                <w:right w:val="none" w:sz="0" w:space="0" w:color="auto"/>
              </w:divBdr>
            </w:div>
          </w:divsChild>
        </w:div>
        <w:div w:id="220797056">
          <w:marLeft w:val="0"/>
          <w:marRight w:val="0"/>
          <w:marTop w:val="0"/>
          <w:marBottom w:val="0"/>
          <w:divBdr>
            <w:top w:val="none" w:sz="0" w:space="0" w:color="auto"/>
            <w:left w:val="none" w:sz="0" w:space="0" w:color="auto"/>
            <w:bottom w:val="none" w:sz="0" w:space="0" w:color="auto"/>
            <w:right w:val="none" w:sz="0" w:space="0" w:color="auto"/>
          </w:divBdr>
          <w:divsChild>
            <w:div w:id="341978616">
              <w:marLeft w:val="0"/>
              <w:marRight w:val="0"/>
              <w:marTop w:val="0"/>
              <w:marBottom w:val="0"/>
              <w:divBdr>
                <w:top w:val="none" w:sz="0" w:space="0" w:color="auto"/>
                <w:left w:val="none" w:sz="0" w:space="0" w:color="auto"/>
                <w:bottom w:val="none" w:sz="0" w:space="0" w:color="auto"/>
                <w:right w:val="none" w:sz="0" w:space="0" w:color="auto"/>
              </w:divBdr>
            </w:div>
          </w:divsChild>
        </w:div>
        <w:div w:id="263222296">
          <w:marLeft w:val="0"/>
          <w:marRight w:val="0"/>
          <w:marTop w:val="0"/>
          <w:marBottom w:val="0"/>
          <w:divBdr>
            <w:top w:val="none" w:sz="0" w:space="0" w:color="auto"/>
            <w:left w:val="none" w:sz="0" w:space="0" w:color="auto"/>
            <w:bottom w:val="none" w:sz="0" w:space="0" w:color="auto"/>
            <w:right w:val="none" w:sz="0" w:space="0" w:color="auto"/>
          </w:divBdr>
          <w:divsChild>
            <w:div w:id="642469777">
              <w:marLeft w:val="0"/>
              <w:marRight w:val="0"/>
              <w:marTop w:val="0"/>
              <w:marBottom w:val="0"/>
              <w:divBdr>
                <w:top w:val="none" w:sz="0" w:space="0" w:color="auto"/>
                <w:left w:val="none" w:sz="0" w:space="0" w:color="auto"/>
                <w:bottom w:val="none" w:sz="0" w:space="0" w:color="auto"/>
                <w:right w:val="none" w:sz="0" w:space="0" w:color="auto"/>
              </w:divBdr>
            </w:div>
            <w:div w:id="1311329456">
              <w:marLeft w:val="0"/>
              <w:marRight w:val="0"/>
              <w:marTop w:val="0"/>
              <w:marBottom w:val="0"/>
              <w:divBdr>
                <w:top w:val="none" w:sz="0" w:space="0" w:color="auto"/>
                <w:left w:val="none" w:sz="0" w:space="0" w:color="auto"/>
                <w:bottom w:val="none" w:sz="0" w:space="0" w:color="auto"/>
                <w:right w:val="none" w:sz="0" w:space="0" w:color="auto"/>
              </w:divBdr>
            </w:div>
          </w:divsChild>
        </w:div>
        <w:div w:id="276377434">
          <w:marLeft w:val="0"/>
          <w:marRight w:val="0"/>
          <w:marTop w:val="0"/>
          <w:marBottom w:val="0"/>
          <w:divBdr>
            <w:top w:val="none" w:sz="0" w:space="0" w:color="auto"/>
            <w:left w:val="none" w:sz="0" w:space="0" w:color="auto"/>
            <w:bottom w:val="none" w:sz="0" w:space="0" w:color="auto"/>
            <w:right w:val="none" w:sz="0" w:space="0" w:color="auto"/>
          </w:divBdr>
          <w:divsChild>
            <w:div w:id="461583531">
              <w:marLeft w:val="0"/>
              <w:marRight w:val="0"/>
              <w:marTop w:val="0"/>
              <w:marBottom w:val="0"/>
              <w:divBdr>
                <w:top w:val="none" w:sz="0" w:space="0" w:color="auto"/>
                <w:left w:val="none" w:sz="0" w:space="0" w:color="auto"/>
                <w:bottom w:val="none" w:sz="0" w:space="0" w:color="auto"/>
                <w:right w:val="none" w:sz="0" w:space="0" w:color="auto"/>
              </w:divBdr>
            </w:div>
          </w:divsChild>
        </w:div>
        <w:div w:id="360667060">
          <w:marLeft w:val="0"/>
          <w:marRight w:val="0"/>
          <w:marTop w:val="0"/>
          <w:marBottom w:val="0"/>
          <w:divBdr>
            <w:top w:val="none" w:sz="0" w:space="0" w:color="auto"/>
            <w:left w:val="none" w:sz="0" w:space="0" w:color="auto"/>
            <w:bottom w:val="none" w:sz="0" w:space="0" w:color="auto"/>
            <w:right w:val="none" w:sz="0" w:space="0" w:color="auto"/>
          </w:divBdr>
          <w:divsChild>
            <w:div w:id="1804346181">
              <w:marLeft w:val="0"/>
              <w:marRight w:val="0"/>
              <w:marTop w:val="0"/>
              <w:marBottom w:val="0"/>
              <w:divBdr>
                <w:top w:val="none" w:sz="0" w:space="0" w:color="auto"/>
                <w:left w:val="none" w:sz="0" w:space="0" w:color="auto"/>
                <w:bottom w:val="none" w:sz="0" w:space="0" w:color="auto"/>
                <w:right w:val="none" w:sz="0" w:space="0" w:color="auto"/>
              </w:divBdr>
            </w:div>
          </w:divsChild>
        </w:div>
        <w:div w:id="415789511">
          <w:marLeft w:val="0"/>
          <w:marRight w:val="0"/>
          <w:marTop w:val="0"/>
          <w:marBottom w:val="0"/>
          <w:divBdr>
            <w:top w:val="none" w:sz="0" w:space="0" w:color="auto"/>
            <w:left w:val="none" w:sz="0" w:space="0" w:color="auto"/>
            <w:bottom w:val="none" w:sz="0" w:space="0" w:color="auto"/>
            <w:right w:val="none" w:sz="0" w:space="0" w:color="auto"/>
          </w:divBdr>
          <w:divsChild>
            <w:div w:id="372735095">
              <w:marLeft w:val="0"/>
              <w:marRight w:val="0"/>
              <w:marTop w:val="0"/>
              <w:marBottom w:val="0"/>
              <w:divBdr>
                <w:top w:val="none" w:sz="0" w:space="0" w:color="auto"/>
                <w:left w:val="none" w:sz="0" w:space="0" w:color="auto"/>
                <w:bottom w:val="none" w:sz="0" w:space="0" w:color="auto"/>
                <w:right w:val="none" w:sz="0" w:space="0" w:color="auto"/>
              </w:divBdr>
            </w:div>
          </w:divsChild>
        </w:div>
        <w:div w:id="437800926">
          <w:marLeft w:val="0"/>
          <w:marRight w:val="0"/>
          <w:marTop w:val="0"/>
          <w:marBottom w:val="0"/>
          <w:divBdr>
            <w:top w:val="none" w:sz="0" w:space="0" w:color="auto"/>
            <w:left w:val="none" w:sz="0" w:space="0" w:color="auto"/>
            <w:bottom w:val="none" w:sz="0" w:space="0" w:color="auto"/>
            <w:right w:val="none" w:sz="0" w:space="0" w:color="auto"/>
          </w:divBdr>
          <w:divsChild>
            <w:div w:id="1127578663">
              <w:marLeft w:val="0"/>
              <w:marRight w:val="0"/>
              <w:marTop w:val="0"/>
              <w:marBottom w:val="0"/>
              <w:divBdr>
                <w:top w:val="none" w:sz="0" w:space="0" w:color="auto"/>
                <w:left w:val="none" w:sz="0" w:space="0" w:color="auto"/>
                <w:bottom w:val="none" w:sz="0" w:space="0" w:color="auto"/>
                <w:right w:val="none" w:sz="0" w:space="0" w:color="auto"/>
              </w:divBdr>
            </w:div>
          </w:divsChild>
        </w:div>
        <w:div w:id="462117446">
          <w:marLeft w:val="0"/>
          <w:marRight w:val="0"/>
          <w:marTop w:val="0"/>
          <w:marBottom w:val="0"/>
          <w:divBdr>
            <w:top w:val="none" w:sz="0" w:space="0" w:color="auto"/>
            <w:left w:val="none" w:sz="0" w:space="0" w:color="auto"/>
            <w:bottom w:val="none" w:sz="0" w:space="0" w:color="auto"/>
            <w:right w:val="none" w:sz="0" w:space="0" w:color="auto"/>
          </w:divBdr>
          <w:divsChild>
            <w:div w:id="673144499">
              <w:marLeft w:val="0"/>
              <w:marRight w:val="0"/>
              <w:marTop w:val="0"/>
              <w:marBottom w:val="0"/>
              <w:divBdr>
                <w:top w:val="none" w:sz="0" w:space="0" w:color="auto"/>
                <w:left w:val="none" w:sz="0" w:space="0" w:color="auto"/>
                <w:bottom w:val="none" w:sz="0" w:space="0" w:color="auto"/>
                <w:right w:val="none" w:sz="0" w:space="0" w:color="auto"/>
              </w:divBdr>
            </w:div>
          </w:divsChild>
        </w:div>
        <w:div w:id="598872577">
          <w:marLeft w:val="0"/>
          <w:marRight w:val="0"/>
          <w:marTop w:val="0"/>
          <w:marBottom w:val="0"/>
          <w:divBdr>
            <w:top w:val="none" w:sz="0" w:space="0" w:color="auto"/>
            <w:left w:val="none" w:sz="0" w:space="0" w:color="auto"/>
            <w:bottom w:val="none" w:sz="0" w:space="0" w:color="auto"/>
            <w:right w:val="none" w:sz="0" w:space="0" w:color="auto"/>
          </w:divBdr>
          <w:divsChild>
            <w:div w:id="2077316446">
              <w:marLeft w:val="0"/>
              <w:marRight w:val="0"/>
              <w:marTop w:val="0"/>
              <w:marBottom w:val="0"/>
              <w:divBdr>
                <w:top w:val="none" w:sz="0" w:space="0" w:color="auto"/>
                <w:left w:val="none" w:sz="0" w:space="0" w:color="auto"/>
                <w:bottom w:val="none" w:sz="0" w:space="0" w:color="auto"/>
                <w:right w:val="none" w:sz="0" w:space="0" w:color="auto"/>
              </w:divBdr>
            </w:div>
          </w:divsChild>
        </w:div>
        <w:div w:id="732854449">
          <w:marLeft w:val="0"/>
          <w:marRight w:val="0"/>
          <w:marTop w:val="0"/>
          <w:marBottom w:val="0"/>
          <w:divBdr>
            <w:top w:val="none" w:sz="0" w:space="0" w:color="auto"/>
            <w:left w:val="none" w:sz="0" w:space="0" w:color="auto"/>
            <w:bottom w:val="none" w:sz="0" w:space="0" w:color="auto"/>
            <w:right w:val="none" w:sz="0" w:space="0" w:color="auto"/>
          </w:divBdr>
          <w:divsChild>
            <w:div w:id="1655984478">
              <w:marLeft w:val="0"/>
              <w:marRight w:val="0"/>
              <w:marTop w:val="0"/>
              <w:marBottom w:val="0"/>
              <w:divBdr>
                <w:top w:val="none" w:sz="0" w:space="0" w:color="auto"/>
                <w:left w:val="none" w:sz="0" w:space="0" w:color="auto"/>
                <w:bottom w:val="none" w:sz="0" w:space="0" w:color="auto"/>
                <w:right w:val="none" w:sz="0" w:space="0" w:color="auto"/>
              </w:divBdr>
            </w:div>
          </w:divsChild>
        </w:div>
        <w:div w:id="825828284">
          <w:marLeft w:val="0"/>
          <w:marRight w:val="0"/>
          <w:marTop w:val="0"/>
          <w:marBottom w:val="0"/>
          <w:divBdr>
            <w:top w:val="none" w:sz="0" w:space="0" w:color="auto"/>
            <w:left w:val="none" w:sz="0" w:space="0" w:color="auto"/>
            <w:bottom w:val="none" w:sz="0" w:space="0" w:color="auto"/>
            <w:right w:val="none" w:sz="0" w:space="0" w:color="auto"/>
          </w:divBdr>
          <w:divsChild>
            <w:div w:id="245186172">
              <w:marLeft w:val="0"/>
              <w:marRight w:val="0"/>
              <w:marTop w:val="0"/>
              <w:marBottom w:val="0"/>
              <w:divBdr>
                <w:top w:val="none" w:sz="0" w:space="0" w:color="auto"/>
                <w:left w:val="none" w:sz="0" w:space="0" w:color="auto"/>
                <w:bottom w:val="none" w:sz="0" w:space="0" w:color="auto"/>
                <w:right w:val="none" w:sz="0" w:space="0" w:color="auto"/>
              </w:divBdr>
            </w:div>
          </w:divsChild>
        </w:div>
        <w:div w:id="872495065">
          <w:marLeft w:val="0"/>
          <w:marRight w:val="0"/>
          <w:marTop w:val="0"/>
          <w:marBottom w:val="0"/>
          <w:divBdr>
            <w:top w:val="none" w:sz="0" w:space="0" w:color="auto"/>
            <w:left w:val="none" w:sz="0" w:space="0" w:color="auto"/>
            <w:bottom w:val="none" w:sz="0" w:space="0" w:color="auto"/>
            <w:right w:val="none" w:sz="0" w:space="0" w:color="auto"/>
          </w:divBdr>
          <w:divsChild>
            <w:div w:id="859201444">
              <w:marLeft w:val="0"/>
              <w:marRight w:val="0"/>
              <w:marTop w:val="0"/>
              <w:marBottom w:val="0"/>
              <w:divBdr>
                <w:top w:val="none" w:sz="0" w:space="0" w:color="auto"/>
                <w:left w:val="none" w:sz="0" w:space="0" w:color="auto"/>
                <w:bottom w:val="none" w:sz="0" w:space="0" w:color="auto"/>
                <w:right w:val="none" w:sz="0" w:space="0" w:color="auto"/>
              </w:divBdr>
            </w:div>
          </w:divsChild>
        </w:div>
        <w:div w:id="1152023466">
          <w:marLeft w:val="0"/>
          <w:marRight w:val="0"/>
          <w:marTop w:val="0"/>
          <w:marBottom w:val="0"/>
          <w:divBdr>
            <w:top w:val="none" w:sz="0" w:space="0" w:color="auto"/>
            <w:left w:val="none" w:sz="0" w:space="0" w:color="auto"/>
            <w:bottom w:val="none" w:sz="0" w:space="0" w:color="auto"/>
            <w:right w:val="none" w:sz="0" w:space="0" w:color="auto"/>
          </w:divBdr>
          <w:divsChild>
            <w:div w:id="1480881489">
              <w:marLeft w:val="0"/>
              <w:marRight w:val="0"/>
              <w:marTop w:val="0"/>
              <w:marBottom w:val="0"/>
              <w:divBdr>
                <w:top w:val="none" w:sz="0" w:space="0" w:color="auto"/>
                <w:left w:val="none" w:sz="0" w:space="0" w:color="auto"/>
                <w:bottom w:val="none" w:sz="0" w:space="0" w:color="auto"/>
                <w:right w:val="none" w:sz="0" w:space="0" w:color="auto"/>
              </w:divBdr>
            </w:div>
          </w:divsChild>
        </w:div>
        <w:div w:id="1164512343">
          <w:marLeft w:val="0"/>
          <w:marRight w:val="0"/>
          <w:marTop w:val="0"/>
          <w:marBottom w:val="0"/>
          <w:divBdr>
            <w:top w:val="none" w:sz="0" w:space="0" w:color="auto"/>
            <w:left w:val="none" w:sz="0" w:space="0" w:color="auto"/>
            <w:bottom w:val="none" w:sz="0" w:space="0" w:color="auto"/>
            <w:right w:val="none" w:sz="0" w:space="0" w:color="auto"/>
          </w:divBdr>
          <w:divsChild>
            <w:div w:id="1846094452">
              <w:marLeft w:val="0"/>
              <w:marRight w:val="0"/>
              <w:marTop w:val="0"/>
              <w:marBottom w:val="0"/>
              <w:divBdr>
                <w:top w:val="none" w:sz="0" w:space="0" w:color="auto"/>
                <w:left w:val="none" w:sz="0" w:space="0" w:color="auto"/>
                <w:bottom w:val="none" w:sz="0" w:space="0" w:color="auto"/>
                <w:right w:val="none" w:sz="0" w:space="0" w:color="auto"/>
              </w:divBdr>
            </w:div>
          </w:divsChild>
        </w:div>
        <w:div w:id="1217816966">
          <w:marLeft w:val="0"/>
          <w:marRight w:val="0"/>
          <w:marTop w:val="0"/>
          <w:marBottom w:val="0"/>
          <w:divBdr>
            <w:top w:val="none" w:sz="0" w:space="0" w:color="auto"/>
            <w:left w:val="none" w:sz="0" w:space="0" w:color="auto"/>
            <w:bottom w:val="none" w:sz="0" w:space="0" w:color="auto"/>
            <w:right w:val="none" w:sz="0" w:space="0" w:color="auto"/>
          </w:divBdr>
          <w:divsChild>
            <w:div w:id="1310555897">
              <w:marLeft w:val="0"/>
              <w:marRight w:val="0"/>
              <w:marTop w:val="0"/>
              <w:marBottom w:val="0"/>
              <w:divBdr>
                <w:top w:val="none" w:sz="0" w:space="0" w:color="auto"/>
                <w:left w:val="none" w:sz="0" w:space="0" w:color="auto"/>
                <w:bottom w:val="none" w:sz="0" w:space="0" w:color="auto"/>
                <w:right w:val="none" w:sz="0" w:space="0" w:color="auto"/>
              </w:divBdr>
            </w:div>
          </w:divsChild>
        </w:div>
        <w:div w:id="1255282117">
          <w:marLeft w:val="0"/>
          <w:marRight w:val="0"/>
          <w:marTop w:val="0"/>
          <w:marBottom w:val="0"/>
          <w:divBdr>
            <w:top w:val="none" w:sz="0" w:space="0" w:color="auto"/>
            <w:left w:val="none" w:sz="0" w:space="0" w:color="auto"/>
            <w:bottom w:val="none" w:sz="0" w:space="0" w:color="auto"/>
            <w:right w:val="none" w:sz="0" w:space="0" w:color="auto"/>
          </w:divBdr>
          <w:divsChild>
            <w:div w:id="472063537">
              <w:marLeft w:val="0"/>
              <w:marRight w:val="0"/>
              <w:marTop w:val="0"/>
              <w:marBottom w:val="0"/>
              <w:divBdr>
                <w:top w:val="none" w:sz="0" w:space="0" w:color="auto"/>
                <w:left w:val="none" w:sz="0" w:space="0" w:color="auto"/>
                <w:bottom w:val="none" w:sz="0" w:space="0" w:color="auto"/>
                <w:right w:val="none" w:sz="0" w:space="0" w:color="auto"/>
              </w:divBdr>
            </w:div>
          </w:divsChild>
        </w:div>
        <w:div w:id="1270964032">
          <w:marLeft w:val="0"/>
          <w:marRight w:val="0"/>
          <w:marTop w:val="0"/>
          <w:marBottom w:val="0"/>
          <w:divBdr>
            <w:top w:val="none" w:sz="0" w:space="0" w:color="auto"/>
            <w:left w:val="none" w:sz="0" w:space="0" w:color="auto"/>
            <w:bottom w:val="none" w:sz="0" w:space="0" w:color="auto"/>
            <w:right w:val="none" w:sz="0" w:space="0" w:color="auto"/>
          </w:divBdr>
          <w:divsChild>
            <w:div w:id="1966738218">
              <w:marLeft w:val="0"/>
              <w:marRight w:val="0"/>
              <w:marTop w:val="0"/>
              <w:marBottom w:val="0"/>
              <w:divBdr>
                <w:top w:val="none" w:sz="0" w:space="0" w:color="auto"/>
                <w:left w:val="none" w:sz="0" w:space="0" w:color="auto"/>
                <w:bottom w:val="none" w:sz="0" w:space="0" w:color="auto"/>
                <w:right w:val="none" w:sz="0" w:space="0" w:color="auto"/>
              </w:divBdr>
            </w:div>
          </w:divsChild>
        </w:div>
        <w:div w:id="1342196929">
          <w:marLeft w:val="0"/>
          <w:marRight w:val="0"/>
          <w:marTop w:val="0"/>
          <w:marBottom w:val="0"/>
          <w:divBdr>
            <w:top w:val="none" w:sz="0" w:space="0" w:color="auto"/>
            <w:left w:val="none" w:sz="0" w:space="0" w:color="auto"/>
            <w:bottom w:val="none" w:sz="0" w:space="0" w:color="auto"/>
            <w:right w:val="none" w:sz="0" w:space="0" w:color="auto"/>
          </w:divBdr>
          <w:divsChild>
            <w:div w:id="577138167">
              <w:marLeft w:val="0"/>
              <w:marRight w:val="0"/>
              <w:marTop w:val="0"/>
              <w:marBottom w:val="0"/>
              <w:divBdr>
                <w:top w:val="none" w:sz="0" w:space="0" w:color="auto"/>
                <w:left w:val="none" w:sz="0" w:space="0" w:color="auto"/>
                <w:bottom w:val="none" w:sz="0" w:space="0" w:color="auto"/>
                <w:right w:val="none" w:sz="0" w:space="0" w:color="auto"/>
              </w:divBdr>
            </w:div>
          </w:divsChild>
        </w:div>
        <w:div w:id="1368290798">
          <w:marLeft w:val="0"/>
          <w:marRight w:val="0"/>
          <w:marTop w:val="0"/>
          <w:marBottom w:val="0"/>
          <w:divBdr>
            <w:top w:val="none" w:sz="0" w:space="0" w:color="auto"/>
            <w:left w:val="none" w:sz="0" w:space="0" w:color="auto"/>
            <w:bottom w:val="none" w:sz="0" w:space="0" w:color="auto"/>
            <w:right w:val="none" w:sz="0" w:space="0" w:color="auto"/>
          </w:divBdr>
          <w:divsChild>
            <w:div w:id="1402944181">
              <w:marLeft w:val="0"/>
              <w:marRight w:val="0"/>
              <w:marTop w:val="0"/>
              <w:marBottom w:val="0"/>
              <w:divBdr>
                <w:top w:val="none" w:sz="0" w:space="0" w:color="auto"/>
                <w:left w:val="none" w:sz="0" w:space="0" w:color="auto"/>
                <w:bottom w:val="none" w:sz="0" w:space="0" w:color="auto"/>
                <w:right w:val="none" w:sz="0" w:space="0" w:color="auto"/>
              </w:divBdr>
            </w:div>
          </w:divsChild>
        </w:div>
        <w:div w:id="1464273926">
          <w:marLeft w:val="0"/>
          <w:marRight w:val="0"/>
          <w:marTop w:val="0"/>
          <w:marBottom w:val="0"/>
          <w:divBdr>
            <w:top w:val="none" w:sz="0" w:space="0" w:color="auto"/>
            <w:left w:val="none" w:sz="0" w:space="0" w:color="auto"/>
            <w:bottom w:val="none" w:sz="0" w:space="0" w:color="auto"/>
            <w:right w:val="none" w:sz="0" w:space="0" w:color="auto"/>
          </w:divBdr>
          <w:divsChild>
            <w:div w:id="1042051392">
              <w:marLeft w:val="0"/>
              <w:marRight w:val="0"/>
              <w:marTop w:val="0"/>
              <w:marBottom w:val="0"/>
              <w:divBdr>
                <w:top w:val="none" w:sz="0" w:space="0" w:color="auto"/>
                <w:left w:val="none" w:sz="0" w:space="0" w:color="auto"/>
                <w:bottom w:val="none" w:sz="0" w:space="0" w:color="auto"/>
                <w:right w:val="none" w:sz="0" w:space="0" w:color="auto"/>
              </w:divBdr>
            </w:div>
          </w:divsChild>
        </w:div>
        <w:div w:id="1514564317">
          <w:marLeft w:val="0"/>
          <w:marRight w:val="0"/>
          <w:marTop w:val="0"/>
          <w:marBottom w:val="0"/>
          <w:divBdr>
            <w:top w:val="none" w:sz="0" w:space="0" w:color="auto"/>
            <w:left w:val="none" w:sz="0" w:space="0" w:color="auto"/>
            <w:bottom w:val="none" w:sz="0" w:space="0" w:color="auto"/>
            <w:right w:val="none" w:sz="0" w:space="0" w:color="auto"/>
          </w:divBdr>
          <w:divsChild>
            <w:div w:id="153299950">
              <w:marLeft w:val="0"/>
              <w:marRight w:val="0"/>
              <w:marTop w:val="0"/>
              <w:marBottom w:val="0"/>
              <w:divBdr>
                <w:top w:val="none" w:sz="0" w:space="0" w:color="auto"/>
                <w:left w:val="none" w:sz="0" w:space="0" w:color="auto"/>
                <w:bottom w:val="none" w:sz="0" w:space="0" w:color="auto"/>
                <w:right w:val="none" w:sz="0" w:space="0" w:color="auto"/>
              </w:divBdr>
            </w:div>
          </w:divsChild>
        </w:div>
        <w:div w:id="165283163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
          </w:divsChild>
        </w:div>
        <w:div w:id="1669404674">
          <w:marLeft w:val="0"/>
          <w:marRight w:val="0"/>
          <w:marTop w:val="0"/>
          <w:marBottom w:val="0"/>
          <w:divBdr>
            <w:top w:val="none" w:sz="0" w:space="0" w:color="auto"/>
            <w:left w:val="none" w:sz="0" w:space="0" w:color="auto"/>
            <w:bottom w:val="none" w:sz="0" w:space="0" w:color="auto"/>
            <w:right w:val="none" w:sz="0" w:space="0" w:color="auto"/>
          </w:divBdr>
          <w:divsChild>
            <w:div w:id="1059288251">
              <w:marLeft w:val="0"/>
              <w:marRight w:val="0"/>
              <w:marTop w:val="0"/>
              <w:marBottom w:val="0"/>
              <w:divBdr>
                <w:top w:val="none" w:sz="0" w:space="0" w:color="auto"/>
                <w:left w:val="none" w:sz="0" w:space="0" w:color="auto"/>
                <w:bottom w:val="none" w:sz="0" w:space="0" w:color="auto"/>
                <w:right w:val="none" w:sz="0" w:space="0" w:color="auto"/>
              </w:divBdr>
            </w:div>
          </w:divsChild>
        </w:div>
        <w:div w:id="1736196839">
          <w:marLeft w:val="0"/>
          <w:marRight w:val="0"/>
          <w:marTop w:val="0"/>
          <w:marBottom w:val="0"/>
          <w:divBdr>
            <w:top w:val="none" w:sz="0" w:space="0" w:color="auto"/>
            <w:left w:val="none" w:sz="0" w:space="0" w:color="auto"/>
            <w:bottom w:val="none" w:sz="0" w:space="0" w:color="auto"/>
            <w:right w:val="none" w:sz="0" w:space="0" w:color="auto"/>
          </w:divBdr>
          <w:divsChild>
            <w:div w:id="440612433">
              <w:marLeft w:val="0"/>
              <w:marRight w:val="0"/>
              <w:marTop w:val="0"/>
              <w:marBottom w:val="0"/>
              <w:divBdr>
                <w:top w:val="none" w:sz="0" w:space="0" w:color="auto"/>
                <w:left w:val="none" w:sz="0" w:space="0" w:color="auto"/>
                <w:bottom w:val="none" w:sz="0" w:space="0" w:color="auto"/>
                <w:right w:val="none" w:sz="0" w:space="0" w:color="auto"/>
              </w:divBdr>
            </w:div>
          </w:divsChild>
        </w:div>
        <w:div w:id="1803159695">
          <w:marLeft w:val="0"/>
          <w:marRight w:val="0"/>
          <w:marTop w:val="0"/>
          <w:marBottom w:val="0"/>
          <w:divBdr>
            <w:top w:val="none" w:sz="0" w:space="0" w:color="auto"/>
            <w:left w:val="none" w:sz="0" w:space="0" w:color="auto"/>
            <w:bottom w:val="none" w:sz="0" w:space="0" w:color="auto"/>
            <w:right w:val="none" w:sz="0" w:space="0" w:color="auto"/>
          </w:divBdr>
          <w:divsChild>
            <w:div w:id="1626618483">
              <w:marLeft w:val="0"/>
              <w:marRight w:val="0"/>
              <w:marTop w:val="0"/>
              <w:marBottom w:val="0"/>
              <w:divBdr>
                <w:top w:val="none" w:sz="0" w:space="0" w:color="auto"/>
                <w:left w:val="none" w:sz="0" w:space="0" w:color="auto"/>
                <w:bottom w:val="none" w:sz="0" w:space="0" w:color="auto"/>
                <w:right w:val="none" w:sz="0" w:space="0" w:color="auto"/>
              </w:divBdr>
            </w:div>
          </w:divsChild>
        </w:div>
        <w:div w:id="1839425412">
          <w:marLeft w:val="0"/>
          <w:marRight w:val="0"/>
          <w:marTop w:val="0"/>
          <w:marBottom w:val="0"/>
          <w:divBdr>
            <w:top w:val="none" w:sz="0" w:space="0" w:color="auto"/>
            <w:left w:val="none" w:sz="0" w:space="0" w:color="auto"/>
            <w:bottom w:val="none" w:sz="0" w:space="0" w:color="auto"/>
            <w:right w:val="none" w:sz="0" w:space="0" w:color="auto"/>
          </w:divBdr>
          <w:divsChild>
            <w:div w:id="1716855867">
              <w:marLeft w:val="0"/>
              <w:marRight w:val="0"/>
              <w:marTop w:val="0"/>
              <w:marBottom w:val="0"/>
              <w:divBdr>
                <w:top w:val="none" w:sz="0" w:space="0" w:color="auto"/>
                <w:left w:val="none" w:sz="0" w:space="0" w:color="auto"/>
                <w:bottom w:val="none" w:sz="0" w:space="0" w:color="auto"/>
                <w:right w:val="none" w:sz="0" w:space="0" w:color="auto"/>
              </w:divBdr>
            </w:div>
          </w:divsChild>
        </w:div>
        <w:div w:id="1847747725">
          <w:marLeft w:val="0"/>
          <w:marRight w:val="0"/>
          <w:marTop w:val="0"/>
          <w:marBottom w:val="0"/>
          <w:divBdr>
            <w:top w:val="none" w:sz="0" w:space="0" w:color="auto"/>
            <w:left w:val="none" w:sz="0" w:space="0" w:color="auto"/>
            <w:bottom w:val="none" w:sz="0" w:space="0" w:color="auto"/>
            <w:right w:val="none" w:sz="0" w:space="0" w:color="auto"/>
          </w:divBdr>
          <w:divsChild>
            <w:div w:id="1167401175">
              <w:marLeft w:val="0"/>
              <w:marRight w:val="0"/>
              <w:marTop w:val="0"/>
              <w:marBottom w:val="0"/>
              <w:divBdr>
                <w:top w:val="none" w:sz="0" w:space="0" w:color="auto"/>
                <w:left w:val="none" w:sz="0" w:space="0" w:color="auto"/>
                <w:bottom w:val="none" w:sz="0" w:space="0" w:color="auto"/>
                <w:right w:val="none" w:sz="0" w:space="0" w:color="auto"/>
              </w:divBdr>
            </w:div>
          </w:divsChild>
        </w:div>
        <w:div w:id="1909538049">
          <w:marLeft w:val="0"/>
          <w:marRight w:val="0"/>
          <w:marTop w:val="0"/>
          <w:marBottom w:val="0"/>
          <w:divBdr>
            <w:top w:val="none" w:sz="0" w:space="0" w:color="auto"/>
            <w:left w:val="none" w:sz="0" w:space="0" w:color="auto"/>
            <w:bottom w:val="none" w:sz="0" w:space="0" w:color="auto"/>
            <w:right w:val="none" w:sz="0" w:space="0" w:color="auto"/>
          </w:divBdr>
          <w:divsChild>
            <w:div w:id="1590196639">
              <w:marLeft w:val="0"/>
              <w:marRight w:val="0"/>
              <w:marTop w:val="0"/>
              <w:marBottom w:val="0"/>
              <w:divBdr>
                <w:top w:val="none" w:sz="0" w:space="0" w:color="auto"/>
                <w:left w:val="none" w:sz="0" w:space="0" w:color="auto"/>
                <w:bottom w:val="none" w:sz="0" w:space="0" w:color="auto"/>
                <w:right w:val="none" w:sz="0" w:space="0" w:color="auto"/>
              </w:divBdr>
            </w:div>
          </w:divsChild>
        </w:div>
        <w:div w:id="2021812666">
          <w:marLeft w:val="0"/>
          <w:marRight w:val="0"/>
          <w:marTop w:val="0"/>
          <w:marBottom w:val="0"/>
          <w:divBdr>
            <w:top w:val="none" w:sz="0" w:space="0" w:color="auto"/>
            <w:left w:val="none" w:sz="0" w:space="0" w:color="auto"/>
            <w:bottom w:val="none" w:sz="0" w:space="0" w:color="auto"/>
            <w:right w:val="none" w:sz="0" w:space="0" w:color="auto"/>
          </w:divBdr>
          <w:divsChild>
            <w:div w:id="1019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604">
      <w:bodyDiv w:val="1"/>
      <w:marLeft w:val="0"/>
      <w:marRight w:val="0"/>
      <w:marTop w:val="0"/>
      <w:marBottom w:val="0"/>
      <w:divBdr>
        <w:top w:val="none" w:sz="0" w:space="0" w:color="auto"/>
        <w:left w:val="none" w:sz="0" w:space="0" w:color="auto"/>
        <w:bottom w:val="none" w:sz="0" w:space="0" w:color="auto"/>
        <w:right w:val="none" w:sz="0" w:space="0" w:color="auto"/>
      </w:divBdr>
      <w:divsChild>
        <w:div w:id="304939637">
          <w:marLeft w:val="0"/>
          <w:marRight w:val="0"/>
          <w:marTop w:val="0"/>
          <w:marBottom w:val="0"/>
          <w:divBdr>
            <w:top w:val="none" w:sz="0" w:space="0" w:color="auto"/>
            <w:left w:val="none" w:sz="0" w:space="0" w:color="auto"/>
            <w:bottom w:val="none" w:sz="0" w:space="0" w:color="auto"/>
            <w:right w:val="none" w:sz="0" w:space="0" w:color="auto"/>
          </w:divBdr>
        </w:div>
        <w:div w:id="489711784">
          <w:marLeft w:val="0"/>
          <w:marRight w:val="0"/>
          <w:marTop w:val="0"/>
          <w:marBottom w:val="0"/>
          <w:divBdr>
            <w:top w:val="none" w:sz="0" w:space="0" w:color="auto"/>
            <w:left w:val="none" w:sz="0" w:space="0" w:color="auto"/>
            <w:bottom w:val="none" w:sz="0" w:space="0" w:color="auto"/>
            <w:right w:val="none" w:sz="0" w:space="0" w:color="auto"/>
          </w:divBdr>
        </w:div>
        <w:div w:id="507210999">
          <w:marLeft w:val="0"/>
          <w:marRight w:val="0"/>
          <w:marTop w:val="0"/>
          <w:marBottom w:val="0"/>
          <w:divBdr>
            <w:top w:val="none" w:sz="0" w:space="0" w:color="auto"/>
            <w:left w:val="none" w:sz="0" w:space="0" w:color="auto"/>
            <w:bottom w:val="none" w:sz="0" w:space="0" w:color="auto"/>
            <w:right w:val="none" w:sz="0" w:space="0" w:color="auto"/>
          </w:divBdr>
        </w:div>
        <w:div w:id="1754542431">
          <w:marLeft w:val="0"/>
          <w:marRight w:val="0"/>
          <w:marTop w:val="0"/>
          <w:marBottom w:val="0"/>
          <w:divBdr>
            <w:top w:val="none" w:sz="0" w:space="0" w:color="auto"/>
            <w:left w:val="none" w:sz="0" w:space="0" w:color="auto"/>
            <w:bottom w:val="none" w:sz="0" w:space="0" w:color="auto"/>
            <w:right w:val="none" w:sz="0" w:space="0" w:color="auto"/>
          </w:divBdr>
        </w:div>
      </w:divsChild>
    </w:div>
    <w:div w:id="1224222456">
      <w:bodyDiv w:val="1"/>
      <w:marLeft w:val="0"/>
      <w:marRight w:val="0"/>
      <w:marTop w:val="0"/>
      <w:marBottom w:val="0"/>
      <w:divBdr>
        <w:top w:val="none" w:sz="0" w:space="0" w:color="auto"/>
        <w:left w:val="none" w:sz="0" w:space="0" w:color="auto"/>
        <w:bottom w:val="none" w:sz="0" w:space="0" w:color="auto"/>
        <w:right w:val="none" w:sz="0" w:space="0" w:color="auto"/>
      </w:divBdr>
      <w:divsChild>
        <w:div w:id="1582525603">
          <w:marLeft w:val="0"/>
          <w:marRight w:val="0"/>
          <w:marTop w:val="0"/>
          <w:marBottom w:val="0"/>
          <w:divBdr>
            <w:top w:val="none" w:sz="0" w:space="0" w:color="auto"/>
            <w:left w:val="none" w:sz="0" w:space="0" w:color="auto"/>
            <w:bottom w:val="none" w:sz="0" w:space="0" w:color="auto"/>
            <w:right w:val="none" w:sz="0" w:space="0" w:color="auto"/>
          </w:divBdr>
        </w:div>
        <w:div w:id="1972443250">
          <w:marLeft w:val="0"/>
          <w:marRight w:val="0"/>
          <w:marTop w:val="0"/>
          <w:marBottom w:val="0"/>
          <w:divBdr>
            <w:top w:val="none" w:sz="0" w:space="0" w:color="auto"/>
            <w:left w:val="none" w:sz="0" w:space="0" w:color="auto"/>
            <w:bottom w:val="none" w:sz="0" w:space="0" w:color="auto"/>
            <w:right w:val="none" w:sz="0" w:space="0" w:color="auto"/>
          </w:divBdr>
        </w:div>
      </w:divsChild>
    </w:div>
    <w:div w:id="1247378217">
      <w:bodyDiv w:val="1"/>
      <w:marLeft w:val="0"/>
      <w:marRight w:val="0"/>
      <w:marTop w:val="0"/>
      <w:marBottom w:val="0"/>
      <w:divBdr>
        <w:top w:val="none" w:sz="0" w:space="0" w:color="auto"/>
        <w:left w:val="none" w:sz="0" w:space="0" w:color="auto"/>
        <w:bottom w:val="none" w:sz="0" w:space="0" w:color="auto"/>
        <w:right w:val="none" w:sz="0" w:space="0" w:color="auto"/>
      </w:divBdr>
      <w:divsChild>
        <w:div w:id="722098608">
          <w:marLeft w:val="0"/>
          <w:marRight w:val="0"/>
          <w:marTop w:val="0"/>
          <w:marBottom w:val="0"/>
          <w:divBdr>
            <w:top w:val="none" w:sz="0" w:space="0" w:color="auto"/>
            <w:left w:val="none" w:sz="0" w:space="0" w:color="auto"/>
            <w:bottom w:val="none" w:sz="0" w:space="0" w:color="auto"/>
            <w:right w:val="none" w:sz="0" w:space="0" w:color="auto"/>
          </w:divBdr>
          <w:divsChild>
            <w:div w:id="304503912">
              <w:marLeft w:val="0"/>
              <w:marRight w:val="0"/>
              <w:marTop w:val="0"/>
              <w:marBottom w:val="0"/>
              <w:divBdr>
                <w:top w:val="none" w:sz="0" w:space="0" w:color="auto"/>
                <w:left w:val="none" w:sz="0" w:space="0" w:color="auto"/>
                <w:bottom w:val="none" w:sz="0" w:space="0" w:color="auto"/>
                <w:right w:val="none" w:sz="0" w:space="0" w:color="auto"/>
              </w:divBdr>
            </w:div>
          </w:divsChild>
        </w:div>
        <w:div w:id="1810246609">
          <w:marLeft w:val="0"/>
          <w:marRight w:val="0"/>
          <w:marTop w:val="0"/>
          <w:marBottom w:val="0"/>
          <w:divBdr>
            <w:top w:val="none" w:sz="0" w:space="0" w:color="auto"/>
            <w:left w:val="none" w:sz="0" w:space="0" w:color="auto"/>
            <w:bottom w:val="none" w:sz="0" w:space="0" w:color="auto"/>
            <w:right w:val="none" w:sz="0" w:space="0" w:color="auto"/>
          </w:divBdr>
          <w:divsChild>
            <w:div w:id="1899322240">
              <w:marLeft w:val="0"/>
              <w:marRight w:val="0"/>
              <w:marTop w:val="0"/>
              <w:marBottom w:val="0"/>
              <w:divBdr>
                <w:top w:val="none" w:sz="0" w:space="0" w:color="auto"/>
                <w:left w:val="none" w:sz="0" w:space="0" w:color="auto"/>
                <w:bottom w:val="none" w:sz="0" w:space="0" w:color="auto"/>
                <w:right w:val="none" w:sz="0" w:space="0" w:color="auto"/>
              </w:divBdr>
            </w:div>
            <w:div w:id="20265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23">
      <w:bodyDiv w:val="1"/>
      <w:marLeft w:val="0"/>
      <w:marRight w:val="0"/>
      <w:marTop w:val="0"/>
      <w:marBottom w:val="0"/>
      <w:divBdr>
        <w:top w:val="none" w:sz="0" w:space="0" w:color="auto"/>
        <w:left w:val="none" w:sz="0" w:space="0" w:color="auto"/>
        <w:bottom w:val="none" w:sz="0" w:space="0" w:color="auto"/>
        <w:right w:val="none" w:sz="0" w:space="0" w:color="auto"/>
      </w:divBdr>
    </w:div>
    <w:div w:id="1281063470">
      <w:bodyDiv w:val="1"/>
      <w:marLeft w:val="0"/>
      <w:marRight w:val="0"/>
      <w:marTop w:val="0"/>
      <w:marBottom w:val="0"/>
      <w:divBdr>
        <w:top w:val="none" w:sz="0" w:space="0" w:color="auto"/>
        <w:left w:val="none" w:sz="0" w:space="0" w:color="auto"/>
        <w:bottom w:val="none" w:sz="0" w:space="0" w:color="auto"/>
        <w:right w:val="none" w:sz="0" w:space="0" w:color="auto"/>
      </w:divBdr>
      <w:divsChild>
        <w:div w:id="431583572">
          <w:marLeft w:val="0"/>
          <w:marRight w:val="0"/>
          <w:marTop w:val="0"/>
          <w:marBottom w:val="0"/>
          <w:divBdr>
            <w:top w:val="none" w:sz="0" w:space="0" w:color="auto"/>
            <w:left w:val="none" w:sz="0" w:space="0" w:color="auto"/>
            <w:bottom w:val="none" w:sz="0" w:space="0" w:color="auto"/>
            <w:right w:val="none" w:sz="0" w:space="0" w:color="auto"/>
          </w:divBdr>
          <w:divsChild>
            <w:div w:id="229534978">
              <w:marLeft w:val="0"/>
              <w:marRight w:val="0"/>
              <w:marTop w:val="0"/>
              <w:marBottom w:val="0"/>
              <w:divBdr>
                <w:top w:val="none" w:sz="0" w:space="0" w:color="auto"/>
                <w:left w:val="none" w:sz="0" w:space="0" w:color="auto"/>
                <w:bottom w:val="none" w:sz="0" w:space="0" w:color="auto"/>
                <w:right w:val="none" w:sz="0" w:space="0" w:color="auto"/>
              </w:divBdr>
            </w:div>
            <w:div w:id="407963412">
              <w:marLeft w:val="0"/>
              <w:marRight w:val="0"/>
              <w:marTop w:val="0"/>
              <w:marBottom w:val="0"/>
              <w:divBdr>
                <w:top w:val="none" w:sz="0" w:space="0" w:color="auto"/>
                <w:left w:val="none" w:sz="0" w:space="0" w:color="auto"/>
                <w:bottom w:val="none" w:sz="0" w:space="0" w:color="auto"/>
                <w:right w:val="none" w:sz="0" w:space="0" w:color="auto"/>
              </w:divBdr>
            </w:div>
            <w:div w:id="1031227182">
              <w:marLeft w:val="0"/>
              <w:marRight w:val="0"/>
              <w:marTop w:val="0"/>
              <w:marBottom w:val="0"/>
              <w:divBdr>
                <w:top w:val="none" w:sz="0" w:space="0" w:color="auto"/>
                <w:left w:val="none" w:sz="0" w:space="0" w:color="auto"/>
                <w:bottom w:val="none" w:sz="0" w:space="0" w:color="auto"/>
                <w:right w:val="none" w:sz="0" w:space="0" w:color="auto"/>
              </w:divBdr>
            </w:div>
            <w:div w:id="1272786131">
              <w:marLeft w:val="0"/>
              <w:marRight w:val="0"/>
              <w:marTop w:val="0"/>
              <w:marBottom w:val="0"/>
              <w:divBdr>
                <w:top w:val="none" w:sz="0" w:space="0" w:color="auto"/>
                <w:left w:val="none" w:sz="0" w:space="0" w:color="auto"/>
                <w:bottom w:val="none" w:sz="0" w:space="0" w:color="auto"/>
                <w:right w:val="none" w:sz="0" w:space="0" w:color="auto"/>
              </w:divBdr>
            </w:div>
            <w:div w:id="1302273389">
              <w:marLeft w:val="0"/>
              <w:marRight w:val="0"/>
              <w:marTop w:val="0"/>
              <w:marBottom w:val="0"/>
              <w:divBdr>
                <w:top w:val="none" w:sz="0" w:space="0" w:color="auto"/>
                <w:left w:val="none" w:sz="0" w:space="0" w:color="auto"/>
                <w:bottom w:val="none" w:sz="0" w:space="0" w:color="auto"/>
                <w:right w:val="none" w:sz="0" w:space="0" w:color="auto"/>
              </w:divBdr>
            </w:div>
            <w:div w:id="1532458211">
              <w:marLeft w:val="0"/>
              <w:marRight w:val="0"/>
              <w:marTop w:val="0"/>
              <w:marBottom w:val="0"/>
              <w:divBdr>
                <w:top w:val="none" w:sz="0" w:space="0" w:color="auto"/>
                <w:left w:val="none" w:sz="0" w:space="0" w:color="auto"/>
                <w:bottom w:val="none" w:sz="0" w:space="0" w:color="auto"/>
                <w:right w:val="none" w:sz="0" w:space="0" w:color="auto"/>
              </w:divBdr>
            </w:div>
            <w:div w:id="1549293075">
              <w:marLeft w:val="0"/>
              <w:marRight w:val="0"/>
              <w:marTop w:val="0"/>
              <w:marBottom w:val="0"/>
              <w:divBdr>
                <w:top w:val="none" w:sz="0" w:space="0" w:color="auto"/>
                <w:left w:val="none" w:sz="0" w:space="0" w:color="auto"/>
                <w:bottom w:val="none" w:sz="0" w:space="0" w:color="auto"/>
                <w:right w:val="none" w:sz="0" w:space="0" w:color="auto"/>
              </w:divBdr>
            </w:div>
            <w:div w:id="1628198111">
              <w:marLeft w:val="0"/>
              <w:marRight w:val="0"/>
              <w:marTop w:val="0"/>
              <w:marBottom w:val="0"/>
              <w:divBdr>
                <w:top w:val="none" w:sz="0" w:space="0" w:color="auto"/>
                <w:left w:val="none" w:sz="0" w:space="0" w:color="auto"/>
                <w:bottom w:val="none" w:sz="0" w:space="0" w:color="auto"/>
                <w:right w:val="none" w:sz="0" w:space="0" w:color="auto"/>
              </w:divBdr>
            </w:div>
            <w:div w:id="1667515562">
              <w:marLeft w:val="0"/>
              <w:marRight w:val="0"/>
              <w:marTop w:val="0"/>
              <w:marBottom w:val="0"/>
              <w:divBdr>
                <w:top w:val="none" w:sz="0" w:space="0" w:color="auto"/>
                <w:left w:val="none" w:sz="0" w:space="0" w:color="auto"/>
                <w:bottom w:val="none" w:sz="0" w:space="0" w:color="auto"/>
                <w:right w:val="none" w:sz="0" w:space="0" w:color="auto"/>
              </w:divBdr>
            </w:div>
            <w:div w:id="1902906202">
              <w:marLeft w:val="0"/>
              <w:marRight w:val="0"/>
              <w:marTop w:val="0"/>
              <w:marBottom w:val="0"/>
              <w:divBdr>
                <w:top w:val="none" w:sz="0" w:space="0" w:color="auto"/>
                <w:left w:val="none" w:sz="0" w:space="0" w:color="auto"/>
                <w:bottom w:val="none" w:sz="0" w:space="0" w:color="auto"/>
                <w:right w:val="none" w:sz="0" w:space="0" w:color="auto"/>
              </w:divBdr>
            </w:div>
            <w:div w:id="1909028915">
              <w:marLeft w:val="0"/>
              <w:marRight w:val="0"/>
              <w:marTop w:val="0"/>
              <w:marBottom w:val="0"/>
              <w:divBdr>
                <w:top w:val="none" w:sz="0" w:space="0" w:color="auto"/>
                <w:left w:val="none" w:sz="0" w:space="0" w:color="auto"/>
                <w:bottom w:val="none" w:sz="0" w:space="0" w:color="auto"/>
                <w:right w:val="none" w:sz="0" w:space="0" w:color="auto"/>
              </w:divBdr>
            </w:div>
            <w:div w:id="2119592645">
              <w:marLeft w:val="0"/>
              <w:marRight w:val="0"/>
              <w:marTop w:val="0"/>
              <w:marBottom w:val="0"/>
              <w:divBdr>
                <w:top w:val="none" w:sz="0" w:space="0" w:color="auto"/>
                <w:left w:val="none" w:sz="0" w:space="0" w:color="auto"/>
                <w:bottom w:val="none" w:sz="0" w:space="0" w:color="auto"/>
                <w:right w:val="none" w:sz="0" w:space="0" w:color="auto"/>
              </w:divBdr>
            </w:div>
          </w:divsChild>
        </w:div>
        <w:div w:id="1299452332">
          <w:marLeft w:val="0"/>
          <w:marRight w:val="0"/>
          <w:marTop w:val="0"/>
          <w:marBottom w:val="0"/>
          <w:divBdr>
            <w:top w:val="none" w:sz="0" w:space="0" w:color="auto"/>
            <w:left w:val="none" w:sz="0" w:space="0" w:color="auto"/>
            <w:bottom w:val="none" w:sz="0" w:space="0" w:color="auto"/>
            <w:right w:val="none" w:sz="0" w:space="0" w:color="auto"/>
          </w:divBdr>
          <w:divsChild>
            <w:div w:id="119299642">
              <w:marLeft w:val="0"/>
              <w:marRight w:val="0"/>
              <w:marTop w:val="0"/>
              <w:marBottom w:val="0"/>
              <w:divBdr>
                <w:top w:val="none" w:sz="0" w:space="0" w:color="auto"/>
                <w:left w:val="none" w:sz="0" w:space="0" w:color="auto"/>
                <w:bottom w:val="none" w:sz="0" w:space="0" w:color="auto"/>
                <w:right w:val="none" w:sz="0" w:space="0" w:color="auto"/>
              </w:divBdr>
            </w:div>
            <w:div w:id="165292295">
              <w:marLeft w:val="0"/>
              <w:marRight w:val="0"/>
              <w:marTop w:val="0"/>
              <w:marBottom w:val="0"/>
              <w:divBdr>
                <w:top w:val="none" w:sz="0" w:space="0" w:color="auto"/>
                <w:left w:val="none" w:sz="0" w:space="0" w:color="auto"/>
                <w:bottom w:val="none" w:sz="0" w:space="0" w:color="auto"/>
                <w:right w:val="none" w:sz="0" w:space="0" w:color="auto"/>
              </w:divBdr>
            </w:div>
            <w:div w:id="292181056">
              <w:marLeft w:val="0"/>
              <w:marRight w:val="0"/>
              <w:marTop w:val="0"/>
              <w:marBottom w:val="0"/>
              <w:divBdr>
                <w:top w:val="none" w:sz="0" w:space="0" w:color="auto"/>
                <w:left w:val="none" w:sz="0" w:space="0" w:color="auto"/>
                <w:bottom w:val="none" w:sz="0" w:space="0" w:color="auto"/>
                <w:right w:val="none" w:sz="0" w:space="0" w:color="auto"/>
              </w:divBdr>
            </w:div>
            <w:div w:id="420874478">
              <w:marLeft w:val="0"/>
              <w:marRight w:val="0"/>
              <w:marTop w:val="0"/>
              <w:marBottom w:val="0"/>
              <w:divBdr>
                <w:top w:val="none" w:sz="0" w:space="0" w:color="auto"/>
                <w:left w:val="none" w:sz="0" w:space="0" w:color="auto"/>
                <w:bottom w:val="none" w:sz="0" w:space="0" w:color="auto"/>
                <w:right w:val="none" w:sz="0" w:space="0" w:color="auto"/>
              </w:divBdr>
            </w:div>
            <w:div w:id="610552671">
              <w:marLeft w:val="0"/>
              <w:marRight w:val="0"/>
              <w:marTop w:val="0"/>
              <w:marBottom w:val="0"/>
              <w:divBdr>
                <w:top w:val="none" w:sz="0" w:space="0" w:color="auto"/>
                <w:left w:val="none" w:sz="0" w:space="0" w:color="auto"/>
                <w:bottom w:val="none" w:sz="0" w:space="0" w:color="auto"/>
                <w:right w:val="none" w:sz="0" w:space="0" w:color="auto"/>
              </w:divBdr>
            </w:div>
            <w:div w:id="614947025">
              <w:marLeft w:val="0"/>
              <w:marRight w:val="0"/>
              <w:marTop w:val="0"/>
              <w:marBottom w:val="0"/>
              <w:divBdr>
                <w:top w:val="none" w:sz="0" w:space="0" w:color="auto"/>
                <w:left w:val="none" w:sz="0" w:space="0" w:color="auto"/>
                <w:bottom w:val="none" w:sz="0" w:space="0" w:color="auto"/>
                <w:right w:val="none" w:sz="0" w:space="0" w:color="auto"/>
              </w:divBdr>
            </w:div>
            <w:div w:id="722829086">
              <w:marLeft w:val="0"/>
              <w:marRight w:val="0"/>
              <w:marTop w:val="0"/>
              <w:marBottom w:val="0"/>
              <w:divBdr>
                <w:top w:val="none" w:sz="0" w:space="0" w:color="auto"/>
                <w:left w:val="none" w:sz="0" w:space="0" w:color="auto"/>
                <w:bottom w:val="none" w:sz="0" w:space="0" w:color="auto"/>
                <w:right w:val="none" w:sz="0" w:space="0" w:color="auto"/>
              </w:divBdr>
            </w:div>
            <w:div w:id="800273427">
              <w:marLeft w:val="0"/>
              <w:marRight w:val="0"/>
              <w:marTop w:val="0"/>
              <w:marBottom w:val="0"/>
              <w:divBdr>
                <w:top w:val="none" w:sz="0" w:space="0" w:color="auto"/>
                <w:left w:val="none" w:sz="0" w:space="0" w:color="auto"/>
                <w:bottom w:val="none" w:sz="0" w:space="0" w:color="auto"/>
                <w:right w:val="none" w:sz="0" w:space="0" w:color="auto"/>
              </w:divBdr>
            </w:div>
            <w:div w:id="1078016774">
              <w:marLeft w:val="0"/>
              <w:marRight w:val="0"/>
              <w:marTop w:val="0"/>
              <w:marBottom w:val="0"/>
              <w:divBdr>
                <w:top w:val="none" w:sz="0" w:space="0" w:color="auto"/>
                <w:left w:val="none" w:sz="0" w:space="0" w:color="auto"/>
                <w:bottom w:val="none" w:sz="0" w:space="0" w:color="auto"/>
                <w:right w:val="none" w:sz="0" w:space="0" w:color="auto"/>
              </w:divBdr>
            </w:div>
            <w:div w:id="1293631422">
              <w:marLeft w:val="0"/>
              <w:marRight w:val="0"/>
              <w:marTop w:val="0"/>
              <w:marBottom w:val="0"/>
              <w:divBdr>
                <w:top w:val="none" w:sz="0" w:space="0" w:color="auto"/>
                <w:left w:val="none" w:sz="0" w:space="0" w:color="auto"/>
                <w:bottom w:val="none" w:sz="0" w:space="0" w:color="auto"/>
                <w:right w:val="none" w:sz="0" w:space="0" w:color="auto"/>
              </w:divBdr>
            </w:div>
            <w:div w:id="1407922765">
              <w:marLeft w:val="0"/>
              <w:marRight w:val="0"/>
              <w:marTop w:val="0"/>
              <w:marBottom w:val="0"/>
              <w:divBdr>
                <w:top w:val="none" w:sz="0" w:space="0" w:color="auto"/>
                <w:left w:val="none" w:sz="0" w:space="0" w:color="auto"/>
                <w:bottom w:val="none" w:sz="0" w:space="0" w:color="auto"/>
                <w:right w:val="none" w:sz="0" w:space="0" w:color="auto"/>
              </w:divBdr>
            </w:div>
            <w:div w:id="1664621106">
              <w:marLeft w:val="0"/>
              <w:marRight w:val="0"/>
              <w:marTop w:val="0"/>
              <w:marBottom w:val="0"/>
              <w:divBdr>
                <w:top w:val="none" w:sz="0" w:space="0" w:color="auto"/>
                <w:left w:val="none" w:sz="0" w:space="0" w:color="auto"/>
                <w:bottom w:val="none" w:sz="0" w:space="0" w:color="auto"/>
                <w:right w:val="none" w:sz="0" w:space="0" w:color="auto"/>
              </w:divBdr>
            </w:div>
            <w:div w:id="2052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220">
      <w:bodyDiv w:val="1"/>
      <w:marLeft w:val="0"/>
      <w:marRight w:val="0"/>
      <w:marTop w:val="0"/>
      <w:marBottom w:val="0"/>
      <w:divBdr>
        <w:top w:val="none" w:sz="0" w:space="0" w:color="auto"/>
        <w:left w:val="none" w:sz="0" w:space="0" w:color="auto"/>
        <w:bottom w:val="none" w:sz="0" w:space="0" w:color="auto"/>
        <w:right w:val="none" w:sz="0" w:space="0" w:color="auto"/>
      </w:divBdr>
      <w:divsChild>
        <w:div w:id="208733002">
          <w:marLeft w:val="0"/>
          <w:marRight w:val="0"/>
          <w:marTop w:val="0"/>
          <w:marBottom w:val="0"/>
          <w:divBdr>
            <w:top w:val="none" w:sz="0" w:space="0" w:color="auto"/>
            <w:left w:val="none" w:sz="0" w:space="0" w:color="auto"/>
            <w:bottom w:val="none" w:sz="0" w:space="0" w:color="auto"/>
            <w:right w:val="none" w:sz="0" w:space="0" w:color="auto"/>
          </w:divBdr>
        </w:div>
        <w:div w:id="1060053316">
          <w:marLeft w:val="0"/>
          <w:marRight w:val="0"/>
          <w:marTop w:val="0"/>
          <w:marBottom w:val="0"/>
          <w:divBdr>
            <w:top w:val="none" w:sz="0" w:space="0" w:color="auto"/>
            <w:left w:val="none" w:sz="0" w:space="0" w:color="auto"/>
            <w:bottom w:val="none" w:sz="0" w:space="0" w:color="auto"/>
            <w:right w:val="none" w:sz="0" w:space="0" w:color="auto"/>
          </w:divBdr>
        </w:div>
        <w:div w:id="1564410333">
          <w:marLeft w:val="0"/>
          <w:marRight w:val="0"/>
          <w:marTop w:val="0"/>
          <w:marBottom w:val="0"/>
          <w:divBdr>
            <w:top w:val="none" w:sz="0" w:space="0" w:color="auto"/>
            <w:left w:val="none" w:sz="0" w:space="0" w:color="auto"/>
            <w:bottom w:val="none" w:sz="0" w:space="0" w:color="auto"/>
            <w:right w:val="none" w:sz="0" w:space="0" w:color="auto"/>
          </w:divBdr>
        </w:div>
      </w:divsChild>
    </w:div>
    <w:div w:id="1313751903">
      <w:bodyDiv w:val="1"/>
      <w:marLeft w:val="0"/>
      <w:marRight w:val="0"/>
      <w:marTop w:val="0"/>
      <w:marBottom w:val="0"/>
      <w:divBdr>
        <w:top w:val="none" w:sz="0" w:space="0" w:color="auto"/>
        <w:left w:val="none" w:sz="0" w:space="0" w:color="auto"/>
        <w:bottom w:val="none" w:sz="0" w:space="0" w:color="auto"/>
        <w:right w:val="none" w:sz="0" w:space="0" w:color="auto"/>
      </w:divBdr>
      <w:divsChild>
        <w:div w:id="522979884">
          <w:marLeft w:val="0"/>
          <w:marRight w:val="0"/>
          <w:marTop w:val="0"/>
          <w:marBottom w:val="0"/>
          <w:divBdr>
            <w:top w:val="none" w:sz="0" w:space="0" w:color="auto"/>
            <w:left w:val="none" w:sz="0" w:space="0" w:color="auto"/>
            <w:bottom w:val="none" w:sz="0" w:space="0" w:color="auto"/>
            <w:right w:val="none" w:sz="0" w:space="0" w:color="auto"/>
          </w:divBdr>
          <w:divsChild>
            <w:div w:id="2091195768">
              <w:marLeft w:val="0"/>
              <w:marRight w:val="0"/>
              <w:marTop w:val="30"/>
              <w:marBottom w:val="30"/>
              <w:divBdr>
                <w:top w:val="none" w:sz="0" w:space="0" w:color="auto"/>
                <w:left w:val="none" w:sz="0" w:space="0" w:color="auto"/>
                <w:bottom w:val="none" w:sz="0" w:space="0" w:color="auto"/>
                <w:right w:val="none" w:sz="0" w:space="0" w:color="auto"/>
              </w:divBdr>
              <w:divsChild>
                <w:div w:id="94135998">
                  <w:marLeft w:val="0"/>
                  <w:marRight w:val="0"/>
                  <w:marTop w:val="0"/>
                  <w:marBottom w:val="0"/>
                  <w:divBdr>
                    <w:top w:val="none" w:sz="0" w:space="0" w:color="auto"/>
                    <w:left w:val="none" w:sz="0" w:space="0" w:color="auto"/>
                    <w:bottom w:val="none" w:sz="0" w:space="0" w:color="auto"/>
                    <w:right w:val="none" w:sz="0" w:space="0" w:color="auto"/>
                  </w:divBdr>
                  <w:divsChild>
                    <w:div w:id="1185047996">
                      <w:marLeft w:val="0"/>
                      <w:marRight w:val="0"/>
                      <w:marTop w:val="0"/>
                      <w:marBottom w:val="0"/>
                      <w:divBdr>
                        <w:top w:val="none" w:sz="0" w:space="0" w:color="auto"/>
                        <w:left w:val="none" w:sz="0" w:space="0" w:color="auto"/>
                        <w:bottom w:val="none" w:sz="0" w:space="0" w:color="auto"/>
                        <w:right w:val="none" w:sz="0" w:space="0" w:color="auto"/>
                      </w:divBdr>
                    </w:div>
                  </w:divsChild>
                </w:div>
                <w:div w:id="201328272">
                  <w:marLeft w:val="0"/>
                  <w:marRight w:val="0"/>
                  <w:marTop w:val="0"/>
                  <w:marBottom w:val="0"/>
                  <w:divBdr>
                    <w:top w:val="none" w:sz="0" w:space="0" w:color="auto"/>
                    <w:left w:val="none" w:sz="0" w:space="0" w:color="auto"/>
                    <w:bottom w:val="none" w:sz="0" w:space="0" w:color="auto"/>
                    <w:right w:val="none" w:sz="0" w:space="0" w:color="auto"/>
                  </w:divBdr>
                  <w:divsChild>
                    <w:div w:id="786049117">
                      <w:marLeft w:val="0"/>
                      <w:marRight w:val="0"/>
                      <w:marTop w:val="0"/>
                      <w:marBottom w:val="0"/>
                      <w:divBdr>
                        <w:top w:val="none" w:sz="0" w:space="0" w:color="auto"/>
                        <w:left w:val="none" w:sz="0" w:space="0" w:color="auto"/>
                        <w:bottom w:val="none" w:sz="0" w:space="0" w:color="auto"/>
                        <w:right w:val="none" w:sz="0" w:space="0" w:color="auto"/>
                      </w:divBdr>
                    </w:div>
                  </w:divsChild>
                </w:div>
                <w:div w:id="368579170">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 w:id="411195299">
                  <w:marLeft w:val="0"/>
                  <w:marRight w:val="0"/>
                  <w:marTop w:val="0"/>
                  <w:marBottom w:val="0"/>
                  <w:divBdr>
                    <w:top w:val="none" w:sz="0" w:space="0" w:color="auto"/>
                    <w:left w:val="none" w:sz="0" w:space="0" w:color="auto"/>
                    <w:bottom w:val="none" w:sz="0" w:space="0" w:color="auto"/>
                    <w:right w:val="none" w:sz="0" w:space="0" w:color="auto"/>
                  </w:divBdr>
                  <w:divsChild>
                    <w:div w:id="775373379">
                      <w:marLeft w:val="0"/>
                      <w:marRight w:val="0"/>
                      <w:marTop w:val="0"/>
                      <w:marBottom w:val="0"/>
                      <w:divBdr>
                        <w:top w:val="none" w:sz="0" w:space="0" w:color="auto"/>
                        <w:left w:val="none" w:sz="0" w:space="0" w:color="auto"/>
                        <w:bottom w:val="none" w:sz="0" w:space="0" w:color="auto"/>
                        <w:right w:val="none" w:sz="0" w:space="0" w:color="auto"/>
                      </w:divBdr>
                    </w:div>
                  </w:divsChild>
                </w:div>
                <w:div w:id="534390968">
                  <w:marLeft w:val="0"/>
                  <w:marRight w:val="0"/>
                  <w:marTop w:val="0"/>
                  <w:marBottom w:val="0"/>
                  <w:divBdr>
                    <w:top w:val="none" w:sz="0" w:space="0" w:color="auto"/>
                    <w:left w:val="none" w:sz="0" w:space="0" w:color="auto"/>
                    <w:bottom w:val="none" w:sz="0" w:space="0" w:color="auto"/>
                    <w:right w:val="none" w:sz="0" w:space="0" w:color="auto"/>
                  </w:divBdr>
                  <w:divsChild>
                    <w:div w:id="1367873388">
                      <w:marLeft w:val="0"/>
                      <w:marRight w:val="0"/>
                      <w:marTop w:val="0"/>
                      <w:marBottom w:val="0"/>
                      <w:divBdr>
                        <w:top w:val="none" w:sz="0" w:space="0" w:color="auto"/>
                        <w:left w:val="none" w:sz="0" w:space="0" w:color="auto"/>
                        <w:bottom w:val="none" w:sz="0" w:space="0" w:color="auto"/>
                        <w:right w:val="none" w:sz="0" w:space="0" w:color="auto"/>
                      </w:divBdr>
                    </w:div>
                  </w:divsChild>
                </w:div>
                <w:div w:id="685598058">
                  <w:marLeft w:val="0"/>
                  <w:marRight w:val="0"/>
                  <w:marTop w:val="0"/>
                  <w:marBottom w:val="0"/>
                  <w:divBdr>
                    <w:top w:val="none" w:sz="0" w:space="0" w:color="auto"/>
                    <w:left w:val="none" w:sz="0" w:space="0" w:color="auto"/>
                    <w:bottom w:val="none" w:sz="0" w:space="0" w:color="auto"/>
                    <w:right w:val="none" w:sz="0" w:space="0" w:color="auto"/>
                  </w:divBdr>
                  <w:divsChild>
                    <w:div w:id="538279282">
                      <w:marLeft w:val="0"/>
                      <w:marRight w:val="0"/>
                      <w:marTop w:val="0"/>
                      <w:marBottom w:val="0"/>
                      <w:divBdr>
                        <w:top w:val="none" w:sz="0" w:space="0" w:color="auto"/>
                        <w:left w:val="none" w:sz="0" w:space="0" w:color="auto"/>
                        <w:bottom w:val="none" w:sz="0" w:space="0" w:color="auto"/>
                        <w:right w:val="none" w:sz="0" w:space="0" w:color="auto"/>
                      </w:divBdr>
                    </w:div>
                  </w:divsChild>
                </w:div>
                <w:div w:id="980227357">
                  <w:marLeft w:val="0"/>
                  <w:marRight w:val="0"/>
                  <w:marTop w:val="0"/>
                  <w:marBottom w:val="0"/>
                  <w:divBdr>
                    <w:top w:val="none" w:sz="0" w:space="0" w:color="auto"/>
                    <w:left w:val="none" w:sz="0" w:space="0" w:color="auto"/>
                    <w:bottom w:val="none" w:sz="0" w:space="0" w:color="auto"/>
                    <w:right w:val="none" w:sz="0" w:space="0" w:color="auto"/>
                  </w:divBdr>
                  <w:divsChild>
                    <w:div w:id="934050482">
                      <w:marLeft w:val="0"/>
                      <w:marRight w:val="0"/>
                      <w:marTop w:val="0"/>
                      <w:marBottom w:val="0"/>
                      <w:divBdr>
                        <w:top w:val="none" w:sz="0" w:space="0" w:color="auto"/>
                        <w:left w:val="none" w:sz="0" w:space="0" w:color="auto"/>
                        <w:bottom w:val="none" w:sz="0" w:space="0" w:color="auto"/>
                        <w:right w:val="none" w:sz="0" w:space="0" w:color="auto"/>
                      </w:divBdr>
                    </w:div>
                  </w:divsChild>
                </w:div>
                <w:div w:id="992485388">
                  <w:marLeft w:val="0"/>
                  <w:marRight w:val="0"/>
                  <w:marTop w:val="0"/>
                  <w:marBottom w:val="0"/>
                  <w:divBdr>
                    <w:top w:val="none" w:sz="0" w:space="0" w:color="auto"/>
                    <w:left w:val="none" w:sz="0" w:space="0" w:color="auto"/>
                    <w:bottom w:val="none" w:sz="0" w:space="0" w:color="auto"/>
                    <w:right w:val="none" w:sz="0" w:space="0" w:color="auto"/>
                  </w:divBdr>
                  <w:divsChild>
                    <w:div w:id="1293487824">
                      <w:marLeft w:val="0"/>
                      <w:marRight w:val="0"/>
                      <w:marTop w:val="0"/>
                      <w:marBottom w:val="0"/>
                      <w:divBdr>
                        <w:top w:val="none" w:sz="0" w:space="0" w:color="auto"/>
                        <w:left w:val="none" w:sz="0" w:space="0" w:color="auto"/>
                        <w:bottom w:val="none" w:sz="0" w:space="0" w:color="auto"/>
                        <w:right w:val="none" w:sz="0" w:space="0" w:color="auto"/>
                      </w:divBdr>
                    </w:div>
                  </w:divsChild>
                </w:div>
                <w:div w:id="1045913297">
                  <w:marLeft w:val="0"/>
                  <w:marRight w:val="0"/>
                  <w:marTop w:val="0"/>
                  <w:marBottom w:val="0"/>
                  <w:divBdr>
                    <w:top w:val="none" w:sz="0" w:space="0" w:color="auto"/>
                    <w:left w:val="none" w:sz="0" w:space="0" w:color="auto"/>
                    <w:bottom w:val="none" w:sz="0" w:space="0" w:color="auto"/>
                    <w:right w:val="none" w:sz="0" w:space="0" w:color="auto"/>
                  </w:divBdr>
                  <w:divsChild>
                    <w:div w:id="961349774">
                      <w:marLeft w:val="0"/>
                      <w:marRight w:val="0"/>
                      <w:marTop w:val="0"/>
                      <w:marBottom w:val="0"/>
                      <w:divBdr>
                        <w:top w:val="none" w:sz="0" w:space="0" w:color="auto"/>
                        <w:left w:val="none" w:sz="0" w:space="0" w:color="auto"/>
                        <w:bottom w:val="none" w:sz="0" w:space="0" w:color="auto"/>
                        <w:right w:val="none" w:sz="0" w:space="0" w:color="auto"/>
                      </w:divBdr>
                    </w:div>
                  </w:divsChild>
                </w:div>
                <w:div w:id="1113593244">
                  <w:marLeft w:val="0"/>
                  <w:marRight w:val="0"/>
                  <w:marTop w:val="0"/>
                  <w:marBottom w:val="0"/>
                  <w:divBdr>
                    <w:top w:val="none" w:sz="0" w:space="0" w:color="auto"/>
                    <w:left w:val="none" w:sz="0" w:space="0" w:color="auto"/>
                    <w:bottom w:val="none" w:sz="0" w:space="0" w:color="auto"/>
                    <w:right w:val="none" w:sz="0" w:space="0" w:color="auto"/>
                  </w:divBdr>
                  <w:divsChild>
                    <w:div w:id="1184593546">
                      <w:marLeft w:val="0"/>
                      <w:marRight w:val="0"/>
                      <w:marTop w:val="0"/>
                      <w:marBottom w:val="0"/>
                      <w:divBdr>
                        <w:top w:val="none" w:sz="0" w:space="0" w:color="auto"/>
                        <w:left w:val="none" w:sz="0" w:space="0" w:color="auto"/>
                        <w:bottom w:val="none" w:sz="0" w:space="0" w:color="auto"/>
                        <w:right w:val="none" w:sz="0" w:space="0" w:color="auto"/>
                      </w:divBdr>
                    </w:div>
                  </w:divsChild>
                </w:div>
                <w:div w:id="1235117977">
                  <w:marLeft w:val="0"/>
                  <w:marRight w:val="0"/>
                  <w:marTop w:val="0"/>
                  <w:marBottom w:val="0"/>
                  <w:divBdr>
                    <w:top w:val="none" w:sz="0" w:space="0" w:color="auto"/>
                    <w:left w:val="none" w:sz="0" w:space="0" w:color="auto"/>
                    <w:bottom w:val="none" w:sz="0" w:space="0" w:color="auto"/>
                    <w:right w:val="none" w:sz="0" w:space="0" w:color="auto"/>
                  </w:divBdr>
                  <w:divsChild>
                    <w:div w:id="179006286">
                      <w:marLeft w:val="0"/>
                      <w:marRight w:val="0"/>
                      <w:marTop w:val="0"/>
                      <w:marBottom w:val="0"/>
                      <w:divBdr>
                        <w:top w:val="none" w:sz="0" w:space="0" w:color="auto"/>
                        <w:left w:val="none" w:sz="0" w:space="0" w:color="auto"/>
                        <w:bottom w:val="none" w:sz="0" w:space="0" w:color="auto"/>
                        <w:right w:val="none" w:sz="0" w:space="0" w:color="auto"/>
                      </w:divBdr>
                    </w:div>
                  </w:divsChild>
                </w:div>
                <w:div w:id="1300652614">
                  <w:marLeft w:val="0"/>
                  <w:marRight w:val="0"/>
                  <w:marTop w:val="0"/>
                  <w:marBottom w:val="0"/>
                  <w:divBdr>
                    <w:top w:val="none" w:sz="0" w:space="0" w:color="auto"/>
                    <w:left w:val="none" w:sz="0" w:space="0" w:color="auto"/>
                    <w:bottom w:val="none" w:sz="0" w:space="0" w:color="auto"/>
                    <w:right w:val="none" w:sz="0" w:space="0" w:color="auto"/>
                  </w:divBdr>
                  <w:divsChild>
                    <w:div w:id="688020572">
                      <w:marLeft w:val="0"/>
                      <w:marRight w:val="0"/>
                      <w:marTop w:val="0"/>
                      <w:marBottom w:val="0"/>
                      <w:divBdr>
                        <w:top w:val="none" w:sz="0" w:space="0" w:color="auto"/>
                        <w:left w:val="none" w:sz="0" w:space="0" w:color="auto"/>
                        <w:bottom w:val="none" w:sz="0" w:space="0" w:color="auto"/>
                        <w:right w:val="none" w:sz="0" w:space="0" w:color="auto"/>
                      </w:divBdr>
                    </w:div>
                  </w:divsChild>
                </w:div>
                <w:div w:id="1543908454">
                  <w:marLeft w:val="0"/>
                  <w:marRight w:val="0"/>
                  <w:marTop w:val="0"/>
                  <w:marBottom w:val="0"/>
                  <w:divBdr>
                    <w:top w:val="none" w:sz="0" w:space="0" w:color="auto"/>
                    <w:left w:val="none" w:sz="0" w:space="0" w:color="auto"/>
                    <w:bottom w:val="none" w:sz="0" w:space="0" w:color="auto"/>
                    <w:right w:val="none" w:sz="0" w:space="0" w:color="auto"/>
                  </w:divBdr>
                  <w:divsChild>
                    <w:div w:id="134495992">
                      <w:marLeft w:val="0"/>
                      <w:marRight w:val="0"/>
                      <w:marTop w:val="0"/>
                      <w:marBottom w:val="0"/>
                      <w:divBdr>
                        <w:top w:val="none" w:sz="0" w:space="0" w:color="auto"/>
                        <w:left w:val="none" w:sz="0" w:space="0" w:color="auto"/>
                        <w:bottom w:val="none" w:sz="0" w:space="0" w:color="auto"/>
                        <w:right w:val="none" w:sz="0" w:space="0" w:color="auto"/>
                      </w:divBdr>
                    </w:div>
                  </w:divsChild>
                </w:div>
                <w:div w:id="1765950563">
                  <w:marLeft w:val="0"/>
                  <w:marRight w:val="0"/>
                  <w:marTop w:val="0"/>
                  <w:marBottom w:val="0"/>
                  <w:divBdr>
                    <w:top w:val="none" w:sz="0" w:space="0" w:color="auto"/>
                    <w:left w:val="none" w:sz="0" w:space="0" w:color="auto"/>
                    <w:bottom w:val="none" w:sz="0" w:space="0" w:color="auto"/>
                    <w:right w:val="none" w:sz="0" w:space="0" w:color="auto"/>
                  </w:divBdr>
                  <w:divsChild>
                    <w:div w:id="20404750">
                      <w:marLeft w:val="0"/>
                      <w:marRight w:val="0"/>
                      <w:marTop w:val="0"/>
                      <w:marBottom w:val="0"/>
                      <w:divBdr>
                        <w:top w:val="none" w:sz="0" w:space="0" w:color="auto"/>
                        <w:left w:val="none" w:sz="0" w:space="0" w:color="auto"/>
                        <w:bottom w:val="none" w:sz="0" w:space="0" w:color="auto"/>
                        <w:right w:val="none" w:sz="0" w:space="0" w:color="auto"/>
                      </w:divBdr>
                    </w:div>
                  </w:divsChild>
                </w:div>
                <w:div w:id="1793396934">
                  <w:marLeft w:val="0"/>
                  <w:marRight w:val="0"/>
                  <w:marTop w:val="0"/>
                  <w:marBottom w:val="0"/>
                  <w:divBdr>
                    <w:top w:val="none" w:sz="0" w:space="0" w:color="auto"/>
                    <w:left w:val="none" w:sz="0" w:space="0" w:color="auto"/>
                    <w:bottom w:val="none" w:sz="0" w:space="0" w:color="auto"/>
                    <w:right w:val="none" w:sz="0" w:space="0" w:color="auto"/>
                  </w:divBdr>
                  <w:divsChild>
                    <w:div w:id="4439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6312">
          <w:marLeft w:val="0"/>
          <w:marRight w:val="0"/>
          <w:marTop w:val="0"/>
          <w:marBottom w:val="0"/>
          <w:divBdr>
            <w:top w:val="none" w:sz="0" w:space="0" w:color="auto"/>
            <w:left w:val="none" w:sz="0" w:space="0" w:color="auto"/>
            <w:bottom w:val="none" w:sz="0" w:space="0" w:color="auto"/>
            <w:right w:val="none" w:sz="0" w:space="0" w:color="auto"/>
          </w:divBdr>
          <w:divsChild>
            <w:div w:id="1825388602">
              <w:marLeft w:val="0"/>
              <w:marRight w:val="0"/>
              <w:marTop w:val="30"/>
              <w:marBottom w:val="30"/>
              <w:divBdr>
                <w:top w:val="none" w:sz="0" w:space="0" w:color="auto"/>
                <w:left w:val="none" w:sz="0" w:space="0" w:color="auto"/>
                <w:bottom w:val="none" w:sz="0" w:space="0" w:color="auto"/>
                <w:right w:val="none" w:sz="0" w:space="0" w:color="auto"/>
              </w:divBdr>
              <w:divsChild>
                <w:div w:id="99378156">
                  <w:marLeft w:val="0"/>
                  <w:marRight w:val="0"/>
                  <w:marTop w:val="0"/>
                  <w:marBottom w:val="0"/>
                  <w:divBdr>
                    <w:top w:val="none" w:sz="0" w:space="0" w:color="auto"/>
                    <w:left w:val="none" w:sz="0" w:space="0" w:color="auto"/>
                    <w:bottom w:val="none" w:sz="0" w:space="0" w:color="auto"/>
                    <w:right w:val="none" w:sz="0" w:space="0" w:color="auto"/>
                  </w:divBdr>
                  <w:divsChild>
                    <w:div w:id="41636303">
                      <w:marLeft w:val="0"/>
                      <w:marRight w:val="0"/>
                      <w:marTop w:val="0"/>
                      <w:marBottom w:val="0"/>
                      <w:divBdr>
                        <w:top w:val="none" w:sz="0" w:space="0" w:color="auto"/>
                        <w:left w:val="none" w:sz="0" w:space="0" w:color="auto"/>
                        <w:bottom w:val="none" w:sz="0" w:space="0" w:color="auto"/>
                        <w:right w:val="none" w:sz="0" w:space="0" w:color="auto"/>
                      </w:divBdr>
                    </w:div>
                  </w:divsChild>
                </w:div>
                <w:div w:id="116031277">
                  <w:marLeft w:val="0"/>
                  <w:marRight w:val="0"/>
                  <w:marTop w:val="0"/>
                  <w:marBottom w:val="0"/>
                  <w:divBdr>
                    <w:top w:val="none" w:sz="0" w:space="0" w:color="auto"/>
                    <w:left w:val="none" w:sz="0" w:space="0" w:color="auto"/>
                    <w:bottom w:val="none" w:sz="0" w:space="0" w:color="auto"/>
                    <w:right w:val="none" w:sz="0" w:space="0" w:color="auto"/>
                  </w:divBdr>
                  <w:divsChild>
                    <w:div w:id="1441998414">
                      <w:marLeft w:val="0"/>
                      <w:marRight w:val="0"/>
                      <w:marTop w:val="0"/>
                      <w:marBottom w:val="0"/>
                      <w:divBdr>
                        <w:top w:val="none" w:sz="0" w:space="0" w:color="auto"/>
                        <w:left w:val="none" w:sz="0" w:space="0" w:color="auto"/>
                        <w:bottom w:val="none" w:sz="0" w:space="0" w:color="auto"/>
                        <w:right w:val="none" w:sz="0" w:space="0" w:color="auto"/>
                      </w:divBdr>
                    </w:div>
                  </w:divsChild>
                </w:div>
                <w:div w:id="124157310">
                  <w:marLeft w:val="0"/>
                  <w:marRight w:val="0"/>
                  <w:marTop w:val="0"/>
                  <w:marBottom w:val="0"/>
                  <w:divBdr>
                    <w:top w:val="none" w:sz="0" w:space="0" w:color="auto"/>
                    <w:left w:val="none" w:sz="0" w:space="0" w:color="auto"/>
                    <w:bottom w:val="none" w:sz="0" w:space="0" w:color="auto"/>
                    <w:right w:val="none" w:sz="0" w:space="0" w:color="auto"/>
                  </w:divBdr>
                  <w:divsChild>
                    <w:div w:id="585457794">
                      <w:marLeft w:val="0"/>
                      <w:marRight w:val="0"/>
                      <w:marTop w:val="0"/>
                      <w:marBottom w:val="0"/>
                      <w:divBdr>
                        <w:top w:val="none" w:sz="0" w:space="0" w:color="auto"/>
                        <w:left w:val="none" w:sz="0" w:space="0" w:color="auto"/>
                        <w:bottom w:val="none" w:sz="0" w:space="0" w:color="auto"/>
                        <w:right w:val="none" w:sz="0" w:space="0" w:color="auto"/>
                      </w:divBdr>
                    </w:div>
                  </w:divsChild>
                </w:div>
                <w:div w:id="219563243">
                  <w:marLeft w:val="0"/>
                  <w:marRight w:val="0"/>
                  <w:marTop w:val="0"/>
                  <w:marBottom w:val="0"/>
                  <w:divBdr>
                    <w:top w:val="none" w:sz="0" w:space="0" w:color="auto"/>
                    <w:left w:val="none" w:sz="0" w:space="0" w:color="auto"/>
                    <w:bottom w:val="none" w:sz="0" w:space="0" w:color="auto"/>
                    <w:right w:val="none" w:sz="0" w:space="0" w:color="auto"/>
                  </w:divBdr>
                  <w:divsChild>
                    <w:div w:id="765224667">
                      <w:marLeft w:val="0"/>
                      <w:marRight w:val="0"/>
                      <w:marTop w:val="0"/>
                      <w:marBottom w:val="0"/>
                      <w:divBdr>
                        <w:top w:val="none" w:sz="0" w:space="0" w:color="auto"/>
                        <w:left w:val="none" w:sz="0" w:space="0" w:color="auto"/>
                        <w:bottom w:val="none" w:sz="0" w:space="0" w:color="auto"/>
                        <w:right w:val="none" w:sz="0" w:space="0" w:color="auto"/>
                      </w:divBdr>
                    </w:div>
                  </w:divsChild>
                </w:div>
                <w:div w:id="482041803">
                  <w:marLeft w:val="0"/>
                  <w:marRight w:val="0"/>
                  <w:marTop w:val="0"/>
                  <w:marBottom w:val="0"/>
                  <w:divBdr>
                    <w:top w:val="none" w:sz="0" w:space="0" w:color="auto"/>
                    <w:left w:val="none" w:sz="0" w:space="0" w:color="auto"/>
                    <w:bottom w:val="none" w:sz="0" w:space="0" w:color="auto"/>
                    <w:right w:val="none" w:sz="0" w:space="0" w:color="auto"/>
                  </w:divBdr>
                  <w:divsChild>
                    <w:div w:id="689524469">
                      <w:marLeft w:val="0"/>
                      <w:marRight w:val="0"/>
                      <w:marTop w:val="0"/>
                      <w:marBottom w:val="0"/>
                      <w:divBdr>
                        <w:top w:val="none" w:sz="0" w:space="0" w:color="auto"/>
                        <w:left w:val="none" w:sz="0" w:space="0" w:color="auto"/>
                        <w:bottom w:val="none" w:sz="0" w:space="0" w:color="auto"/>
                        <w:right w:val="none" w:sz="0" w:space="0" w:color="auto"/>
                      </w:divBdr>
                    </w:div>
                  </w:divsChild>
                </w:div>
                <w:div w:id="562067128">
                  <w:marLeft w:val="0"/>
                  <w:marRight w:val="0"/>
                  <w:marTop w:val="0"/>
                  <w:marBottom w:val="0"/>
                  <w:divBdr>
                    <w:top w:val="none" w:sz="0" w:space="0" w:color="auto"/>
                    <w:left w:val="none" w:sz="0" w:space="0" w:color="auto"/>
                    <w:bottom w:val="none" w:sz="0" w:space="0" w:color="auto"/>
                    <w:right w:val="none" w:sz="0" w:space="0" w:color="auto"/>
                  </w:divBdr>
                  <w:divsChild>
                    <w:div w:id="1409502778">
                      <w:marLeft w:val="0"/>
                      <w:marRight w:val="0"/>
                      <w:marTop w:val="0"/>
                      <w:marBottom w:val="0"/>
                      <w:divBdr>
                        <w:top w:val="none" w:sz="0" w:space="0" w:color="auto"/>
                        <w:left w:val="none" w:sz="0" w:space="0" w:color="auto"/>
                        <w:bottom w:val="none" w:sz="0" w:space="0" w:color="auto"/>
                        <w:right w:val="none" w:sz="0" w:space="0" w:color="auto"/>
                      </w:divBdr>
                    </w:div>
                  </w:divsChild>
                </w:div>
                <w:div w:id="573860675">
                  <w:marLeft w:val="0"/>
                  <w:marRight w:val="0"/>
                  <w:marTop w:val="0"/>
                  <w:marBottom w:val="0"/>
                  <w:divBdr>
                    <w:top w:val="none" w:sz="0" w:space="0" w:color="auto"/>
                    <w:left w:val="none" w:sz="0" w:space="0" w:color="auto"/>
                    <w:bottom w:val="none" w:sz="0" w:space="0" w:color="auto"/>
                    <w:right w:val="none" w:sz="0" w:space="0" w:color="auto"/>
                  </w:divBdr>
                  <w:divsChild>
                    <w:div w:id="126320436">
                      <w:marLeft w:val="0"/>
                      <w:marRight w:val="0"/>
                      <w:marTop w:val="0"/>
                      <w:marBottom w:val="0"/>
                      <w:divBdr>
                        <w:top w:val="none" w:sz="0" w:space="0" w:color="auto"/>
                        <w:left w:val="none" w:sz="0" w:space="0" w:color="auto"/>
                        <w:bottom w:val="none" w:sz="0" w:space="0" w:color="auto"/>
                        <w:right w:val="none" w:sz="0" w:space="0" w:color="auto"/>
                      </w:divBdr>
                    </w:div>
                  </w:divsChild>
                </w:div>
                <w:div w:id="620721279">
                  <w:marLeft w:val="0"/>
                  <w:marRight w:val="0"/>
                  <w:marTop w:val="0"/>
                  <w:marBottom w:val="0"/>
                  <w:divBdr>
                    <w:top w:val="none" w:sz="0" w:space="0" w:color="auto"/>
                    <w:left w:val="none" w:sz="0" w:space="0" w:color="auto"/>
                    <w:bottom w:val="none" w:sz="0" w:space="0" w:color="auto"/>
                    <w:right w:val="none" w:sz="0" w:space="0" w:color="auto"/>
                  </w:divBdr>
                  <w:divsChild>
                    <w:div w:id="52046792">
                      <w:marLeft w:val="0"/>
                      <w:marRight w:val="0"/>
                      <w:marTop w:val="0"/>
                      <w:marBottom w:val="0"/>
                      <w:divBdr>
                        <w:top w:val="none" w:sz="0" w:space="0" w:color="auto"/>
                        <w:left w:val="none" w:sz="0" w:space="0" w:color="auto"/>
                        <w:bottom w:val="none" w:sz="0" w:space="0" w:color="auto"/>
                        <w:right w:val="none" w:sz="0" w:space="0" w:color="auto"/>
                      </w:divBdr>
                    </w:div>
                  </w:divsChild>
                </w:div>
                <w:div w:id="714696475">
                  <w:marLeft w:val="0"/>
                  <w:marRight w:val="0"/>
                  <w:marTop w:val="0"/>
                  <w:marBottom w:val="0"/>
                  <w:divBdr>
                    <w:top w:val="none" w:sz="0" w:space="0" w:color="auto"/>
                    <w:left w:val="none" w:sz="0" w:space="0" w:color="auto"/>
                    <w:bottom w:val="none" w:sz="0" w:space="0" w:color="auto"/>
                    <w:right w:val="none" w:sz="0" w:space="0" w:color="auto"/>
                  </w:divBdr>
                  <w:divsChild>
                    <w:div w:id="1822888222">
                      <w:marLeft w:val="0"/>
                      <w:marRight w:val="0"/>
                      <w:marTop w:val="0"/>
                      <w:marBottom w:val="0"/>
                      <w:divBdr>
                        <w:top w:val="none" w:sz="0" w:space="0" w:color="auto"/>
                        <w:left w:val="none" w:sz="0" w:space="0" w:color="auto"/>
                        <w:bottom w:val="none" w:sz="0" w:space="0" w:color="auto"/>
                        <w:right w:val="none" w:sz="0" w:space="0" w:color="auto"/>
                      </w:divBdr>
                    </w:div>
                  </w:divsChild>
                </w:div>
                <w:div w:id="777289047">
                  <w:marLeft w:val="0"/>
                  <w:marRight w:val="0"/>
                  <w:marTop w:val="0"/>
                  <w:marBottom w:val="0"/>
                  <w:divBdr>
                    <w:top w:val="none" w:sz="0" w:space="0" w:color="auto"/>
                    <w:left w:val="none" w:sz="0" w:space="0" w:color="auto"/>
                    <w:bottom w:val="none" w:sz="0" w:space="0" w:color="auto"/>
                    <w:right w:val="none" w:sz="0" w:space="0" w:color="auto"/>
                  </w:divBdr>
                  <w:divsChild>
                    <w:div w:id="1294092314">
                      <w:marLeft w:val="0"/>
                      <w:marRight w:val="0"/>
                      <w:marTop w:val="0"/>
                      <w:marBottom w:val="0"/>
                      <w:divBdr>
                        <w:top w:val="none" w:sz="0" w:space="0" w:color="auto"/>
                        <w:left w:val="none" w:sz="0" w:space="0" w:color="auto"/>
                        <w:bottom w:val="none" w:sz="0" w:space="0" w:color="auto"/>
                        <w:right w:val="none" w:sz="0" w:space="0" w:color="auto"/>
                      </w:divBdr>
                    </w:div>
                  </w:divsChild>
                </w:div>
                <w:div w:id="793793015">
                  <w:marLeft w:val="0"/>
                  <w:marRight w:val="0"/>
                  <w:marTop w:val="0"/>
                  <w:marBottom w:val="0"/>
                  <w:divBdr>
                    <w:top w:val="none" w:sz="0" w:space="0" w:color="auto"/>
                    <w:left w:val="none" w:sz="0" w:space="0" w:color="auto"/>
                    <w:bottom w:val="none" w:sz="0" w:space="0" w:color="auto"/>
                    <w:right w:val="none" w:sz="0" w:space="0" w:color="auto"/>
                  </w:divBdr>
                  <w:divsChild>
                    <w:div w:id="77555921">
                      <w:marLeft w:val="0"/>
                      <w:marRight w:val="0"/>
                      <w:marTop w:val="0"/>
                      <w:marBottom w:val="0"/>
                      <w:divBdr>
                        <w:top w:val="none" w:sz="0" w:space="0" w:color="auto"/>
                        <w:left w:val="none" w:sz="0" w:space="0" w:color="auto"/>
                        <w:bottom w:val="none" w:sz="0" w:space="0" w:color="auto"/>
                        <w:right w:val="none" w:sz="0" w:space="0" w:color="auto"/>
                      </w:divBdr>
                    </w:div>
                  </w:divsChild>
                </w:div>
                <w:div w:id="863788188">
                  <w:marLeft w:val="0"/>
                  <w:marRight w:val="0"/>
                  <w:marTop w:val="0"/>
                  <w:marBottom w:val="0"/>
                  <w:divBdr>
                    <w:top w:val="none" w:sz="0" w:space="0" w:color="auto"/>
                    <w:left w:val="none" w:sz="0" w:space="0" w:color="auto"/>
                    <w:bottom w:val="none" w:sz="0" w:space="0" w:color="auto"/>
                    <w:right w:val="none" w:sz="0" w:space="0" w:color="auto"/>
                  </w:divBdr>
                  <w:divsChild>
                    <w:div w:id="16278263">
                      <w:marLeft w:val="0"/>
                      <w:marRight w:val="0"/>
                      <w:marTop w:val="0"/>
                      <w:marBottom w:val="0"/>
                      <w:divBdr>
                        <w:top w:val="none" w:sz="0" w:space="0" w:color="auto"/>
                        <w:left w:val="none" w:sz="0" w:space="0" w:color="auto"/>
                        <w:bottom w:val="none" w:sz="0" w:space="0" w:color="auto"/>
                        <w:right w:val="none" w:sz="0" w:space="0" w:color="auto"/>
                      </w:divBdr>
                    </w:div>
                  </w:divsChild>
                </w:div>
                <w:div w:id="929697120">
                  <w:marLeft w:val="0"/>
                  <w:marRight w:val="0"/>
                  <w:marTop w:val="0"/>
                  <w:marBottom w:val="0"/>
                  <w:divBdr>
                    <w:top w:val="none" w:sz="0" w:space="0" w:color="auto"/>
                    <w:left w:val="none" w:sz="0" w:space="0" w:color="auto"/>
                    <w:bottom w:val="none" w:sz="0" w:space="0" w:color="auto"/>
                    <w:right w:val="none" w:sz="0" w:space="0" w:color="auto"/>
                  </w:divBdr>
                  <w:divsChild>
                    <w:div w:id="358550043">
                      <w:marLeft w:val="0"/>
                      <w:marRight w:val="0"/>
                      <w:marTop w:val="0"/>
                      <w:marBottom w:val="0"/>
                      <w:divBdr>
                        <w:top w:val="none" w:sz="0" w:space="0" w:color="auto"/>
                        <w:left w:val="none" w:sz="0" w:space="0" w:color="auto"/>
                        <w:bottom w:val="none" w:sz="0" w:space="0" w:color="auto"/>
                        <w:right w:val="none" w:sz="0" w:space="0" w:color="auto"/>
                      </w:divBdr>
                    </w:div>
                  </w:divsChild>
                </w:div>
                <w:div w:id="1011225258">
                  <w:marLeft w:val="0"/>
                  <w:marRight w:val="0"/>
                  <w:marTop w:val="0"/>
                  <w:marBottom w:val="0"/>
                  <w:divBdr>
                    <w:top w:val="none" w:sz="0" w:space="0" w:color="auto"/>
                    <w:left w:val="none" w:sz="0" w:space="0" w:color="auto"/>
                    <w:bottom w:val="none" w:sz="0" w:space="0" w:color="auto"/>
                    <w:right w:val="none" w:sz="0" w:space="0" w:color="auto"/>
                  </w:divBdr>
                  <w:divsChild>
                    <w:div w:id="1688404823">
                      <w:marLeft w:val="0"/>
                      <w:marRight w:val="0"/>
                      <w:marTop w:val="0"/>
                      <w:marBottom w:val="0"/>
                      <w:divBdr>
                        <w:top w:val="none" w:sz="0" w:space="0" w:color="auto"/>
                        <w:left w:val="none" w:sz="0" w:space="0" w:color="auto"/>
                        <w:bottom w:val="none" w:sz="0" w:space="0" w:color="auto"/>
                        <w:right w:val="none" w:sz="0" w:space="0" w:color="auto"/>
                      </w:divBdr>
                    </w:div>
                  </w:divsChild>
                </w:div>
                <w:div w:id="1040283600">
                  <w:marLeft w:val="0"/>
                  <w:marRight w:val="0"/>
                  <w:marTop w:val="0"/>
                  <w:marBottom w:val="0"/>
                  <w:divBdr>
                    <w:top w:val="none" w:sz="0" w:space="0" w:color="auto"/>
                    <w:left w:val="none" w:sz="0" w:space="0" w:color="auto"/>
                    <w:bottom w:val="none" w:sz="0" w:space="0" w:color="auto"/>
                    <w:right w:val="none" w:sz="0" w:space="0" w:color="auto"/>
                  </w:divBdr>
                  <w:divsChild>
                    <w:div w:id="1292127919">
                      <w:marLeft w:val="0"/>
                      <w:marRight w:val="0"/>
                      <w:marTop w:val="0"/>
                      <w:marBottom w:val="0"/>
                      <w:divBdr>
                        <w:top w:val="none" w:sz="0" w:space="0" w:color="auto"/>
                        <w:left w:val="none" w:sz="0" w:space="0" w:color="auto"/>
                        <w:bottom w:val="none" w:sz="0" w:space="0" w:color="auto"/>
                        <w:right w:val="none" w:sz="0" w:space="0" w:color="auto"/>
                      </w:divBdr>
                    </w:div>
                  </w:divsChild>
                </w:div>
                <w:div w:id="1045986446">
                  <w:marLeft w:val="0"/>
                  <w:marRight w:val="0"/>
                  <w:marTop w:val="0"/>
                  <w:marBottom w:val="0"/>
                  <w:divBdr>
                    <w:top w:val="none" w:sz="0" w:space="0" w:color="auto"/>
                    <w:left w:val="none" w:sz="0" w:space="0" w:color="auto"/>
                    <w:bottom w:val="none" w:sz="0" w:space="0" w:color="auto"/>
                    <w:right w:val="none" w:sz="0" w:space="0" w:color="auto"/>
                  </w:divBdr>
                  <w:divsChild>
                    <w:div w:id="769546952">
                      <w:marLeft w:val="0"/>
                      <w:marRight w:val="0"/>
                      <w:marTop w:val="0"/>
                      <w:marBottom w:val="0"/>
                      <w:divBdr>
                        <w:top w:val="none" w:sz="0" w:space="0" w:color="auto"/>
                        <w:left w:val="none" w:sz="0" w:space="0" w:color="auto"/>
                        <w:bottom w:val="none" w:sz="0" w:space="0" w:color="auto"/>
                        <w:right w:val="none" w:sz="0" w:space="0" w:color="auto"/>
                      </w:divBdr>
                    </w:div>
                  </w:divsChild>
                </w:div>
                <w:div w:id="1078135156">
                  <w:marLeft w:val="0"/>
                  <w:marRight w:val="0"/>
                  <w:marTop w:val="0"/>
                  <w:marBottom w:val="0"/>
                  <w:divBdr>
                    <w:top w:val="none" w:sz="0" w:space="0" w:color="auto"/>
                    <w:left w:val="none" w:sz="0" w:space="0" w:color="auto"/>
                    <w:bottom w:val="none" w:sz="0" w:space="0" w:color="auto"/>
                    <w:right w:val="none" w:sz="0" w:space="0" w:color="auto"/>
                  </w:divBdr>
                  <w:divsChild>
                    <w:div w:id="816991105">
                      <w:marLeft w:val="0"/>
                      <w:marRight w:val="0"/>
                      <w:marTop w:val="0"/>
                      <w:marBottom w:val="0"/>
                      <w:divBdr>
                        <w:top w:val="none" w:sz="0" w:space="0" w:color="auto"/>
                        <w:left w:val="none" w:sz="0" w:space="0" w:color="auto"/>
                        <w:bottom w:val="none" w:sz="0" w:space="0" w:color="auto"/>
                        <w:right w:val="none" w:sz="0" w:space="0" w:color="auto"/>
                      </w:divBdr>
                    </w:div>
                  </w:divsChild>
                </w:div>
                <w:div w:id="1094204369">
                  <w:marLeft w:val="0"/>
                  <w:marRight w:val="0"/>
                  <w:marTop w:val="0"/>
                  <w:marBottom w:val="0"/>
                  <w:divBdr>
                    <w:top w:val="none" w:sz="0" w:space="0" w:color="auto"/>
                    <w:left w:val="none" w:sz="0" w:space="0" w:color="auto"/>
                    <w:bottom w:val="none" w:sz="0" w:space="0" w:color="auto"/>
                    <w:right w:val="none" w:sz="0" w:space="0" w:color="auto"/>
                  </w:divBdr>
                  <w:divsChild>
                    <w:div w:id="1538204606">
                      <w:marLeft w:val="0"/>
                      <w:marRight w:val="0"/>
                      <w:marTop w:val="0"/>
                      <w:marBottom w:val="0"/>
                      <w:divBdr>
                        <w:top w:val="none" w:sz="0" w:space="0" w:color="auto"/>
                        <w:left w:val="none" w:sz="0" w:space="0" w:color="auto"/>
                        <w:bottom w:val="none" w:sz="0" w:space="0" w:color="auto"/>
                        <w:right w:val="none" w:sz="0" w:space="0" w:color="auto"/>
                      </w:divBdr>
                    </w:div>
                  </w:divsChild>
                </w:div>
                <w:div w:id="1140197285">
                  <w:marLeft w:val="0"/>
                  <w:marRight w:val="0"/>
                  <w:marTop w:val="0"/>
                  <w:marBottom w:val="0"/>
                  <w:divBdr>
                    <w:top w:val="none" w:sz="0" w:space="0" w:color="auto"/>
                    <w:left w:val="none" w:sz="0" w:space="0" w:color="auto"/>
                    <w:bottom w:val="none" w:sz="0" w:space="0" w:color="auto"/>
                    <w:right w:val="none" w:sz="0" w:space="0" w:color="auto"/>
                  </w:divBdr>
                  <w:divsChild>
                    <w:div w:id="700133815">
                      <w:marLeft w:val="0"/>
                      <w:marRight w:val="0"/>
                      <w:marTop w:val="0"/>
                      <w:marBottom w:val="0"/>
                      <w:divBdr>
                        <w:top w:val="none" w:sz="0" w:space="0" w:color="auto"/>
                        <w:left w:val="none" w:sz="0" w:space="0" w:color="auto"/>
                        <w:bottom w:val="none" w:sz="0" w:space="0" w:color="auto"/>
                        <w:right w:val="none" w:sz="0" w:space="0" w:color="auto"/>
                      </w:divBdr>
                    </w:div>
                  </w:divsChild>
                </w:div>
                <w:div w:id="1141340152">
                  <w:marLeft w:val="0"/>
                  <w:marRight w:val="0"/>
                  <w:marTop w:val="0"/>
                  <w:marBottom w:val="0"/>
                  <w:divBdr>
                    <w:top w:val="none" w:sz="0" w:space="0" w:color="auto"/>
                    <w:left w:val="none" w:sz="0" w:space="0" w:color="auto"/>
                    <w:bottom w:val="none" w:sz="0" w:space="0" w:color="auto"/>
                    <w:right w:val="none" w:sz="0" w:space="0" w:color="auto"/>
                  </w:divBdr>
                  <w:divsChild>
                    <w:div w:id="1661687772">
                      <w:marLeft w:val="0"/>
                      <w:marRight w:val="0"/>
                      <w:marTop w:val="0"/>
                      <w:marBottom w:val="0"/>
                      <w:divBdr>
                        <w:top w:val="none" w:sz="0" w:space="0" w:color="auto"/>
                        <w:left w:val="none" w:sz="0" w:space="0" w:color="auto"/>
                        <w:bottom w:val="none" w:sz="0" w:space="0" w:color="auto"/>
                        <w:right w:val="none" w:sz="0" w:space="0" w:color="auto"/>
                      </w:divBdr>
                    </w:div>
                  </w:divsChild>
                </w:div>
                <w:div w:id="1230922474">
                  <w:marLeft w:val="0"/>
                  <w:marRight w:val="0"/>
                  <w:marTop w:val="0"/>
                  <w:marBottom w:val="0"/>
                  <w:divBdr>
                    <w:top w:val="none" w:sz="0" w:space="0" w:color="auto"/>
                    <w:left w:val="none" w:sz="0" w:space="0" w:color="auto"/>
                    <w:bottom w:val="none" w:sz="0" w:space="0" w:color="auto"/>
                    <w:right w:val="none" w:sz="0" w:space="0" w:color="auto"/>
                  </w:divBdr>
                  <w:divsChild>
                    <w:div w:id="355087075">
                      <w:marLeft w:val="0"/>
                      <w:marRight w:val="0"/>
                      <w:marTop w:val="0"/>
                      <w:marBottom w:val="0"/>
                      <w:divBdr>
                        <w:top w:val="none" w:sz="0" w:space="0" w:color="auto"/>
                        <w:left w:val="none" w:sz="0" w:space="0" w:color="auto"/>
                        <w:bottom w:val="none" w:sz="0" w:space="0" w:color="auto"/>
                        <w:right w:val="none" w:sz="0" w:space="0" w:color="auto"/>
                      </w:divBdr>
                    </w:div>
                  </w:divsChild>
                </w:div>
                <w:div w:id="1243375168">
                  <w:marLeft w:val="0"/>
                  <w:marRight w:val="0"/>
                  <w:marTop w:val="0"/>
                  <w:marBottom w:val="0"/>
                  <w:divBdr>
                    <w:top w:val="none" w:sz="0" w:space="0" w:color="auto"/>
                    <w:left w:val="none" w:sz="0" w:space="0" w:color="auto"/>
                    <w:bottom w:val="none" w:sz="0" w:space="0" w:color="auto"/>
                    <w:right w:val="none" w:sz="0" w:space="0" w:color="auto"/>
                  </w:divBdr>
                  <w:divsChild>
                    <w:div w:id="1959875959">
                      <w:marLeft w:val="0"/>
                      <w:marRight w:val="0"/>
                      <w:marTop w:val="0"/>
                      <w:marBottom w:val="0"/>
                      <w:divBdr>
                        <w:top w:val="none" w:sz="0" w:space="0" w:color="auto"/>
                        <w:left w:val="none" w:sz="0" w:space="0" w:color="auto"/>
                        <w:bottom w:val="none" w:sz="0" w:space="0" w:color="auto"/>
                        <w:right w:val="none" w:sz="0" w:space="0" w:color="auto"/>
                      </w:divBdr>
                    </w:div>
                  </w:divsChild>
                </w:div>
                <w:div w:id="1283850757">
                  <w:marLeft w:val="0"/>
                  <w:marRight w:val="0"/>
                  <w:marTop w:val="0"/>
                  <w:marBottom w:val="0"/>
                  <w:divBdr>
                    <w:top w:val="none" w:sz="0" w:space="0" w:color="auto"/>
                    <w:left w:val="none" w:sz="0" w:space="0" w:color="auto"/>
                    <w:bottom w:val="none" w:sz="0" w:space="0" w:color="auto"/>
                    <w:right w:val="none" w:sz="0" w:space="0" w:color="auto"/>
                  </w:divBdr>
                  <w:divsChild>
                    <w:div w:id="332612218">
                      <w:marLeft w:val="0"/>
                      <w:marRight w:val="0"/>
                      <w:marTop w:val="0"/>
                      <w:marBottom w:val="0"/>
                      <w:divBdr>
                        <w:top w:val="none" w:sz="0" w:space="0" w:color="auto"/>
                        <w:left w:val="none" w:sz="0" w:space="0" w:color="auto"/>
                        <w:bottom w:val="none" w:sz="0" w:space="0" w:color="auto"/>
                        <w:right w:val="none" w:sz="0" w:space="0" w:color="auto"/>
                      </w:divBdr>
                    </w:div>
                  </w:divsChild>
                </w:div>
                <w:div w:id="1286813183">
                  <w:marLeft w:val="0"/>
                  <w:marRight w:val="0"/>
                  <w:marTop w:val="0"/>
                  <w:marBottom w:val="0"/>
                  <w:divBdr>
                    <w:top w:val="none" w:sz="0" w:space="0" w:color="auto"/>
                    <w:left w:val="none" w:sz="0" w:space="0" w:color="auto"/>
                    <w:bottom w:val="none" w:sz="0" w:space="0" w:color="auto"/>
                    <w:right w:val="none" w:sz="0" w:space="0" w:color="auto"/>
                  </w:divBdr>
                  <w:divsChild>
                    <w:div w:id="3896383">
                      <w:marLeft w:val="0"/>
                      <w:marRight w:val="0"/>
                      <w:marTop w:val="0"/>
                      <w:marBottom w:val="0"/>
                      <w:divBdr>
                        <w:top w:val="none" w:sz="0" w:space="0" w:color="auto"/>
                        <w:left w:val="none" w:sz="0" w:space="0" w:color="auto"/>
                        <w:bottom w:val="none" w:sz="0" w:space="0" w:color="auto"/>
                        <w:right w:val="none" w:sz="0" w:space="0" w:color="auto"/>
                      </w:divBdr>
                    </w:div>
                  </w:divsChild>
                </w:div>
                <w:div w:id="1312757894">
                  <w:marLeft w:val="0"/>
                  <w:marRight w:val="0"/>
                  <w:marTop w:val="0"/>
                  <w:marBottom w:val="0"/>
                  <w:divBdr>
                    <w:top w:val="none" w:sz="0" w:space="0" w:color="auto"/>
                    <w:left w:val="none" w:sz="0" w:space="0" w:color="auto"/>
                    <w:bottom w:val="none" w:sz="0" w:space="0" w:color="auto"/>
                    <w:right w:val="none" w:sz="0" w:space="0" w:color="auto"/>
                  </w:divBdr>
                  <w:divsChild>
                    <w:div w:id="2036535953">
                      <w:marLeft w:val="0"/>
                      <w:marRight w:val="0"/>
                      <w:marTop w:val="0"/>
                      <w:marBottom w:val="0"/>
                      <w:divBdr>
                        <w:top w:val="none" w:sz="0" w:space="0" w:color="auto"/>
                        <w:left w:val="none" w:sz="0" w:space="0" w:color="auto"/>
                        <w:bottom w:val="none" w:sz="0" w:space="0" w:color="auto"/>
                        <w:right w:val="none" w:sz="0" w:space="0" w:color="auto"/>
                      </w:divBdr>
                    </w:div>
                  </w:divsChild>
                </w:div>
                <w:div w:id="1322344369">
                  <w:marLeft w:val="0"/>
                  <w:marRight w:val="0"/>
                  <w:marTop w:val="0"/>
                  <w:marBottom w:val="0"/>
                  <w:divBdr>
                    <w:top w:val="none" w:sz="0" w:space="0" w:color="auto"/>
                    <w:left w:val="none" w:sz="0" w:space="0" w:color="auto"/>
                    <w:bottom w:val="none" w:sz="0" w:space="0" w:color="auto"/>
                    <w:right w:val="none" w:sz="0" w:space="0" w:color="auto"/>
                  </w:divBdr>
                  <w:divsChild>
                    <w:div w:id="613442889">
                      <w:marLeft w:val="0"/>
                      <w:marRight w:val="0"/>
                      <w:marTop w:val="0"/>
                      <w:marBottom w:val="0"/>
                      <w:divBdr>
                        <w:top w:val="none" w:sz="0" w:space="0" w:color="auto"/>
                        <w:left w:val="none" w:sz="0" w:space="0" w:color="auto"/>
                        <w:bottom w:val="none" w:sz="0" w:space="0" w:color="auto"/>
                        <w:right w:val="none" w:sz="0" w:space="0" w:color="auto"/>
                      </w:divBdr>
                    </w:div>
                  </w:divsChild>
                </w:div>
                <w:div w:id="1542471623">
                  <w:marLeft w:val="0"/>
                  <w:marRight w:val="0"/>
                  <w:marTop w:val="0"/>
                  <w:marBottom w:val="0"/>
                  <w:divBdr>
                    <w:top w:val="none" w:sz="0" w:space="0" w:color="auto"/>
                    <w:left w:val="none" w:sz="0" w:space="0" w:color="auto"/>
                    <w:bottom w:val="none" w:sz="0" w:space="0" w:color="auto"/>
                    <w:right w:val="none" w:sz="0" w:space="0" w:color="auto"/>
                  </w:divBdr>
                  <w:divsChild>
                    <w:div w:id="1902207359">
                      <w:marLeft w:val="0"/>
                      <w:marRight w:val="0"/>
                      <w:marTop w:val="0"/>
                      <w:marBottom w:val="0"/>
                      <w:divBdr>
                        <w:top w:val="none" w:sz="0" w:space="0" w:color="auto"/>
                        <w:left w:val="none" w:sz="0" w:space="0" w:color="auto"/>
                        <w:bottom w:val="none" w:sz="0" w:space="0" w:color="auto"/>
                        <w:right w:val="none" w:sz="0" w:space="0" w:color="auto"/>
                      </w:divBdr>
                    </w:div>
                  </w:divsChild>
                </w:div>
                <w:div w:id="1848474873">
                  <w:marLeft w:val="0"/>
                  <w:marRight w:val="0"/>
                  <w:marTop w:val="0"/>
                  <w:marBottom w:val="0"/>
                  <w:divBdr>
                    <w:top w:val="none" w:sz="0" w:space="0" w:color="auto"/>
                    <w:left w:val="none" w:sz="0" w:space="0" w:color="auto"/>
                    <w:bottom w:val="none" w:sz="0" w:space="0" w:color="auto"/>
                    <w:right w:val="none" w:sz="0" w:space="0" w:color="auto"/>
                  </w:divBdr>
                  <w:divsChild>
                    <w:div w:id="742216639">
                      <w:marLeft w:val="0"/>
                      <w:marRight w:val="0"/>
                      <w:marTop w:val="0"/>
                      <w:marBottom w:val="0"/>
                      <w:divBdr>
                        <w:top w:val="none" w:sz="0" w:space="0" w:color="auto"/>
                        <w:left w:val="none" w:sz="0" w:space="0" w:color="auto"/>
                        <w:bottom w:val="none" w:sz="0" w:space="0" w:color="auto"/>
                        <w:right w:val="none" w:sz="0" w:space="0" w:color="auto"/>
                      </w:divBdr>
                    </w:div>
                  </w:divsChild>
                </w:div>
                <w:div w:id="1931043698">
                  <w:marLeft w:val="0"/>
                  <w:marRight w:val="0"/>
                  <w:marTop w:val="0"/>
                  <w:marBottom w:val="0"/>
                  <w:divBdr>
                    <w:top w:val="none" w:sz="0" w:space="0" w:color="auto"/>
                    <w:left w:val="none" w:sz="0" w:space="0" w:color="auto"/>
                    <w:bottom w:val="none" w:sz="0" w:space="0" w:color="auto"/>
                    <w:right w:val="none" w:sz="0" w:space="0" w:color="auto"/>
                  </w:divBdr>
                  <w:divsChild>
                    <w:div w:id="1426267401">
                      <w:marLeft w:val="0"/>
                      <w:marRight w:val="0"/>
                      <w:marTop w:val="0"/>
                      <w:marBottom w:val="0"/>
                      <w:divBdr>
                        <w:top w:val="none" w:sz="0" w:space="0" w:color="auto"/>
                        <w:left w:val="none" w:sz="0" w:space="0" w:color="auto"/>
                        <w:bottom w:val="none" w:sz="0" w:space="0" w:color="auto"/>
                        <w:right w:val="none" w:sz="0" w:space="0" w:color="auto"/>
                      </w:divBdr>
                    </w:div>
                  </w:divsChild>
                </w:div>
                <w:div w:id="1939023014">
                  <w:marLeft w:val="0"/>
                  <w:marRight w:val="0"/>
                  <w:marTop w:val="0"/>
                  <w:marBottom w:val="0"/>
                  <w:divBdr>
                    <w:top w:val="none" w:sz="0" w:space="0" w:color="auto"/>
                    <w:left w:val="none" w:sz="0" w:space="0" w:color="auto"/>
                    <w:bottom w:val="none" w:sz="0" w:space="0" w:color="auto"/>
                    <w:right w:val="none" w:sz="0" w:space="0" w:color="auto"/>
                  </w:divBdr>
                  <w:divsChild>
                    <w:div w:id="1470977109">
                      <w:marLeft w:val="0"/>
                      <w:marRight w:val="0"/>
                      <w:marTop w:val="0"/>
                      <w:marBottom w:val="0"/>
                      <w:divBdr>
                        <w:top w:val="none" w:sz="0" w:space="0" w:color="auto"/>
                        <w:left w:val="none" w:sz="0" w:space="0" w:color="auto"/>
                        <w:bottom w:val="none" w:sz="0" w:space="0" w:color="auto"/>
                        <w:right w:val="none" w:sz="0" w:space="0" w:color="auto"/>
                      </w:divBdr>
                    </w:div>
                  </w:divsChild>
                </w:div>
                <w:div w:id="1993675852">
                  <w:marLeft w:val="0"/>
                  <w:marRight w:val="0"/>
                  <w:marTop w:val="0"/>
                  <w:marBottom w:val="0"/>
                  <w:divBdr>
                    <w:top w:val="none" w:sz="0" w:space="0" w:color="auto"/>
                    <w:left w:val="none" w:sz="0" w:space="0" w:color="auto"/>
                    <w:bottom w:val="none" w:sz="0" w:space="0" w:color="auto"/>
                    <w:right w:val="none" w:sz="0" w:space="0" w:color="auto"/>
                  </w:divBdr>
                  <w:divsChild>
                    <w:div w:id="315494221">
                      <w:marLeft w:val="0"/>
                      <w:marRight w:val="0"/>
                      <w:marTop w:val="0"/>
                      <w:marBottom w:val="0"/>
                      <w:divBdr>
                        <w:top w:val="none" w:sz="0" w:space="0" w:color="auto"/>
                        <w:left w:val="none" w:sz="0" w:space="0" w:color="auto"/>
                        <w:bottom w:val="none" w:sz="0" w:space="0" w:color="auto"/>
                        <w:right w:val="none" w:sz="0" w:space="0" w:color="auto"/>
                      </w:divBdr>
                    </w:div>
                  </w:divsChild>
                </w:div>
                <w:div w:id="2055343499">
                  <w:marLeft w:val="0"/>
                  <w:marRight w:val="0"/>
                  <w:marTop w:val="0"/>
                  <w:marBottom w:val="0"/>
                  <w:divBdr>
                    <w:top w:val="none" w:sz="0" w:space="0" w:color="auto"/>
                    <w:left w:val="none" w:sz="0" w:space="0" w:color="auto"/>
                    <w:bottom w:val="none" w:sz="0" w:space="0" w:color="auto"/>
                    <w:right w:val="none" w:sz="0" w:space="0" w:color="auto"/>
                  </w:divBdr>
                  <w:divsChild>
                    <w:div w:id="24718048">
                      <w:marLeft w:val="0"/>
                      <w:marRight w:val="0"/>
                      <w:marTop w:val="0"/>
                      <w:marBottom w:val="0"/>
                      <w:divBdr>
                        <w:top w:val="none" w:sz="0" w:space="0" w:color="auto"/>
                        <w:left w:val="none" w:sz="0" w:space="0" w:color="auto"/>
                        <w:bottom w:val="none" w:sz="0" w:space="0" w:color="auto"/>
                        <w:right w:val="none" w:sz="0" w:space="0" w:color="auto"/>
                      </w:divBdr>
                    </w:div>
                  </w:divsChild>
                </w:div>
                <w:div w:id="2068801963">
                  <w:marLeft w:val="0"/>
                  <w:marRight w:val="0"/>
                  <w:marTop w:val="0"/>
                  <w:marBottom w:val="0"/>
                  <w:divBdr>
                    <w:top w:val="none" w:sz="0" w:space="0" w:color="auto"/>
                    <w:left w:val="none" w:sz="0" w:space="0" w:color="auto"/>
                    <w:bottom w:val="none" w:sz="0" w:space="0" w:color="auto"/>
                    <w:right w:val="none" w:sz="0" w:space="0" w:color="auto"/>
                  </w:divBdr>
                  <w:divsChild>
                    <w:div w:id="1388841134">
                      <w:marLeft w:val="0"/>
                      <w:marRight w:val="0"/>
                      <w:marTop w:val="0"/>
                      <w:marBottom w:val="0"/>
                      <w:divBdr>
                        <w:top w:val="none" w:sz="0" w:space="0" w:color="auto"/>
                        <w:left w:val="none" w:sz="0" w:space="0" w:color="auto"/>
                        <w:bottom w:val="none" w:sz="0" w:space="0" w:color="auto"/>
                        <w:right w:val="none" w:sz="0" w:space="0" w:color="auto"/>
                      </w:divBdr>
                    </w:div>
                  </w:divsChild>
                </w:div>
                <w:div w:id="2117824763">
                  <w:marLeft w:val="0"/>
                  <w:marRight w:val="0"/>
                  <w:marTop w:val="0"/>
                  <w:marBottom w:val="0"/>
                  <w:divBdr>
                    <w:top w:val="none" w:sz="0" w:space="0" w:color="auto"/>
                    <w:left w:val="none" w:sz="0" w:space="0" w:color="auto"/>
                    <w:bottom w:val="none" w:sz="0" w:space="0" w:color="auto"/>
                    <w:right w:val="none" w:sz="0" w:space="0" w:color="auto"/>
                  </w:divBdr>
                  <w:divsChild>
                    <w:div w:id="710688222">
                      <w:marLeft w:val="0"/>
                      <w:marRight w:val="0"/>
                      <w:marTop w:val="0"/>
                      <w:marBottom w:val="0"/>
                      <w:divBdr>
                        <w:top w:val="none" w:sz="0" w:space="0" w:color="auto"/>
                        <w:left w:val="none" w:sz="0" w:space="0" w:color="auto"/>
                        <w:bottom w:val="none" w:sz="0" w:space="0" w:color="auto"/>
                        <w:right w:val="none" w:sz="0" w:space="0" w:color="auto"/>
                      </w:divBdr>
                    </w:div>
                  </w:divsChild>
                </w:div>
                <w:div w:id="2122723197">
                  <w:marLeft w:val="0"/>
                  <w:marRight w:val="0"/>
                  <w:marTop w:val="0"/>
                  <w:marBottom w:val="0"/>
                  <w:divBdr>
                    <w:top w:val="none" w:sz="0" w:space="0" w:color="auto"/>
                    <w:left w:val="none" w:sz="0" w:space="0" w:color="auto"/>
                    <w:bottom w:val="none" w:sz="0" w:space="0" w:color="auto"/>
                    <w:right w:val="none" w:sz="0" w:space="0" w:color="auto"/>
                  </w:divBdr>
                  <w:divsChild>
                    <w:div w:id="77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0876">
          <w:marLeft w:val="0"/>
          <w:marRight w:val="0"/>
          <w:marTop w:val="0"/>
          <w:marBottom w:val="0"/>
          <w:divBdr>
            <w:top w:val="none" w:sz="0" w:space="0" w:color="auto"/>
            <w:left w:val="none" w:sz="0" w:space="0" w:color="auto"/>
            <w:bottom w:val="none" w:sz="0" w:space="0" w:color="auto"/>
            <w:right w:val="none" w:sz="0" w:space="0" w:color="auto"/>
          </w:divBdr>
          <w:divsChild>
            <w:div w:id="16153180">
              <w:marLeft w:val="0"/>
              <w:marRight w:val="0"/>
              <w:marTop w:val="0"/>
              <w:marBottom w:val="0"/>
              <w:divBdr>
                <w:top w:val="none" w:sz="0" w:space="0" w:color="auto"/>
                <w:left w:val="none" w:sz="0" w:space="0" w:color="auto"/>
                <w:bottom w:val="none" w:sz="0" w:space="0" w:color="auto"/>
                <w:right w:val="none" w:sz="0" w:space="0" w:color="auto"/>
              </w:divBdr>
            </w:div>
            <w:div w:id="248004086">
              <w:marLeft w:val="0"/>
              <w:marRight w:val="0"/>
              <w:marTop w:val="0"/>
              <w:marBottom w:val="0"/>
              <w:divBdr>
                <w:top w:val="none" w:sz="0" w:space="0" w:color="auto"/>
                <w:left w:val="none" w:sz="0" w:space="0" w:color="auto"/>
                <w:bottom w:val="none" w:sz="0" w:space="0" w:color="auto"/>
                <w:right w:val="none" w:sz="0" w:space="0" w:color="auto"/>
              </w:divBdr>
            </w:div>
            <w:div w:id="264730514">
              <w:marLeft w:val="0"/>
              <w:marRight w:val="0"/>
              <w:marTop w:val="0"/>
              <w:marBottom w:val="0"/>
              <w:divBdr>
                <w:top w:val="none" w:sz="0" w:space="0" w:color="auto"/>
                <w:left w:val="none" w:sz="0" w:space="0" w:color="auto"/>
                <w:bottom w:val="none" w:sz="0" w:space="0" w:color="auto"/>
                <w:right w:val="none" w:sz="0" w:space="0" w:color="auto"/>
              </w:divBdr>
            </w:div>
            <w:div w:id="371468218">
              <w:marLeft w:val="0"/>
              <w:marRight w:val="0"/>
              <w:marTop w:val="0"/>
              <w:marBottom w:val="0"/>
              <w:divBdr>
                <w:top w:val="none" w:sz="0" w:space="0" w:color="auto"/>
                <w:left w:val="none" w:sz="0" w:space="0" w:color="auto"/>
                <w:bottom w:val="none" w:sz="0" w:space="0" w:color="auto"/>
                <w:right w:val="none" w:sz="0" w:space="0" w:color="auto"/>
              </w:divBdr>
            </w:div>
            <w:div w:id="846360079">
              <w:marLeft w:val="0"/>
              <w:marRight w:val="0"/>
              <w:marTop w:val="0"/>
              <w:marBottom w:val="0"/>
              <w:divBdr>
                <w:top w:val="none" w:sz="0" w:space="0" w:color="auto"/>
                <w:left w:val="none" w:sz="0" w:space="0" w:color="auto"/>
                <w:bottom w:val="none" w:sz="0" w:space="0" w:color="auto"/>
                <w:right w:val="none" w:sz="0" w:space="0" w:color="auto"/>
              </w:divBdr>
            </w:div>
            <w:div w:id="1063524007">
              <w:marLeft w:val="0"/>
              <w:marRight w:val="0"/>
              <w:marTop w:val="0"/>
              <w:marBottom w:val="0"/>
              <w:divBdr>
                <w:top w:val="none" w:sz="0" w:space="0" w:color="auto"/>
                <w:left w:val="none" w:sz="0" w:space="0" w:color="auto"/>
                <w:bottom w:val="none" w:sz="0" w:space="0" w:color="auto"/>
                <w:right w:val="none" w:sz="0" w:space="0" w:color="auto"/>
              </w:divBdr>
            </w:div>
            <w:div w:id="1321468246">
              <w:marLeft w:val="0"/>
              <w:marRight w:val="0"/>
              <w:marTop w:val="0"/>
              <w:marBottom w:val="0"/>
              <w:divBdr>
                <w:top w:val="none" w:sz="0" w:space="0" w:color="auto"/>
                <w:left w:val="none" w:sz="0" w:space="0" w:color="auto"/>
                <w:bottom w:val="none" w:sz="0" w:space="0" w:color="auto"/>
                <w:right w:val="none" w:sz="0" w:space="0" w:color="auto"/>
              </w:divBdr>
            </w:div>
            <w:div w:id="1500466127">
              <w:marLeft w:val="0"/>
              <w:marRight w:val="0"/>
              <w:marTop w:val="0"/>
              <w:marBottom w:val="0"/>
              <w:divBdr>
                <w:top w:val="none" w:sz="0" w:space="0" w:color="auto"/>
                <w:left w:val="none" w:sz="0" w:space="0" w:color="auto"/>
                <w:bottom w:val="none" w:sz="0" w:space="0" w:color="auto"/>
                <w:right w:val="none" w:sz="0" w:space="0" w:color="auto"/>
              </w:divBdr>
            </w:div>
            <w:div w:id="1536769104">
              <w:marLeft w:val="0"/>
              <w:marRight w:val="0"/>
              <w:marTop w:val="0"/>
              <w:marBottom w:val="0"/>
              <w:divBdr>
                <w:top w:val="none" w:sz="0" w:space="0" w:color="auto"/>
                <w:left w:val="none" w:sz="0" w:space="0" w:color="auto"/>
                <w:bottom w:val="none" w:sz="0" w:space="0" w:color="auto"/>
                <w:right w:val="none" w:sz="0" w:space="0" w:color="auto"/>
              </w:divBdr>
            </w:div>
            <w:div w:id="1809206635">
              <w:marLeft w:val="0"/>
              <w:marRight w:val="0"/>
              <w:marTop w:val="0"/>
              <w:marBottom w:val="0"/>
              <w:divBdr>
                <w:top w:val="none" w:sz="0" w:space="0" w:color="auto"/>
                <w:left w:val="none" w:sz="0" w:space="0" w:color="auto"/>
                <w:bottom w:val="none" w:sz="0" w:space="0" w:color="auto"/>
                <w:right w:val="none" w:sz="0" w:space="0" w:color="auto"/>
              </w:divBdr>
            </w:div>
            <w:div w:id="1983461917">
              <w:marLeft w:val="0"/>
              <w:marRight w:val="0"/>
              <w:marTop w:val="0"/>
              <w:marBottom w:val="0"/>
              <w:divBdr>
                <w:top w:val="none" w:sz="0" w:space="0" w:color="auto"/>
                <w:left w:val="none" w:sz="0" w:space="0" w:color="auto"/>
                <w:bottom w:val="none" w:sz="0" w:space="0" w:color="auto"/>
                <w:right w:val="none" w:sz="0" w:space="0" w:color="auto"/>
              </w:divBdr>
            </w:div>
            <w:div w:id="2101169855">
              <w:marLeft w:val="0"/>
              <w:marRight w:val="0"/>
              <w:marTop w:val="0"/>
              <w:marBottom w:val="0"/>
              <w:divBdr>
                <w:top w:val="none" w:sz="0" w:space="0" w:color="auto"/>
                <w:left w:val="none" w:sz="0" w:space="0" w:color="auto"/>
                <w:bottom w:val="none" w:sz="0" w:space="0" w:color="auto"/>
                <w:right w:val="none" w:sz="0" w:space="0" w:color="auto"/>
              </w:divBdr>
            </w:div>
          </w:divsChild>
        </w:div>
        <w:div w:id="1299382935">
          <w:marLeft w:val="0"/>
          <w:marRight w:val="0"/>
          <w:marTop w:val="0"/>
          <w:marBottom w:val="0"/>
          <w:divBdr>
            <w:top w:val="none" w:sz="0" w:space="0" w:color="auto"/>
            <w:left w:val="none" w:sz="0" w:space="0" w:color="auto"/>
            <w:bottom w:val="none" w:sz="0" w:space="0" w:color="auto"/>
            <w:right w:val="none" w:sz="0" w:space="0" w:color="auto"/>
          </w:divBdr>
        </w:div>
      </w:divsChild>
    </w:div>
    <w:div w:id="1342590034">
      <w:bodyDiv w:val="1"/>
      <w:marLeft w:val="0"/>
      <w:marRight w:val="0"/>
      <w:marTop w:val="0"/>
      <w:marBottom w:val="0"/>
      <w:divBdr>
        <w:top w:val="none" w:sz="0" w:space="0" w:color="auto"/>
        <w:left w:val="none" w:sz="0" w:space="0" w:color="auto"/>
        <w:bottom w:val="none" w:sz="0" w:space="0" w:color="auto"/>
        <w:right w:val="none" w:sz="0" w:space="0" w:color="auto"/>
      </w:divBdr>
      <w:divsChild>
        <w:div w:id="144202733">
          <w:marLeft w:val="0"/>
          <w:marRight w:val="0"/>
          <w:marTop w:val="0"/>
          <w:marBottom w:val="0"/>
          <w:divBdr>
            <w:top w:val="none" w:sz="0" w:space="0" w:color="auto"/>
            <w:left w:val="none" w:sz="0" w:space="0" w:color="auto"/>
            <w:bottom w:val="none" w:sz="0" w:space="0" w:color="auto"/>
            <w:right w:val="none" w:sz="0" w:space="0" w:color="auto"/>
          </w:divBdr>
        </w:div>
        <w:div w:id="279804681">
          <w:marLeft w:val="0"/>
          <w:marRight w:val="0"/>
          <w:marTop w:val="0"/>
          <w:marBottom w:val="0"/>
          <w:divBdr>
            <w:top w:val="none" w:sz="0" w:space="0" w:color="auto"/>
            <w:left w:val="none" w:sz="0" w:space="0" w:color="auto"/>
            <w:bottom w:val="none" w:sz="0" w:space="0" w:color="auto"/>
            <w:right w:val="none" w:sz="0" w:space="0" w:color="auto"/>
          </w:divBdr>
        </w:div>
        <w:div w:id="703213167">
          <w:marLeft w:val="0"/>
          <w:marRight w:val="0"/>
          <w:marTop w:val="0"/>
          <w:marBottom w:val="0"/>
          <w:divBdr>
            <w:top w:val="none" w:sz="0" w:space="0" w:color="auto"/>
            <w:left w:val="none" w:sz="0" w:space="0" w:color="auto"/>
            <w:bottom w:val="none" w:sz="0" w:space="0" w:color="auto"/>
            <w:right w:val="none" w:sz="0" w:space="0" w:color="auto"/>
          </w:divBdr>
        </w:div>
        <w:div w:id="801730606">
          <w:marLeft w:val="0"/>
          <w:marRight w:val="0"/>
          <w:marTop w:val="0"/>
          <w:marBottom w:val="0"/>
          <w:divBdr>
            <w:top w:val="none" w:sz="0" w:space="0" w:color="auto"/>
            <w:left w:val="none" w:sz="0" w:space="0" w:color="auto"/>
            <w:bottom w:val="none" w:sz="0" w:space="0" w:color="auto"/>
            <w:right w:val="none" w:sz="0" w:space="0" w:color="auto"/>
          </w:divBdr>
        </w:div>
        <w:div w:id="1186020643">
          <w:marLeft w:val="0"/>
          <w:marRight w:val="0"/>
          <w:marTop w:val="0"/>
          <w:marBottom w:val="0"/>
          <w:divBdr>
            <w:top w:val="none" w:sz="0" w:space="0" w:color="auto"/>
            <w:left w:val="none" w:sz="0" w:space="0" w:color="auto"/>
            <w:bottom w:val="none" w:sz="0" w:space="0" w:color="auto"/>
            <w:right w:val="none" w:sz="0" w:space="0" w:color="auto"/>
          </w:divBdr>
        </w:div>
        <w:div w:id="1551304892">
          <w:marLeft w:val="0"/>
          <w:marRight w:val="0"/>
          <w:marTop w:val="0"/>
          <w:marBottom w:val="0"/>
          <w:divBdr>
            <w:top w:val="none" w:sz="0" w:space="0" w:color="auto"/>
            <w:left w:val="none" w:sz="0" w:space="0" w:color="auto"/>
            <w:bottom w:val="none" w:sz="0" w:space="0" w:color="auto"/>
            <w:right w:val="none" w:sz="0" w:space="0" w:color="auto"/>
          </w:divBdr>
        </w:div>
        <w:div w:id="2059281097">
          <w:marLeft w:val="0"/>
          <w:marRight w:val="0"/>
          <w:marTop w:val="0"/>
          <w:marBottom w:val="0"/>
          <w:divBdr>
            <w:top w:val="none" w:sz="0" w:space="0" w:color="auto"/>
            <w:left w:val="none" w:sz="0" w:space="0" w:color="auto"/>
            <w:bottom w:val="none" w:sz="0" w:space="0" w:color="auto"/>
            <w:right w:val="none" w:sz="0" w:space="0" w:color="auto"/>
          </w:divBdr>
        </w:div>
      </w:divsChild>
    </w:div>
    <w:div w:id="1346446282">
      <w:bodyDiv w:val="1"/>
      <w:marLeft w:val="0"/>
      <w:marRight w:val="0"/>
      <w:marTop w:val="0"/>
      <w:marBottom w:val="0"/>
      <w:divBdr>
        <w:top w:val="none" w:sz="0" w:space="0" w:color="auto"/>
        <w:left w:val="none" w:sz="0" w:space="0" w:color="auto"/>
        <w:bottom w:val="none" w:sz="0" w:space="0" w:color="auto"/>
        <w:right w:val="none" w:sz="0" w:space="0" w:color="auto"/>
      </w:divBdr>
      <w:divsChild>
        <w:div w:id="185095032">
          <w:marLeft w:val="0"/>
          <w:marRight w:val="0"/>
          <w:marTop w:val="0"/>
          <w:marBottom w:val="0"/>
          <w:divBdr>
            <w:top w:val="none" w:sz="0" w:space="0" w:color="auto"/>
            <w:left w:val="none" w:sz="0" w:space="0" w:color="auto"/>
            <w:bottom w:val="none" w:sz="0" w:space="0" w:color="auto"/>
            <w:right w:val="none" w:sz="0" w:space="0" w:color="auto"/>
          </w:divBdr>
        </w:div>
        <w:div w:id="734090339">
          <w:marLeft w:val="0"/>
          <w:marRight w:val="0"/>
          <w:marTop w:val="0"/>
          <w:marBottom w:val="0"/>
          <w:divBdr>
            <w:top w:val="none" w:sz="0" w:space="0" w:color="auto"/>
            <w:left w:val="none" w:sz="0" w:space="0" w:color="auto"/>
            <w:bottom w:val="none" w:sz="0" w:space="0" w:color="auto"/>
            <w:right w:val="none" w:sz="0" w:space="0" w:color="auto"/>
          </w:divBdr>
        </w:div>
      </w:divsChild>
    </w:div>
    <w:div w:id="1346857274">
      <w:bodyDiv w:val="1"/>
      <w:marLeft w:val="0"/>
      <w:marRight w:val="0"/>
      <w:marTop w:val="0"/>
      <w:marBottom w:val="0"/>
      <w:divBdr>
        <w:top w:val="none" w:sz="0" w:space="0" w:color="auto"/>
        <w:left w:val="none" w:sz="0" w:space="0" w:color="auto"/>
        <w:bottom w:val="none" w:sz="0" w:space="0" w:color="auto"/>
        <w:right w:val="none" w:sz="0" w:space="0" w:color="auto"/>
      </w:divBdr>
      <w:divsChild>
        <w:div w:id="395208049">
          <w:marLeft w:val="0"/>
          <w:marRight w:val="0"/>
          <w:marTop w:val="0"/>
          <w:marBottom w:val="0"/>
          <w:divBdr>
            <w:top w:val="none" w:sz="0" w:space="0" w:color="auto"/>
            <w:left w:val="none" w:sz="0" w:space="0" w:color="auto"/>
            <w:bottom w:val="none" w:sz="0" w:space="0" w:color="auto"/>
            <w:right w:val="none" w:sz="0" w:space="0" w:color="auto"/>
          </w:divBdr>
        </w:div>
        <w:div w:id="1254703980">
          <w:marLeft w:val="0"/>
          <w:marRight w:val="0"/>
          <w:marTop w:val="0"/>
          <w:marBottom w:val="0"/>
          <w:divBdr>
            <w:top w:val="none" w:sz="0" w:space="0" w:color="auto"/>
            <w:left w:val="none" w:sz="0" w:space="0" w:color="auto"/>
            <w:bottom w:val="none" w:sz="0" w:space="0" w:color="auto"/>
            <w:right w:val="none" w:sz="0" w:space="0" w:color="auto"/>
          </w:divBdr>
        </w:div>
        <w:div w:id="1677075155">
          <w:marLeft w:val="0"/>
          <w:marRight w:val="0"/>
          <w:marTop w:val="0"/>
          <w:marBottom w:val="0"/>
          <w:divBdr>
            <w:top w:val="none" w:sz="0" w:space="0" w:color="auto"/>
            <w:left w:val="none" w:sz="0" w:space="0" w:color="auto"/>
            <w:bottom w:val="none" w:sz="0" w:space="0" w:color="auto"/>
            <w:right w:val="none" w:sz="0" w:space="0" w:color="auto"/>
          </w:divBdr>
        </w:div>
      </w:divsChild>
    </w:div>
    <w:div w:id="1352804843">
      <w:bodyDiv w:val="1"/>
      <w:marLeft w:val="0"/>
      <w:marRight w:val="0"/>
      <w:marTop w:val="0"/>
      <w:marBottom w:val="0"/>
      <w:divBdr>
        <w:top w:val="none" w:sz="0" w:space="0" w:color="auto"/>
        <w:left w:val="none" w:sz="0" w:space="0" w:color="auto"/>
        <w:bottom w:val="none" w:sz="0" w:space="0" w:color="auto"/>
        <w:right w:val="none" w:sz="0" w:space="0" w:color="auto"/>
      </w:divBdr>
      <w:divsChild>
        <w:div w:id="577834481">
          <w:marLeft w:val="0"/>
          <w:marRight w:val="0"/>
          <w:marTop w:val="0"/>
          <w:marBottom w:val="0"/>
          <w:divBdr>
            <w:top w:val="none" w:sz="0" w:space="0" w:color="auto"/>
            <w:left w:val="none" w:sz="0" w:space="0" w:color="auto"/>
            <w:bottom w:val="none" w:sz="0" w:space="0" w:color="auto"/>
            <w:right w:val="none" w:sz="0" w:space="0" w:color="auto"/>
          </w:divBdr>
          <w:divsChild>
            <w:div w:id="983125018">
              <w:marLeft w:val="0"/>
              <w:marRight w:val="0"/>
              <w:marTop w:val="0"/>
              <w:marBottom w:val="0"/>
              <w:divBdr>
                <w:top w:val="none" w:sz="0" w:space="0" w:color="auto"/>
                <w:left w:val="none" w:sz="0" w:space="0" w:color="auto"/>
                <w:bottom w:val="none" w:sz="0" w:space="0" w:color="auto"/>
                <w:right w:val="none" w:sz="0" w:space="0" w:color="auto"/>
              </w:divBdr>
            </w:div>
          </w:divsChild>
        </w:div>
        <w:div w:id="1949000924">
          <w:marLeft w:val="0"/>
          <w:marRight w:val="0"/>
          <w:marTop w:val="0"/>
          <w:marBottom w:val="0"/>
          <w:divBdr>
            <w:top w:val="none" w:sz="0" w:space="0" w:color="auto"/>
            <w:left w:val="none" w:sz="0" w:space="0" w:color="auto"/>
            <w:bottom w:val="none" w:sz="0" w:space="0" w:color="auto"/>
            <w:right w:val="none" w:sz="0" w:space="0" w:color="auto"/>
          </w:divBdr>
        </w:div>
      </w:divsChild>
    </w:div>
    <w:div w:id="1374381899">
      <w:bodyDiv w:val="1"/>
      <w:marLeft w:val="0"/>
      <w:marRight w:val="0"/>
      <w:marTop w:val="0"/>
      <w:marBottom w:val="0"/>
      <w:divBdr>
        <w:top w:val="none" w:sz="0" w:space="0" w:color="auto"/>
        <w:left w:val="none" w:sz="0" w:space="0" w:color="auto"/>
        <w:bottom w:val="none" w:sz="0" w:space="0" w:color="auto"/>
        <w:right w:val="none" w:sz="0" w:space="0" w:color="auto"/>
      </w:divBdr>
      <w:divsChild>
        <w:div w:id="381517271">
          <w:marLeft w:val="0"/>
          <w:marRight w:val="0"/>
          <w:marTop w:val="0"/>
          <w:marBottom w:val="0"/>
          <w:divBdr>
            <w:top w:val="none" w:sz="0" w:space="0" w:color="auto"/>
            <w:left w:val="none" w:sz="0" w:space="0" w:color="auto"/>
            <w:bottom w:val="none" w:sz="0" w:space="0" w:color="auto"/>
            <w:right w:val="none" w:sz="0" w:space="0" w:color="auto"/>
          </w:divBdr>
          <w:divsChild>
            <w:div w:id="524252285">
              <w:marLeft w:val="0"/>
              <w:marRight w:val="0"/>
              <w:marTop w:val="0"/>
              <w:marBottom w:val="0"/>
              <w:divBdr>
                <w:top w:val="none" w:sz="0" w:space="0" w:color="auto"/>
                <w:left w:val="none" w:sz="0" w:space="0" w:color="auto"/>
                <w:bottom w:val="none" w:sz="0" w:space="0" w:color="auto"/>
                <w:right w:val="none" w:sz="0" w:space="0" w:color="auto"/>
              </w:divBdr>
            </w:div>
          </w:divsChild>
        </w:div>
        <w:div w:id="2020888553">
          <w:marLeft w:val="0"/>
          <w:marRight w:val="0"/>
          <w:marTop w:val="0"/>
          <w:marBottom w:val="0"/>
          <w:divBdr>
            <w:top w:val="none" w:sz="0" w:space="0" w:color="auto"/>
            <w:left w:val="none" w:sz="0" w:space="0" w:color="auto"/>
            <w:bottom w:val="none" w:sz="0" w:space="0" w:color="auto"/>
            <w:right w:val="none" w:sz="0" w:space="0" w:color="auto"/>
          </w:divBdr>
          <w:divsChild>
            <w:div w:id="656374679">
              <w:marLeft w:val="0"/>
              <w:marRight w:val="0"/>
              <w:marTop w:val="0"/>
              <w:marBottom w:val="0"/>
              <w:divBdr>
                <w:top w:val="none" w:sz="0" w:space="0" w:color="auto"/>
                <w:left w:val="none" w:sz="0" w:space="0" w:color="auto"/>
                <w:bottom w:val="none" w:sz="0" w:space="0" w:color="auto"/>
                <w:right w:val="none" w:sz="0" w:space="0" w:color="auto"/>
              </w:divBdr>
            </w:div>
            <w:div w:id="14964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4222">
      <w:bodyDiv w:val="1"/>
      <w:marLeft w:val="0"/>
      <w:marRight w:val="0"/>
      <w:marTop w:val="0"/>
      <w:marBottom w:val="0"/>
      <w:divBdr>
        <w:top w:val="none" w:sz="0" w:space="0" w:color="auto"/>
        <w:left w:val="none" w:sz="0" w:space="0" w:color="auto"/>
        <w:bottom w:val="none" w:sz="0" w:space="0" w:color="auto"/>
        <w:right w:val="none" w:sz="0" w:space="0" w:color="auto"/>
      </w:divBdr>
      <w:divsChild>
        <w:div w:id="1417938017">
          <w:marLeft w:val="0"/>
          <w:marRight w:val="0"/>
          <w:marTop w:val="0"/>
          <w:marBottom w:val="0"/>
          <w:divBdr>
            <w:top w:val="none" w:sz="0" w:space="0" w:color="auto"/>
            <w:left w:val="none" w:sz="0" w:space="0" w:color="auto"/>
            <w:bottom w:val="none" w:sz="0" w:space="0" w:color="auto"/>
            <w:right w:val="none" w:sz="0" w:space="0" w:color="auto"/>
          </w:divBdr>
        </w:div>
        <w:div w:id="2134472941">
          <w:marLeft w:val="0"/>
          <w:marRight w:val="0"/>
          <w:marTop w:val="0"/>
          <w:marBottom w:val="0"/>
          <w:divBdr>
            <w:top w:val="none" w:sz="0" w:space="0" w:color="auto"/>
            <w:left w:val="none" w:sz="0" w:space="0" w:color="auto"/>
            <w:bottom w:val="none" w:sz="0" w:space="0" w:color="auto"/>
            <w:right w:val="none" w:sz="0" w:space="0" w:color="auto"/>
          </w:divBdr>
        </w:div>
      </w:divsChild>
    </w:div>
    <w:div w:id="1435907478">
      <w:bodyDiv w:val="1"/>
      <w:marLeft w:val="0"/>
      <w:marRight w:val="0"/>
      <w:marTop w:val="0"/>
      <w:marBottom w:val="0"/>
      <w:divBdr>
        <w:top w:val="none" w:sz="0" w:space="0" w:color="auto"/>
        <w:left w:val="none" w:sz="0" w:space="0" w:color="auto"/>
        <w:bottom w:val="none" w:sz="0" w:space="0" w:color="auto"/>
        <w:right w:val="none" w:sz="0" w:space="0" w:color="auto"/>
      </w:divBdr>
      <w:divsChild>
        <w:div w:id="14307022">
          <w:marLeft w:val="0"/>
          <w:marRight w:val="0"/>
          <w:marTop w:val="0"/>
          <w:marBottom w:val="0"/>
          <w:divBdr>
            <w:top w:val="none" w:sz="0" w:space="0" w:color="auto"/>
            <w:left w:val="none" w:sz="0" w:space="0" w:color="auto"/>
            <w:bottom w:val="none" w:sz="0" w:space="0" w:color="auto"/>
            <w:right w:val="none" w:sz="0" w:space="0" w:color="auto"/>
          </w:divBdr>
        </w:div>
        <w:div w:id="60520043">
          <w:marLeft w:val="0"/>
          <w:marRight w:val="0"/>
          <w:marTop w:val="0"/>
          <w:marBottom w:val="0"/>
          <w:divBdr>
            <w:top w:val="none" w:sz="0" w:space="0" w:color="auto"/>
            <w:left w:val="none" w:sz="0" w:space="0" w:color="auto"/>
            <w:bottom w:val="none" w:sz="0" w:space="0" w:color="auto"/>
            <w:right w:val="none" w:sz="0" w:space="0" w:color="auto"/>
          </w:divBdr>
        </w:div>
        <w:div w:id="782725932">
          <w:marLeft w:val="0"/>
          <w:marRight w:val="0"/>
          <w:marTop w:val="0"/>
          <w:marBottom w:val="0"/>
          <w:divBdr>
            <w:top w:val="none" w:sz="0" w:space="0" w:color="auto"/>
            <w:left w:val="none" w:sz="0" w:space="0" w:color="auto"/>
            <w:bottom w:val="none" w:sz="0" w:space="0" w:color="auto"/>
            <w:right w:val="none" w:sz="0" w:space="0" w:color="auto"/>
          </w:divBdr>
        </w:div>
        <w:div w:id="1196190212">
          <w:marLeft w:val="0"/>
          <w:marRight w:val="0"/>
          <w:marTop w:val="0"/>
          <w:marBottom w:val="0"/>
          <w:divBdr>
            <w:top w:val="none" w:sz="0" w:space="0" w:color="auto"/>
            <w:left w:val="none" w:sz="0" w:space="0" w:color="auto"/>
            <w:bottom w:val="none" w:sz="0" w:space="0" w:color="auto"/>
            <w:right w:val="none" w:sz="0" w:space="0" w:color="auto"/>
          </w:divBdr>
        </w:div>
        <w:div w:id="1423181997">
          <w:marLeft w:val="0"/>
          <w:marRight w:val="0"/>
          <w:marTop w:val="0"/>
          <w:marBottom w:val="0"/>
          <w:divBdr>
            <w:top w:val="none" w:sz="0" w:space="0" w:color="auto"/>
            <w:left w:val="none" w:sz="0" w:space="0" w:color="auto"/>
            <w:bottom w:val="none" w:sz="0" w:space="0" w:color="auto"/>
            <w:right w:val="none" w:sz="0" w:space="0" w:color="auto"/>
          </w:divBdr>
        </w:div>
      </w:divsChild>
    </w:div>
    <w:div w:id="1443065029">
      <w:bodyDiv w:val="1"/>
      <w:marLeft w:val="0"/>
      <w:marRight w:val="0"/>
      <w:marTop w:val="0"/>
      <w:marBottom w:val="0"/>
      <w:divBdr>
        <w:top w:val="none" w:sz="0" w:space="0" w:color="auto"/>
        <w:left w:val="none" w:sz="0" w:space="0" w:color="auto"/>
        <w:bottom w:val="none" w:sz="0" w:space="0" w:color="auto"/>
        <w:right w:val="none" w:sz="0" w:space="0" w:color="auto"/>
      </w:divBdr>
      <w:divsChild>
        <w:div w:id="572860767">
          <w:marLeft w:val="0"/>
          <w:marRight w:val="0"/>
          <w:marTop w:val="0"/>
          <w:marBottom w:val="0"/>
          <w:divBdr>
            <w:top w:val="none" w:sz="0" w:space="0" w:color="auto"/>
            <w:left w:val="none" w:sz="0" w:space="0" w:color="auto"/>
            <w:bottom w:val="none" w:sz="0" w:space="0" w:color="auto"/>
            <w:right w:val="none" w:sz="0" w:space="0" w:color="auto"/>
          </w:divBdr>
          <w:divsChild>
            <w:div w:id="162013490">
              <w:marLeft w:val="0"/>
              <w:marRight w:val="0"/>
              <w:marTop w:val="0"/>
              <w:marBottom w:val="0"/>
              <w:divBdr>
                <w:top w:val="none" w:sz="0" w:space="0" w:color="auto"/>
                <w:left w:val="none" w:sz="0" w:space="0" w:color="auto"/>
                <w:bottom w:val="none" w:sz="0" w:space="0" w:color="auto"/>
                <w:right w:val="none" w:sz="0" w:space="0" w:color="auto"/>
              </w:divBdr>
            </w:div>
            <w:div w:id="1109282002">
              <w:marLeft w:val="0"/>
              <w:marRight w:val="0"/>
              <w:marTop w:val="0"/>
              <w:marBottom w:val="0"/>
              <w:divBdr>
                <w:top w:val="none" w:sz="0" w:space="0" w:color="auto"/>
                <w:left w:val="none" w:sz="0" w:space="0" w:color="auto"/>
                <w:bottom w:val="none" w:sz="0" w:space="0" w:color="auto"/>
                <w:right w:val="none" w:sz="0" w:space="0" w:color="auto"/>
              </w:divBdr>
            </w:div>
            <w:div w:id="1756584680">
              <w:marLeft w:val="0"/>
              <w:marRight w:val="0"/>
              <w:marTop w:val="0"/>
              <w:marBottom w:val="0"/>
              <w:divBdr>
                <w:top w:val="none" w:sz="0" w:space="0" w:color="auto"/>
                <w:left w:val="none" w:sz="0" w:space="0" w:color="auto"/>
                <w:bottom w:val="none" w:sz="0" w:space="0" w:color="auto"/>
                <w:right w:val="none" w:sz="0" w:space="0" w:color="auto"/>
              </w:divBdr>
            </w:div>
          </w:divsChild>
        </w:div>
        <w:div w:id="1062869049">
          <w:marLeft w:val="0"/>
          <w:marRight w:val="0"/>
          <w:marTop w:val="0"/>
          <w:marBottom w:val="0"/>
          <w:divBdr>
            <w:top w:val="none" w:sz="0" w:space="0" w:color="auto"/>
            <w:left w:val="none" w:sz="0" w:space="0" w:color="auto"/>
            <w:bottom w:val="none" w:sz="0" w:space="0" w:color="auto"/>
            <w:right w:val="none" w:sz="0" w:space="0" w:color="auto"/>
          </w:divBdr>
          <w:divsChild>
            <w:div w:id="15713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6689">
      <w:bodyDiv w:val="1"/>
      <w:marLeft w:val="0"/>
      <w:marRight w:val="0"/>
      <w:marTop w:val="0"/>
      <w:marBottom w:val="0"/>
      <w:divBdr>
        <w:top w:val="none" w:sz="0" w:space="0" w:color="auto"/>
        <w:left w:val="none" w:sz="0" w:space="0" w:color="auto"/>
        <w:bottom w:val="none" w:sz="0" w:space="0" w:color="auto"/>
        <w:right w:val="none" w:sz="0" w:space="0" w:color="auto"/>
      </w:divBdr>
      <w:divsChild>
        <w:div w:id="680472385">
          <w:marLeft w:val="0"/>
          <w:marRight w:val="0"/>
          <w:marTop w:val="0"/>
          <w:marBottom w:val="0"/>
          <w:divBdr>
            <w:top w:val="none" w:sz="0" w:space="0" w:color="auto"/>
            <w:left w:val="none" w:sz="0" w:space="0" w:color="auto"/>
            <w:bottom w:val="none" w:sz="0" w:space="0" w:color="auto"/>
            <w:right w:val="none" w:sz="0" w:space="0" w:color="auto"/>
          </w:divBdr>
          <w:divsChild>
            <w:div w:id="1633752830">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sChild>
        </w:div>
        <w:div w:id="1278637346">
          <w:marLeft w:val="0"/>
          <w:marRight w:val="0"/>
          <w:marTop w:val="0"/>
          <w:marBottom w:val="0"/>
          <w:divBdr>
            <w:top w:val="none" w:sz="0" w:space="0" w:color="auto"/>
            <w:left w:val="none" w:sz="0" w:space="0" w:color="auto"/>
            <w:bottom w:val="none" w:sz="0" w:space="0" w:color="auto"/>
            <w:right w:val="none" w:sz="0" w:space="0" w:color="auto"/>
          </w:divBdr>
          <w:divsChild>
            <w:div w:id="472328563">
              <w:marLeft w:val="0"/>
              <w:marRight w:val="0"/>
              <w:marTop w:val="0"/>
              <w:marBottom w:val="0"/>
              <w:divBdr>
                <w:top w:val="none" w:sz="0" w:space="0" w:color="auto"/>
                <w:left w:val="none" w:sz="0" w:space="0" w:color="auto"/>
                <w:bottom w:val="none" w:sz="0" w:space="0" w:color="auto"/>
                <w:right w:val="none" w:sz="0" w:space="0" w:color="auto"/>
              </w:divBdr>
            </w:div>
            <w:div w:id="733621263">
              <w:marLeft w:val="0"/>
              <w:marRight w:val="0"/>
              <w:marTop w:val="0"/>
              <w:marBottom w:val="0"/>
              <w:divBdr>
                <w:top w:val="none" w:sz="0" w:space="0" w:color="auto"/>
                <w:left w:val="none" w:sz="0" w:space="0" w:color="auto"/>
                <w:bottom w:val="none" w:sz="0" w:space="0" w:color="auto"/>
                <w:right w:val="none" w:sz="0" w:space="0" w:color="auto"/>
              </w:divBdr>
            </w:div>
          </w:divsChild>
        </w:div>
        <w:div w:id="2043244100">
          <w:marLeft w:val="0"/>
          <w:marRight w:val="0"/>
          <w:marTop w:val="0"/>
          <w:marBottom w:val="0"/>
          <w:divBdr>
            <w:top w:val="none" w:sz="0" w:space="0" w:color="auto"/>
            <w:left w:val="none" w:sz="0" w:space="0" w:color="auto"/>
            <w:bottom w:val="none" w:sz="0" w:space="0" w:color="auto"/>
            <w:right w:val="none" w:sz="0" w:space="0" w:color="auto"/>
          </w:divBdr>
        </w:div>
      </w:divsChild>
    </w:div>
    <w:div w:id="1488470886">
      <w:bodyDiv w:val="1"/>
      <w:marLeft w:val="0"/>
      <w:marRight w:val="0"/>
      <w:marTop w:val="0"/>
      <w:marBottom w:val="0"/>
      <w:divBdr>
        <w:top w:val="none" w:sz="0" w:space="0" w:color="auto"/>
        <w:left w:val="none" w:sz="0" w:space="0" w:color="auto"/>
        <w:bottom w:val="none" w:sz="0" w:space="0" w:color="auto"/>
        <w:right w:val="none" w:sz="0" w:space="0" w:color="auto"/>
      </w:divBdr>
      <w:divsChild>
        <w:div w:id="473371124">
          <w:marLeft w:val="0"/>
          <w:marRight w:val="0"/>
          <w:marTop w:val="0"/>
          <w:marBottom w:val="0"/>
          <w:divBdr>
            <w:top w:val="none" w:sz="0" w:space="0" w:color="auto"/>
            <w:left w:val="none" w:sz="0" w:space="0" w:color="auto"/>
            <w:bottom w:val="none" w:sz="0" w:space="0" w:color="auto"/>
            <w:right w:val="none" w:sz="0" w:space="0" w:color="auto"/>
          </w:divBdr>
        </w:div>
        <w:div w:id="978611111">
          <w:marLeft w:val="0"/>
          <w:marRight w:val="0"/>
          <w:marTop w:val="0"/>
          <w:marBottom w:val="0"/>
          <w:divBdr>
            <w:top w:val="none" w:sz="0" w:space="0" w:color="auto"/>
            <w:left w:val="none" w:sz="0" w:space="0" w:color="auto"/>
            <w:bottom w:val="none" w:sz="0" w:space="0" w:color="auto"/>
            <w:right w:val="none" w:sz="0" w:space="0" w:color="auto"/>
          </w:divBdr>
        </w:div>
      </w:divsChild>
    </w:div>
    <w:div w:id="1498883641">
      <w:bodyDiv w:val="1"/>
      <w:marLeft w:val="0"/>
      <w:marRight w:val="0"/>
      <w:marTop w:val="0"/>
      <w:marBottom w:val="0"/>
      <w:divBdr>
        <w:top w:val="none" w:sz="0" w:space="0" w:color="auto"/>
        <w:left w:val="none" w:sz="0" w:space="0" w:color="auto"/>
        <w:bottom w:val="none" w:sz="0" w:space="0" w:color="auto"/>
        <w:right w:val="none" w:sz="0" w:space="0" w:color="auto"/>
      </w:divBdr>
      <w:divsChild>
        <w:div w:id="136149054">
          <w:marLeft w:val="0"/>
          <w:marRight w:val="0"/>
          <w:marTop w:val="0"/>
          <w:marBottom w:val="0"/>
          <w:divBdr>
            <w:top w:val="none" w:sz="0" w:space="0" w:color="auto"/>
            <w:left w:val="none" w:sz="0" w:space="0" w:color="auto"/>
            <w:bottom w:val="none" w:sz="0" w:space="0" w:color="auto"/>
            <w:right w:val="none" w:sz="0" w:space="0" w:color="auto"/>
          </w:divBdr>
        </w:div>
        <w:div w:id="1222525900">
          <w:marLeft w:val="0"/>
          <w:marRight w:val="0"/>
          <w:marTop w:val="0"/>
          <w:marBottom w:val="0"/>
          <w:divBdr>
            <w:top w:val="none" w:sz="0" w:space="0" w:color="auto"/>
            <w:left w:val="none" w:sz="0" w:space="0" w:color="auto"/>
            <w:bottom w:val="none" w:sz="0" w:space="0" w:color="auto"/>
            <w:right w:val="none" w:sz="0" w:space="0" w:color="auto"/>
          </w:divBdr>
        </w:div>
        <w:div w:id="1333991679">
          <w:marLeft w:val="0"/>
          <w:marRight w:val="0"/>
          <w:marTop w:val="0"/>
          <w:marBottom w:val="0"/>
          <w:divBdr>
            <w:top w:val="none" w:sz="0" w:space="0" w:color="auto"/>
            <w:left w:val="none" w:sz="0" w:space="0" w:color="auto"/>
            <w:bottom w:val="none" w:sz="0" w:space="0" w:color="auto"/>
            <w:right w:val="none" w:sz="0" w:space="0" w:color="auto"/>
          </w:divBdr>
        </w:div>
        <w:div w:id="1884520182">
          <w:marLeft w:val="0"/>
          <w:marRight w:val="0"/>
          <w:marTop w:val="0"/>
          <w:marBottom w:val="0"/>
          <w:divBdr>
            <w:top w:val="none" w:sz="0" w:space="0" w:color="auto"/>
            <w:left w:val="none" w:sz="0" w:space="0" w:color="auto"/>
            <w:bottom w:val="none" w:sz="0" w:space="0" w:color="auto"/>
            <w:right w:val="none" w:sz="0" w:space="0" w:color="auto"/>
          </w:divBdr>
        </w:div>
        <w:div w:id="2101172032">
          <w:marLeft w:val="0"/>
          <w:marRight w:val="0"/>
          <w:marTop w:val="0"/>
          <w:marBottom w:val="0"/>
          <w:divBdr>
            <w:top w:val="none" w:sz="0" w:space="0" w:color="auto"/>
            <w:left w:val="none" w:sz="0" w:space="0" w:color="auto"/>
            <w:bottom w:val="none" w:sz="0" w:space="0" w:color="auto"/>
            <w:right w:val="none" w:sz="0" w:space="0" w:color="auto"/>
          </w:divBdr>
        </w:div>
      </w:divsChild>
    </w:div>
    <w:div w:id="1515916482">
      <w:bodyDiv w:val="1"/>
      <w:marLeft w:val="0"/>
      <w:marRight w:val="0"/>
      <w:marTop w:val="0"/>
      <w:marBottom w:val="0"/>
      <w:divBdr>
        <w:top w:val="none" w:sz="0" w:space="0" w:color="auto"/>
        <w:left w:val="none" w:sz="0" w:space="0" w:color="auto"/>
        <w:bottom w:val="none" w:sz="0" w:space="0" w:color="auto"/>
        <w:right w:val="none" w:sz="0" w:space="0" w:color="auto"/>
      </w:divBdr>
      <w:divsChild>
        <w:div w:id="640382032">
          <w:marLeft w:val="0"/>
          <w:marRight w:val="0"/>
          <w:marTop w:val="0"/>
          <w:marBottom w:val="0"/>
          <w:divBdr>
            <w:top w:val="none" w:sz="0" w:space="0" w:color="auto"/>
            <w:left w:val="none" w:sz="0" w:space="0" w:color="auto"/>
            <w:bottom w:val="none" w:sz="0" w:space="0" w:color="auto"/>
            <w:right w:val="none" w:sz="0" w:space="0" w:color="auto"/>
          </w:divBdr>
          <w:divsChild>
            <w:div w:id="822425945">
              <w:marLeft w:val="0"/>
              <w:marRight w:val="0"/>
              <w:marTop w:val="0"/>
              <w:marBottom w:val="0"/>
              <w:divBdr>
                <w:top w:val="none" w:sz="0" w:space="0" w:color="auto"/>
                <w:left w:val="none" w:sz="0" w:space="0" w:color="auto"/>
                <w:bottom w:val="none" w:sz="0" w:space="0" w:color="auto"/>
                <w:right w:val="none" w:sz="0" w:space="0" w:color="auto"/>
              </w:divBdr>
            </w:div>
            <w:div w:id="1233001311">
              <w:marLeft w:val="0"/>
              <w:marRight w:val="0"/>
              <w:marTop w:val="0"/>
              <w:marBottom w:val="0"/>
              <w:divBdr>
                <w:top w:val="none" w:sz="0" w:space="0" w:color="auto"/>
                <w:left w:val="none" w:sz="0" w:space="0" w:color="auto"/>
                <w:bottom w:val="none" w:sz="0" w:space="0" w:color="auto"/>
                <w:right w:val="none" w:sz="0" w:space="0" w:color="auto"/>
              </w:divBdr>
            </w:div>
          </w:divsChild>
        </w:div>
        <w:div w:id="1173371754">
          <w:marLeft w:val="0"/>
          <w:marRight w:val="0"/>
          <w:marTop w:val="0"/>
          <w:marBottom w:val="0"/>
          <w:divBdr>
            <w:top w:val="none" w:sz="0" w:space="0" w:color="auto"/>
            <w:left w:val="none" w:sz="0" w:space="0" w:color="auto"/>
            <w:bottom w:val="none" w:sz="0" w:space="0" w:color="auto"/>
            <w:right w:val="none" w:sz="0" w:space="0" w:color="auto"/>
          </w:divBdr>
          <w:divsChild>
            <w:div w:id="19308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8257">
      <w:bodyDiv w:val="1"/>
      <w:marLeft w:val="0"/>
      <w:marRight w:val="0"/>
      <w:marTop w:val="0"/>
      <w:marBottom w:val="0"/>
      <w:divBdr>
        <w:top w:val="none" w:sz="0" w:space="0" w:color="auto"/>
        <w:left w:val="none" w:sz="0" w:space="0" w:color="auto"/>
        <w:bottom w:val="none" w:sz="0" w:space="0" w:color="auto"/>
        <w:right w:val="none" w:sz="0" w:space="0" w:color="auto"/>
      </w:divBdr>
      <w:divsChild>
        <w:div w:id="469372390">
          <w:marLeft w:val="0"/>
          <w:marRight w:val="0"/>
          <w:marTop w:val="0"/>
          <w:marBottom w:val="0"/>
          <w:divBdr>
            <w:top w:val="none" w:sz="0" w:space="0" w:color="auto"/>
            <w:left w:val="none" w:sz="0" w:space="0" w:color="auto"/>
            <w:bottom w:val="none" w:sz="0" w:space="0" w:color="auto"/>
            <w:right w:val="none" w:sz="0" w:space="0" w:color="auto"/>
          </w:divBdr>
        </w:div>
        <w:div w:id="538320972">
          <w:marLeft w:val="0"/>
          <w:marRight w:val="0"/>
          <w:marTop w:val="0"/>
          <w:marBottom w:val="0"/>
          <w:divBdr>
            <w:top w:val="none" w:sz="0" w:space="0" w:color="auto"/>
            <w:left w:val="none" w:sz="0" w:space="0" w:color="auto"/>
            <w:bottom w:val="none" w:sz="0" w:space="0" w:color="auto"/>
            <w:right w:val="none" w:sz="0" w:space="0" w:color="auto"/>
          </w:divBdr>
        </w:div>
        <w:div w:id="991980103">
          <w:marLeft w:val="0"/>
          <w:marRight w:val="0"/>
          <w:marTop w:val="0"/>
          <w:marBottom w:val="0"/>
          <w:divBdr>
            <w:top w:val="none" w:sz="0" w:space="0" w:color="auto"/>
            <w:left w:val="none" w:sz="0" w:space="0" w:color="auto"/>
            <w:bottom w:val="none" w:sz="0" w:space="0" w:color="auto"/>
            <w:right w:val="none" w:sz="0" w:space="0" w:color="auto"/>
          </w:divBdr>
          <w:divsChild>
            <w:div w:id="403912370">
              <w:marLeft w:val="0"/>
              <w:marRight w:val="0"/>
              <w:marTop w:val="0"/>
              <w:marBottom w:val="0"/>
              <w:divBdr>
                <w:top w:val="none" w:sz="0" w:space="0" w:color="auto"/>
                <w:left w:val="none" w:sz="0" w:space="0" w:color="auto"/>
                <w:bottom w:val="none" w:sz="0" w:space="0" w:color="auto"/>
                <w:right w:val="none" w:sz="0" w:space="0" w:color="auto"/>
              </w:divBdr>
            </w:div>
            <w:div w:id="516384600">
              <w:marLeft w:val="0"/>
              <w:marRight w:val="0"/>
              <w:marTop w:val="0"/>
              <w:marBottom w:val="0"/>
              <w:divBdr>
                <w:top w:val="none" w:sz="0" w:space="0" w:color="auto"/>
                <w:left w:val="none" w:sz="0" w:space="0" w:color="auto"/>
                <w:bottom w:val="none" w:sz="0" w:space="0" w:color="auto"/>
                <w:right w:val="none" w:sz="0" w:space="0" w:color="auto"/>
              </w:divBdr>
            </w:div>
            <w:div w:id="789282085">
              <w:marLeft w:val="0"/>
              <w:marRight w:val="0"/>
              <w:marTop w:val="0"/>
              <w:marBottom w:val="0"/>
              <w:divBdr>
                <w:top w:val="none" w:sz="0" w:space="0" w:color="auto"/>
                <w:left w:val="none" w:sz="0" w:space="0" w:color="auto"/>
                <w:bottom w:val="none" w:sz="0" w:space="0" w:color="auto"/>
                <w:right w:val="none" w:sz="0" w:space="0" w:color="auto"/>
              </w:divBdr>
            </w:div>
          </w:divsChild>
        </w:div>
        <w:div w:id="1059717773">
          <w:marLeft w:val="0"/>
          <w:marRight w:val="0"/>
          <w:marTop w:val="0"/>
          <w:marBottom w:val="0"/>
          <w:divBdr>
            <w:top w:val="none" w:sz="0" w:space="0" w:color="auto"/>
            <w:left w:val="none" w:sz="0" w:space="0" w:color="auto"/>
            <w:bottom w:val="none" w:sz="0" w:space="0" w:color="auto"/>
            <w:right w:val="none" w:sz="0" w:space="0" w:color="auto"/>
          </w:divBdr>
        </w:div>
        <w:div w:id="1109545698">
          <w:marLeft w:val="0"/>
          <w:marRight w:val="0"/>
          <w:marTop w:val="0"/>
          <w:marBottom w:val="0"/>
          <w:divBdr>
            <w:top w:val="none" w:sz="0" w:space="0" w:color="auto"/>
            <w:left w:val="none" w:sz="0" w:space="0" w:color="auto"/>
            <w:bottom w:val="none" w:sz="0" w:space="0" w:color="auto"/>
            <w:right w:val="none" w:sz="0" w:space="0" w:color="auto"/>
          </w:divBdr>
        </w:div>
        <w:div w:id="1359234337">
          <w:marLeft w:val="0"/>
          <w:marRight w:val="0"/>
          <w:marTop w:val="0"/>
          <w:marBottom w:val="0"/>
          <w:divBdr>
            <w:top w:val="none" w:sz="0" w:space="0" w:color="auto"/>
            <w:left w:val="none" w:sz="0" w:space="0" w:color="auto"/>
            <w:bottom w:val="none" w:sz="0" w:space="0" w:color="auto"/>
            <w:right w:val="none" w:sz="0" w:space="0" w:color="auto"/>
          </w:divBdr>
        </w:div>
        <w:div w:id="1560088852">
          <w:marLeft w:val="0"/>
          <w:marRight w:val="0"/>
          <w:marTop w:val="0"/>
          <w:marBottom w:val="0"/>
          <w:divBdr>
            <w:top w:val="none" w:sz="0" w:space="0" w:color="auto"/>
            <w:left w:val="none" w:sz="0" w:space="0" w:color="auto"/>
            <w:bottom w:val="none" w:sz="0" w:space="0" w:color="auto"/>
            <w:right w:val="none" w:sz="0" w:space="0" w:color="auto"/>
          </w:divBdr>
          <w:divsChild>
            <w:div w:id="862011791">
              <w:marLeft w:val="0"/>
              <w:marRight w:val="0"/>
              <w:marTop w:val="0"/>
              <w:marBottom w:val="0"/>
              <w:divBdr>
                <w:top w:val="none" w:sz="0" w:space="0" w:color="auto"/>
                <w:left w:val="none" w:sz="0" w:space="0" w:color="auto"/>
                <w:bottom w:val="none" w:sz="0" w:space="0" w:color="auto"/>
                <w:right w:val="none" w:sz="0" w:space="0" w:color="auto"/>
              </w:divBdr>
            </w:div>
            <w:div w:id="1249653578">
              <w:marLeft w:val="0"/>
              <w:marRight w:val="0"/>
              <w:marTop w:val="0"/>
              <w:marBottom w:val="0"/>
              <w:divBdr>
                <w:top w:val="none" w:sz="0" w:space="0" w:color="auto"/>
                <w:left w:val="none" w:sz="0" w:space="0" w:color="auto"/>
                <w:bottom w:val="none" w:sz="0" w:space="0" w:color="auto"/>
                <w:right w:val="none" w:sz="0" w:space="0" w:color="auto"/>
              </w:divBdr>
            </w:div>
            <w:div w:id="1407726558">
              <w:marLeft w:val="0"/>
              <w:marRight w:val="0"/>
              <w:marTop w:val="0"/>
              <w:marBottom w:val="0"/>
              <w:divBdr>
                <w:top w:val="none" w:sz="0" w:space="0" w:color="auto"/>
                <w:left w:val="none" w:sz="0" w:space="0" w:color="auto"/>
                <w:bottom w:val="none" w:sz="0" w:space="0" w:color="auto"/>
                <w:right w:val="none" w:sz="0" w:space="0" w:color="auto"/>
              </w:divBdr>
            </w:div>
          </w:divsChild>
        </w:div>
        <w:div w:id="1822576577">
          <w:marLeft w:val="0"/>
          <w:marRight w:val="0"/>
          <w:marTop w:val="0"/>
          <w:marBottom w:val="0"/>
          <w:divBdr>
            <w:top w:val="none" w:sz="0" w:space="0" w:color="auto"/>
            <w:left w:val="none" w:sz="0" w:space="0" w:color="auto"/>
            <w:bottom w:val="none" w:sz="0" w:space="0" w:color="auto"/>
            <w:right w:val="none" w:sz="0" w:space="0" w:color="auto"/>
          </w:divBdr>
        </w:div>
      </w:divsChild>
    </w:div>
    <w:div w:id="1530990690">
      <w:bodyDiv w:val="1"/>
      <w:marLeft w:val="0"/>
      <w:marRight w:val="0"/>
      <w:marTop w:val="0"/>
      <w:marBottom w:val="0"/>
      <w:divBdr>
        <w:top w:val="none" w:sz="0" w:space="0" w:color="auto"/>
        <w:left w:val="none" w:sz="0" w:space="0" w:color="auto"/>
        <w:bottom w:val="none" w:sz="0" w:space="0" w:color="auto"/>
        <w:right w:val="none" w:sz="0" w:space="0" w:color="auto"/>
      </w:divBdr>
      <w:divsChild>
        <w:div w:id="115367221">
          <w:marLeft w:val="0"/>
          <w:marRight w:val="0"/>
          <w:marTop w:val="0"/>
          <w:marBottom w:val="0"/>
          <w:divBdr>
            <w:top w:val="none" w:sz="0" w:space="0" w:color="auto"/>
            <w:left w:val="none" w:sz="0" w:space="0" w:color="auto"/>
            <w:bottom w:val="none" w:sz="0" w:space="0" w:color="auto"/>
            <w:right w:val="none" w:sz="0" w:space="0" w:color="auto"/>
          </w:divBdr>
        </w:div>
        <w:div w:id="1791246540">
          <w:marLeft w:val="0"/>
          <w:marRight w:val="0"/>
          <w:marTop w:val="0"/>
          <w:marBottom w:val="0"/>
          <w:divBdr>
            <w:top w:val="none" w:sz="0" w:space="0" w:color="auto"/>
            <w:left w:val="none" w:sz="0" w:space="0" w:color="auto"/>
            <w:bottom w:val="none" w:sz="0" w:space="0" w:color="auto"/>
            <w:right w:val="none" w:sz="0" w:space="0" w:color="auto"/>
          </w:divBdr>
        </w:div>
        <w:div w:id="1959137435">
          <w:marLeft w:val="0"/>
          <w:marRight w:val="0"/>
          <w:marTop w:val="0"/>
          <w:marBottom w:val="0"/>
          <w:divBdr>
            <w:top w:val="none" w:sz="0" w:space="0" w:color="auto"/>
            <w:left w:val="none" w:sz="0" w:space="0" w:color="auto"/>
            <w:bottom w:val="none" w:sz="0" w:space="0" w:color="auto"/>
            <w:right w:val="none" w:sz="0" w:space="0" w:color="auto"/>
          </w:divBdr>
        </w:div>
      </w:divsChild>
    </w:div>
    <w:div w:id="1547134172">
      <w:bodyDiv w:val="1"/>
      <w:marLeft w:val="0"/>
      <w:marRight w:val="0"/>
      <w:marTop w:val="0"/>
      <w:marBottom w:val="0"/>
      <w:divBdr>
        <w:top w:val="none" w:sz="0" w:space="0" w:color="auto"/>
        <w:left w:val="none" w:sz="0" w:space="0" w:color="auto"/>
        <w:bottom w:val="none" w:sz="0" w:space="0" w:color="auto"/>
        <w:right w:val="none" w:sz="0" w:space="0" w:color="auto"/>
      </w:divBdr>
      <w:divsChild>
        <w:div w:id="239098851">
          <w:marLeft w:val="0"/>
          <w:marRight w:val="0"/>
          <w:marTop w:val="0"/>
          <w:marBottom w:val="0"/>
          <w:divBdr>
            <w:top w:val="none" w:sz="0" w:space="0" w:color="auto"/>
            <w:left w:val="none" w:sz="0" w:space="0" w:color="auto"/>
            <w:bottom w:val="none" w:sz="0" w:space="0" w:color="auto"/>
            <w:right w:val="none" w:sz="0" w:space="0" w:color="auto"/>
          </w:divBdr>
        </w:div>
        <w:div w:id="1098986605">
          <w:marLeft w:val="0"/>
          <w:marRight w:val="0"/>
          <w:marTop w:val="0"/>
          <w:marBottom w:val="0"/>
          <w:divBdr>
            <w:top w:val="none" w:sz="0" w:space="0" w:color="auto"/>
            <w:left w:val="none" w:sz="0" w:space="0" w:color="auto"/>
            <w:bottom w:val="none" w:sz="0" w:space="0" w:color="auto"/>
            <w:right w:val="none" w:sz="0" w:space="0" w:color="auto"/>
          </w:divBdr>
        </w:div>
        <w:div w:id="1216771712">
          <w:marLeft w:val="0"/>
          <w:marRight w:val="0"/>
          <w:marTop w:val="0"/>
          <w:marBottom w:val="0"/>
          <w:divBdr>
            <w:top w:val="none" w:sz="0" w:space="0" w:color="auto"/>
            <w:left w:val="none" w:sz="0" w:space="0" w:color="auto"/>
            <w:bottom w:val="none" w:sz="0" w:space="0" w:color="auto"/>
            <w:right w:val="none" w:sz="0" w:space="0" w:color="auto"/>
          </w:divBdr>
        </w:div>
      </w:divsChild>
    </w:div>
    <w:div w:id="157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6054">
          <w:marLeft w:val="0"/>
          <w:marRight w:val="0"/>
          <w:marTop w:val="0"/>
          <w:marBottom w:val="0"/>
          <w:divBdr>
            <w:top w:val="none" w:sz="0" w:space="0" w:color="auto"/>
            <w:left w:val="none" w:sz="0" w:space="0" w:color="auto"/>
            <w:bottom w:val="none" w:sz="0" w:space="0" w:color="auto"/>
            <w:right w:val="none" w:sz="0" w:space="0" w:color="auto"/>
          </w:divBdr>
          <w:divsChild>
            <w:div w:id="893277724">
              <w:marLeft w:val="0"/>
              <w:marRight w:val="0"/>
              <w:marTop w:val="0"/>
              <w:marBottom w:val="0"/>
              <w:divBdr>
                <w:top w:val="none" w:sz="0" w:space="0" w:color="auto"/>
                <w:left w:val="none" w:sz="0" w:space="0" w:color="auto"/>
                <w:bottom w:val="none" w:sz="0" w:space="0" w:color="auto"/>
                <w:right w:val="none" w:sz="0" w:space="0" w:color="auto"/>
              </w:divBdr>
            </w:div>
            <w:div w:id="2017535934">
              <w:marLeft w:val="0"/>
              <w:marRight w:val="0"/>
              <w:marTop w:val="0"/>
              <w:marBottom w:val="0"/>
              <w:divBdr>
                <w:top w:val="none" w:sz="0" w:space="0" w:color="auto"/>
                <w:left w:val="none" w:sz="0" w:space="0" w:color="auto"/>
                <w:bottom w:val="none" w:sz="0" w:space="0" w:color="auto"/>
                <w:right w:val="none" w:sz="0" w:space="0" w:color="auto"/>
              </w:divBdr>
            </w:div>
          </w:divsChild>
        </w:div>
        <w:div w:id="248387383">
          <w:marLeft w:val="0"/>
          <w:marRight w:val="0"/>
          <w:marTop w:val="0"/>
          <w:marBottom w:val="0"/>
          <w:divBdr>
            <w:top w:val="none" w:sz="0" w:space="0" w:color="auto"/>
            <w:left w:val="none" w:sz="0" w:space="0" w:color="auto"/>
            <w:bottom w:val="none" w:sz="0" w:space="0" w:color="auto"/>
            <w:right w:val="none" w:sz="0" w:space="0" w:color="auto"/>
          </w:divBdr>
        </w:div>
        <w:div w:id="820775863">
          <w:marLeft w:val="0"/>
          <w:marRight w:val="0"/>
          <w:marTop w:val="0"/>
          <w:marBottom w:val="0"/>
          <w:divBdr>
            <w:top w:val="none" w:sz="0" w:space="0" w:color="auto"/>
            <w:left w:val="none" w:sz="0" w:space="0" w:color="auto"/>
            <w:bottom w:val="none" w:sz="0" w:space="0" w:color="auto"/>
            <w:right w:val="none" w:sz="0" w:space="0" w:color="auto"/>
          </w:divBdr>
        </w:div>
        <w:div w:id="1074013463">
          <w:marLeft w:val="0"/>
          <w:marRight w:val="0"/>
          <w:marTop w:val="0"/>
          <w:marBottom w:val="0"/>
          <w:divBdr>
            <w:top w:val="none" w:sz="0" w:space="0" w:color="auto"/>
            <w:left w:val="none" w:sz="0" w:space="0" w:color="auto"/>
            <w:bottom w:val="none" w:sz="0" w:space="0" w:color="auto"/>
            <w:right w:val="none" w:sz="0" w:space="0" w:color="auto"/>
          </w:divBdr>
        </w:div>
        <w:div w:id="1536456796">
          <w:marLeft w:val="0"/>
          <w:marRight w:val="0"/>
          <w:marTop w:val="0"/>
          <w:marBottom w:val="0"/>
          <w:divBdr>
            <w:top w:val="none" w:sz="0" w:space="0" w:color="auto"/>
            <w:left w:val="none" w:sz="0" w:space="0" w:color="auto"/>
            <w:bottom w:val="none" w:sz="0" w:space="0" w:color="auto"/>
            <w:right w:val="none" w:sz="0" w:space="0" w:color="auto"/>
          </w:divBdr>
          <w:divsChild>
            <w:div w:id="338389584">
              <w:marLeft w:val="0"/>
              <w:marRight w:val="0"/>
              <w:marTop w:val="0"/>
              <w:marBottom w:val="0"/>
              <w:divBdr>
                <w:top w:val="none" w:sz="0" w:space="0" w:color="auto"/>
                <w:left w:val="none" w:sz="0" w:space="0" w:color="auto"/>
                <w:bottom w:val="none" w:sz="0" w:space="0" w:color="auto"/>
                <w:right w:val="none" w:sz="0" w:space="0" w:color="auto"/>
              </w:divBdr>
            </w:div>
            <w:div w:id="827283237">
              <w:marLeft w:val="0"/>
              <w:marRight w:val="0"/>
              <w:marTop w:val="0"/>
              <w:marBottom w:val="0"/>
              <w:divBdr>
                <w:top w:val="none" w:sz="0" w:space="0" w:color="auto"/>
                <w:left w:val="none" w:sz="0" w:space="0" w:color="auto"/>
                <w:bottom w:val="none" w:sz="0" w:space="0" w:color="auto"/>
                <w:right w:val="none" w:sz="0" w:space="0" w:color="auto"/>
              </w:divBdr>
            </w:div>
            <w:div w:id="861864702">
              <w:marLeft w:val="0"/>
              <w:marRight w:val="0"/>
              <w:marTop w:val="0"/>
              <w:marBottom w:val="0"/>
              <w:divBdr>
                <w:top w:val="none" w:sz="0" w:space="0" w:color="auto"/>
                <w:left w:val="none" w:sz="0" w:space="0" w:color="auto"/>
                <w:bottom w:val="none" w:sz="0" w:space="0" w:color="auto"/>
                <w:right w:val="none" w:sz="0" w:space="0" w:color="auto"/>
              </w:divBdr>
            </w:div>
            <w:div w:id="1638992099">
              <w:marLeft w:val="0"/>
              <w:marRight w:val="0"/>
              <w:marTop w:val="0"/>
              <w:marBottom w:val="0"/>
              <w:divBdr>
                <w:top w:val="none" w:sz="0" w:space="0" w:color="auto"/>
                <w:left w:val="none" w:sz="0" w:space="0" w:color="auto"/>
                <w:bottom w:val="none" w:sz="0" w:space="0" w:color="auto"/>
                <w:right w:val="none" w:sz="0" w:space="0" w:color="auto"/>
              </w:divBdr>
            </w:div>
            <w:div w:id="1951693343">
              <w:marLeft w:val="0"/>
              <w:marRight w:val="0"/>
              <w:marTop w:val="0"/>
              <w:marBottom w:val="0"/>
              <w:divBdr>
                <w:top w:val="none" w:sz="0" w:space="0" w:color="auto"/>
                <w:left w:val="none" w:sz="0" w:space="0" w:color="auto"/>
                <w:bottom w:val="none" w:sz="0" w:space="0" w:color="auto"/>
                <w:right w:val="none" w:sz="0" w:space="0" w:color="auto"/>
              </w:divBdr>
            </w:div>
          </w:divsChild>
        </w:div>
        <w:div w:id="1552578263">
          <w:marLeft w:val="0"/>
          <w:marRight w:val="0"/>
          <w:marTop w:val="0"/>
          <w:marBottom w:val="0"/>
          <w:divBdr>
            <w:top w:val="none" w:sz="0" w:space="0" w:color="auto"/>
            <w:left w:val="none" w:sz="0" w:space="0" w:color="auto"/>
            <w:bottom w:val="none" w:sz="0" w:space="0" w:color="auto"/>
            <w:right w:val="none" w:sz="0" w:space="0" w:color="auto"/>
          </w:divBdr>
          <w:divsChild>
            <w:div w:id="309018360">
              <w:marLeft w:val="0"/>
              <w:marRight w:val="0"/>
              <w:marTop w:val="0"/>
              <w:marBottom w:val="0"/>
              <w:divBdr>
                <w:top w:val="none" w:sz="0" w:space="0" w:color="auto"/>
                <w:left w:val="none" w:sz="0" w:space="0" w:color="auto"/>
                <w:bottom w:val="none" w:sz="0" w:space="0" w:color="auto"/>
                <w:right w:val="none" w:sz="0" w:space="0" w:color="auto"/>
              </w:divBdr>
            </w:div>
            <w:div w:id="1751584248">
              <w:marLeft w:val="0"/>
              <w:marRight w:val="0"/>
              <w:marTop w:val="0"/>
              <w:marBottom w:val="0"/>
              <w:divBdr>
                <w:top w:val="none" w:sz="0" w:space="0" w:color="auto"/>
                <w:left w:val="none" w:sz="0" w:space="0" w:color="auto"/>
                <w:bottom w:val="none" w:sz="0" w:space="0" w:color="auto"/>
                <w:right w:val="none" w:sz="0" w:space="0" w:color="auto"/>
              </w:divBdr>
            </w:div>
          </w:divsChild>
        </w:div>
        <w:div w:id="1658145055">
          <w:marLeft w:val="0"/>
          <w:marRight w:val="0"/>
          <w:marTop w:val="0"/>
          <w:marBottom w:val="0"/>
          <w:divBdr>
            <w:top w:val="none" w:sz="0" w:space="0" w:color="auto"/>
            <w:left w:val="none" w:sz="0" w:space="0" w:color="auto"/>
            <w:bottom w:val="none" w:sz="0" w:space="0" w:color="auto"/>
            <w:right w:val="none" w:sz="0" w:space="0" w:color="auto"/>
          </w:divBdr>
          <w:divsChild>
            <w:div w:id="472990233">
              <w:marLeft w:val="0"/>
              <w:marRight w:val="0"/>
              <w:marTop w:val="0"/>
              <w:marBottom w:val="0"/>
              <w:divBdr>
                <w:top w:val="none" w:sz="0" w:space="0" w:color="auto"/>
                <w:left w:val="none" w:sz="0" w:space="0" w:color="auto"/>
                <w:bottom w:val="none" w:sz="0" w:space="0" w:color="auto"/>
                <w:right w:val="none" w:sz="0" w:space="0" w:color="auto"/>
              </w:divBdr>
            </w:div>
            <w:div w:id="653921003">
              <w:marLeft w:val="0"/>
              <w:marRight w:val="0"/>
              <w:marTop w:val="0"/>
              <w:marBottom w:val="0"/>
              <w:divBdr>
                <w:top w:val="none" w:sz="0" w:space="0" w:color="auto"/>
                <w:left w:val="none" w:sz="0" w:space="0" w:color="auto"/>
                <w:bottom w:val="none" w:sz="0" w:space="0" w:color="auto"/>
                <w:right w:val="none" w:sz="0" w:space="0" w:color="auto"/>
              </w:divBdr>
            </w:div>
            <w:div w:id="868681877">
              <w:marLeft w:val="0"/>
              <w:marRight w:val="0"/>
              <w:marTop w:val="0"/>
              <w:marBottom w:val="0"/>
              <w:divBdr>
                <w:top w:val="none" w:sz="0" w:space="0" w:color="auto"/>
                <w:left w:val="none" w:sz="0" w:space="0" w:color="auto"/>
                <w:bottom w:val="none" w:sz="0" w:space="0" w:color="auto"/>
                <w:right w:val="none" w:sz="0" w:space="0" w:color="auto"/>
              </w:divBdr>
            </w:div>
            <w:div w:id="2099522687">
              <w:marLeft w:val="0"/>
              <w:marRight w:val="0"/>
              <w:marTop w:val="0"/>
              <w:marBottom w:val="0"/>
              <w:divBdr>
                <w:top w:val="none" w:sz="0" w:space="0" w:color="auto"/>
                <w:left w:val="none" w:sz="0" w:space="0" w:color="auto"/>
                <w:bottom w:val="none" w:sz="0" w:space="0" w:color="auto"/>
                <w:right w:val="none" w:sz="0" w:space="0" w:color="auto"/>
              </w:divBdr>
            </w:div>
          </w:divsChild>
        </w:div>
        <w:div w:id="1693917913">
          <w:marLeft w:val="0"/>
          <w:marRight w:val="0"/>
          <w:marTop w:val="0"/>
          <w:marBottom w:val="0"/>
          <w:divBdr>
            <w:top w:val="none" w:sz="0" w:space="0" w:color="auto"/>
            <w:left w:val="none" w:sz="0" w:space="0" w:color="auto"/>
            <w:bottom w:val="none" w:sz="0" w:space="0" w:color="auto"/>
            <w:right w:val="none" w:sz="0" w:space="0" w:color="auto"/>
          </w:divBdr>
          <w:divsChild>
            <w:div w:id="779226081">
              <w:marLeft w:val="0"/>
              <w:marRight w:val="0"/>
              <w:marTop w:val="0"/>
              <w:marBottom w:val="0"/>
              <w:divBdr>
                <w:top w:val="none" w:sz="0" w:space="0" w:color="auto"/>
                <w:left w:val="none" w:sz="0" w:space="0" w:color="auto"/>
                <w:bottom w:val="none" w:sz="0" w:space="0" w:color="auto"/>
                <w:right w:val="none" w:sz="0" w:space="0" w:color="auto"/>
              </w:divBdr>
            </w:div>
            <w:div w:id="848368944">
              <w:marLeft w:val="0"/>
              <w:marRight w:val="0"/>
              <w:marTop w:val="0"/>
              <w:marBottom w:val="0"/>
              <w:divBdr>
                <w:top w:val="none" w:sz="0" w:space="0" w:color="auto"/>
                <w:left w:val="none" w:sz="0" w:space="0" w:color="auto"/>
                <w:bottom w:val="none" w:sz="0" w:space="0" w:color="auto"/>
                <w:right w:val="none" w:sz="0" w:space="0" w:color="auto"/>
              </w:divBdr>
            </w:div>
            <w:div w:id="1608851820">
              <w:marLeft w:val="0"/>
              <w:marRight w:val="0"/>
              <w:marTop w:val="0"/>
              <w:marBottom w:val="0"/>
              <w:divBdr>
                <w:top w:val="none" w:sz="0" w:space="0" w:color="auto"/>
                <w:left w:val="none" w:sz="0" w:space="0" w:color="auto"/>
                <w:bottom w:val="none" w:sz="0" w:space="0" w:color="auto"/>
                <w:right w:val="none" w:sz="0" w:space="0" w:color="auto"/>
              </w:divBdr>
            </w:div>
            <w:div w:id="2011982214">
              <w:marLeft w:val="0"/>
              <w:marRight w:val="0"/>
              <w:marTop w:val="0"/>
              <w:marBottom w:val="0"/>
              <w:divBdr>
                <w:top w:val="none" w:sz="0" w:space="0" w:color="auto"/>
                <w:left w:val="none" w:sz="0" w:space="0" w:color="auto"/>
                <w:bottom w:val="none" w:sz="0" w:space="0" w:color="auto"/>
                <w:right w:val="none" w:sz="0" w:space="0" w:color="auto"/>
              </w:divBdr>
            </w:div>
          </w:divsChild>
        </w:div>
        <w:div w:id="1731685422">
          <w:marLeft w:val="0"/>
          <w:marRight w:val="0"/>
          <w:marTop w:val="0"/>
          <w:marBottom w:val="0"/>
          <w:divBdr>
            <w:top w:val="none" w:sz="0" w:space="0" w:color="auto"/>
            <w:left w:val="none" w:sz="0" w:space="0" w:color="auto"/>
            <w:bottom w:val="none" w:sz="0" w:space="0" w:color="auto"/>
            <w:right w:val="none" w:sz="0" w:space="0" w:color="auto"/>
          </w:divBdr>
        </w:div>
        <w:div w:id="1769427664">
          <w:marLeft w:val="0"/>
          <w:marRight w:val="0"/>
          <w:marTop w:val="0"/>
          <w:marBottom w:val="0"/>
          <w:divBdr>
            <w:top w:val="none" w:sz="0" w:space="0" w:color="auto"/>
            <w:left w:val="none" w:sz="0" w:space="0" w:color="auto"/>
            <w:bottom w:val="none" w:sz="0" w:space="0" w:color="auto"/>
            <w:right w:val="none" w:sz="0" w:space="0" w:color="auto"/>
          </w:divBdr>
        </w:div>
        <w:div w:id="1897085411">
          <w:marLeft w:val="0"/>
          <w:marRight w:val="0"/>
          <w:marTop w:val="0"/>
          <w:marBottom w:val="0"/>
          <w:divBdr>
            <w:top w:val="none" w:sz="0" w:space="0" w:color="auto"/>
            <w:left w:val="none" w:sz="0" w:space="0" w:color="auto"/>
            <w:bottom w:val="none" w:sz="0" w:space="0" w:color="auto"/>
            <w:right w:val="none" w:sz="0" w:space="0" w:color="auto"/>
          </w:divBdr>
          <w:divsChild>
            <w:div w:id="180971587">
              <w:marLeft w:val="0"/>
              <w:marRight w:val="0"/>
              <w:marTop w:val="0"/>
              <w:marBottom w:val="0"/>
              <w:divBdr>
                <w:top w:val="none" w:sz="0" w:space="0" w:color="auto"/>
                <w:left w:val="none" w:sz="0" w:space="0" w:color="auto"/>
                <w:bottom w:val="none" w:sz="0" w:space="0" w:color="auto"/>
                <w:right w:val="none" w:sz="0" w:space="0" w:color="auto"/>
              </w:divBdr>
            </w:div>
            <w:div w:id="809516854">
              <w:marLeft w:val="0"/>
              <w:marRight w:val="0"/>
              <w:marTop w:val="0"/>
              <w:marBottom w:val="0"/>
              <w:divBdr>
                <w:top w:val="none" w:sz="0" w:space="0" w:color="auto"/>
                <w:left w:val="none" w:sz="0" w:space="0" w:color="auto"/>
                <w:bottom w:val="none" w:sz="0" w:space="0" w:color="auto"/>
                <w:right w:val="none" w:sz="0" w:space="0" w:color="auto"/>
              </w:divBdr>
            </w:div>
            <w:div w:id="1224873518">
              <w:marLeft w:val="0"/>
              <w:marRight w:val="0"/>
              <w:marTop w:val="0"/>
              <w:marBottom w:val="0"/>
              <w:divBdr>
                <w:top w:val="none" w:sz="0" w:space="0" w:color="auto"/>
                <w:left w:val="none" w:sz="0" w:space="0" w:color="auto"/>
                <w:bottom w:val="none" w:sz="0" w:space="0" w:color="auto"/>
                <w:right w:val="none" w:sz="0" w:space="0" w:color="auto"/>
              </w:divBdr>
            </w:div>
            <w:div w:id="1501890341">
              <w:marLeft w:val="0"/>
              <w:marRight w:val="0"/>
              <w:marTop w:val="0"/>
              <w:marBottom w:val="0"/>
              <w:divBdr>
                <w:top w:val="none" w:sz="0" w:space="0" w:color="auto"/>
                <w:left w:val="none" w:sz="0" w:space="0" w:color="auto"/>
                <w:bottom w:val="none" w:sz="0" w:space="0" w:color="auto"/>
                <w:right w:val="none" w:sz="0" w:space="0" w:color="auto"/>
              </w:divBdr>
            </w:div>
            <w:div w:id="1612860153">
              <w:marLeft w:val="0"/>
              <w:marRight w:val="0"/>
              <w:marTop w:val="0"/>
              <w:marBottom w:val="0"/>
              <w:divBdr>
                <w:top w:val="none" w:sz="0" w:space="0" w:color="auto"/>
                <w:left w:val="none" w:sz="0" w:space="0" w:color="auto"/>
                <w:bottom w:val="none" w:sz="0" w:space="0" w:color="auto"/>
                <w:right w:val="none" w:sz="0" w:space="0" w:color="auto"/>
              </w:divBdr>
            </w:div>
          </w:divsChild>
        </w:div>
        <w:div w:id="2066416346">
          <w:marLeft w:val="0"/>
          <w:marRight w:val="0"/>
          <w:marTop w:val="0"/>
          <w:marBottom w:val="0"/>
          <w:divBdr>
            <w:top w:val="none" w:sz="0" w:space="0" w:color="auto"/>
            <w:left w:val="none" w:sz="0" w:space="0" w:color="auto"/>
            <w:bottom w:val="none" w:sz="0" w:space="0" w:color="auto"/>
            <w:right w:val="none" w:sz="0" w:space="0" w:color="auto"/>
          </w:divBdr>
          <w:divsChild>
            <w:div w:id="1079984104">
              <w:marLeft w:val="0"/>
              <w:marRight w:val="0"/>
              <w:marTop w:val="0"/>
              <w:marBottom w:val="0"/>
              <w:divBdr>
                <w:top w:val="none" w:sz="0" w:space="0" w:color="auto"/>
                <w:left w:val="none" w:sz="0" w:space="0" w:color="auto"/>
                <w:bottom w:val="none" w:sz="0" w:space="0" w:color="auto"/>
                <w:right w:val="none" w:sz="0" w:space="0" w:color="auto"/>
              </w:divBdr>
            </w:div>
            <w:div w:id="1108768236">
              <w:marLeft w:val="0"/>
              <w:marRight w:val="0"/>
              <w:marTop w:val="0"/>
              <w:marBottom w:val="0"/>
              <w:divBdr>
                <w:top w:val="none" w:sz="0" w:space="0" w:color="auto"/>
                <w:left w:val="none" w:sz="0" w:space="0" w:color="auto"/>
                <w:bottom w:val="none" w:sz="0" w:space="0" w:color="auto"/>
                <w:right w:val="none" w:sz="0" w:space="0" w:color="auto"/>
              </w:divBdr>
            </w:div>
          </w:divsChild>
        </w:div>
        <w:div w:id="2139178638">
          <w:marLeft w:val="0"/>
          <w:marRight w:val="0"/>
          <w:marTop w:val="0"/>
          <w:marBottom w:val="0"/>
          <w:divBdr>
            <w:top w:val="none" w:sz="0" w:space="0" w:color="auto"/>
            <w:left w:val="none" w:sz="0" w:space="0" w:color="auto"/>
            <w:bottom w:val="none" w:sz="0" w:space="0" w:color="auto"/>
            <w:right w:val="none" w:sz="0" w:space="0" w:color="auto"/>
          </w:divBdr>
          <w:divsChild>
            <w:div w:id="310838996">
              <w:marLeft w:val="0"/>
              <w:marRight w:val="0"/>
              <w:marTop w:val="0"/>
              <w:marBottom w:val="0"/>
              <w:divBdr>
                <w:top w:val="none" w:sz="0" w:space="0" w:color="auto"/>
                <w:left w:val="none" w:sz="0" w:space="0" w:color="auto"/>
                <w:bottom w:val="none" w:sz="0" w:space="0" w:color="auto"/>
                <w:right w:val="none" w:sz="0" w:space="0" w:color="auto"/>
              </w:divBdr>
            </w:div>
            <w:div w:id="506362382">
              <w:marLeft w:val="0"/>
              <w:marRight w:val="0"/>
              <w:marTop w:val="0"/>
              <w:marBottom w:val="0"/>
              <w:divBdr>
                <w:top w:val="none" w:sz="0" w:space="0" w:color="auto"/>
                <w:left w:val="none" w:sz="0" w:space="0" w:color="auto"/>
                <w:bottom w:val="none" w:sz="0" w:space="0" w:color="auto"/>
                <w:right w:val="none" w:sz="0" w:space="0" w:color="auto"/>
              </w:divBdr>
            </w:div>
            <w:div w:id="1284463957">
              <w:marLeft w:val="0"/>
              <w:marRight w:val="0"/>
              <w:marTop w:val="0"/>
              <w:marBottom w:val="0"/>
              <w:divBdr>
                <w:top w:val="none" w:sz="0" w:space="0" w:color="auto"/>
                <w:left w:val="none" w:sz="0" w:space="0" w:color="auto"/>
                <w:bottom w:val="none" w:sz="0" w:space="0" w:color="auto"/>
                <w:right w:val="none" w:sz="0" w:space="0" w:color="auto"/>
              </w:divBdr>
            </w:div>
            <w:div w:id="1427652316">
              <w:marLeft w:val="0"/>
              <w:marRight w:val="0"/>
              <w:marTop w:val="0"/>
              <w:marBottom w:val="0"/>
              <w:divBdr>
                <w:top w:val="none" w:sz="0" w:space="0" w:color="auto"/>
                <w:left w:val="none" w:sz="0" w:space="0" w:color="auto"/>
                <w:bottom w:val="none" w:sz="0" w:space="0" w:color="auto"/>
                <w:right w:val="none" w:sz="0" w:space="0" w:color="auto"/>
              </w:divBdr>
            </w:div>
            <w:div w:id="17456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0374">
      <w:bodyDiv w:val="1"/>
      <w:marLeft w:val="0"/>
      <w:marRight w:val="0"/>
      <w:marTop w:val="0"/>
      <w:marBottom w:val="0"/>
      <w:divBdr>
        <w:top w:val="none" w:sz="0" w:space="0" w:color="auto"/>
        <w:left w:val="none" w:sz="0" w:space="0" w:color="auto"/>
        <w:bottom w:val="none" w:sz="0" w:space="0" w:color="auto"/>
        <w:right w:val="none" w:sz="0" w:space="0" w:color="auto"/>
      </w:divBdr>
    </w:div>
    <w:div w:id="1598639601">
      <w:bodyDiv w:val="1"/>
      <w:marLeft w:val="0"/>
      <w:marRight w:val="0"/>
      <w:marTop w:val="0"/>
      <w:marBottom w:val="0"/>
      <w:divBdr>
        <w:top w:val="none" w:sz="0" w:space="0" w:color="auto"/>
        <w:left w:val="none" w:sz="0" w:space="0" w:color="auto"/>
        <w:bottom w:val="none" w:sz="0" w:space="0" w:color="auto"/>
        <w:right w:val="none" w:sz="0" w:space="0" w:color="auto"/>
      </w:divBdr>
    </w:div>
    <w:div w:id="1599292029">
      <w:bodyDiv w:val="1"/>
      <w:marLeft w:val="0"/>
      <w:marRight w:val="0"/>
      <w:marTop w:val="0"/>
      <w:marBottom w:val="0"/>
      <w:divBdr>
        <w:top w:val="none" w:sz="0" w:space="0" w:color="auto"/>
        <w:left w:val="none" w:sz="0" w:space="0" w:color="auto"/>
        <w:bottom w:val="none" w:sz="0" w:space="0" w:color="auto"/>
        <w:right w:val="none" w:sz="0" w:space="0" w:color="auto"/>
      </w:divBdr>
      <w:divsChild>
        <w:div w:id="161044716">
          <w:marLeft w:val="0"/>
          <w:marRight w:val="0"/>
          <w:marTop w:val="0"/>
          <w:marBottom w:val="0"/>
          <w:divBdr>
            <w:top w:val="none" w:sz="0" w:space="0" w:color="auto"/>
            <w:left w:val="none" w:sz="0" w:space="0" w:color="auto"/>
            <w:bottom w:val="none" w:sz="0" w:space="0" w:color="auto"/>
            <w:right w:val="none" w:sz="0" w:space="0" w:color="auto"/>
          </w:divBdr>
        </w:div>
        <w:div w:id="664669241">
          <w:marLeft w:val="0"/>
          <w:marRight w:val="0"/>
          <w:marTop w:val="0"/>
          <w:marBottom w:val="0"/>
          <w:divBdr>
            <w:top w:val="none" w:sz="0" w:space="0" w:color="auto"/>
            <w:left w:val="none" w:sz="0" w:space="0" w:color="auto"/>
            <w:bottom w:val="none" w:sz="0" w:space="0" w:color="auto"/>
            <w:right w:val="none" w:sz="0" w:space="0" w:color="auto"/>
          </w:divBdr>
        </w:div>
        <w:div w:id="809858487">
          <w:marLeft w:val="0"/>
          <w:marRight w:val="0"/>
          <w:marTop w:val="0"/>
          <w:marBottom w:val="0"/>
          <w:divBdr>
            <w:top w:val="none" w:sz="0" w:space="0" w:color="auto"/>
            <w:left w:val="none" w:sz="0" w:space="0" w:color="auto"/>
            <w:bottom w:val="none" w:sz="0" w:space="0" w:color="auto"/>
            <w:right w:val="none" w:sz="0" w:space="0" w:color="auto"/>
          </w:divBdr>
        </w:div>
        <w:div w:id="1091002209">
          <w:marLeft w:val="0"/>
          <w:marRight w:val="0"/>
          <w:marTop w:val="0"/>
          <w:marBottom w:val="0"/>
          <w:divBdr>
            <w:top w:val="none" w:sz="0" w:space="0" w:color="auto"/>
            <w:left w:val="none" w:sz="0" w:space="0" w:color="auto"/>
            <w:bottom w:val="none" w:sz="0" w:space="0" w:color="auto"/>
            <w:right w:val="none" w:sz="0" w:space="0" w:color="auto"/>
          </w:divBdr>
        </w:div>
        <w:div w:id="1104108231">
          <w:marLeft w:val="0"/>
          <w:marRight w:val="0"/>
          <w:marTop w:val="0"/>
          <w:marBottom w:val="0"/>
          <w:divBdr>
            <w:top w:val="none" w:sz="0" w:space="0" w:color="auto"/>
            <w:left w:val="none" w:sz="0" w:space="0" w:color="auto"/>
            <w:bottom w:val="none" w:sz="0" w:space="0" w:color="auto"/>
            <w:right w:val="none" w:sz="0" w:space="0" w:color="auto"/>
          </w:divBdr>
        </w:div>
        <w:div w:id="1302344599">
          <w:marLeft w:val="0"/>
          <w:marRight w:val="0"/>
          <w:marTop w:val="0"/>
          <w:marBottom w:val="0"/>
          <w:divBdr>
            <w:top w:val="none" w:sz="0" w:space="0" w:color="auto"/>
            <w:left w:val="none" w:sz="0" w:space="0" w:color="auto"/>
            <w:bottom w:val="none" w:sz="0" w:space="0" w:color="auto"/>
            <w:right w:val="none" w:sz="0" w:space="0" w:color="auto"/>
          </w:divBdr>
        </w:div>
        <w:div w:id="1894462374">
          <w:marLeft w:val="0"/>
          <w:marRight w:val="0"/>
          <w:marTop w:val="0"/>
          <w:marBottom w:val="0"/>
          <w:divBdr>
            <w:top w:val="none" w:sz="0" w:space="0" w:color="auto"/>
            <w:left w:val="none" w:sz="0" w:space="0" w:color="auto"/>
            <w:bottom w:val="none" w:sz="0" w:space="0" w:color="auto"/>
            <w:right w:val="none" w:sz="0" w:space="0" w:color="auto"/>
          </w:divBdr>
        </w:div>
        <w:div w:id="1964000423">
          <w:marLeft w:val="0"/>
          <w:marRight w:val="0"/>
          <w:marTop w:val="0"/>
          <w:marBottom w:val="0"/>
          <w:divBdr>
            <w:top w:val="none" w:sz="0" w:space="0" w:color="auto"/>
            <w:left w:val="none" w:sz="0" w:space="0" w:color="auto"/>
            <w:bottom w:val="none" w:sz="0" w:space="0" w:color="auto"/>
            <w:right w:val="none" w:sz="0" w:space="0" w:color="auto"/>
          </w:divBdr>
        </w:div>
      </w:divsChild>
    </w:div>
    <w:div w:id="1612739180">
      <w:bodyDiv w:val="1"/>
      <w:marLeft w:val="0"/>
      <w:marRight w:val="0"/>
      <w:marTop w:val="0"/>
      <w:marBottom w:val="0"/>
      <w:divBdr>
        <w:top w:val="none" w:sz="0" w:space="0" w:color="auto"/>
        <w:left w:val="none" w:sz="0" w:space="0" w:color="auto"/>
        <w:bottom w:val="none" w:sz="0" w:space="0" w:color="auto"/>
        <w:right w:val="none" w:sz="0" w:space="0" w:color="auto"/>
      </w:divBdr>
      <w:divsChild>
        <w:div w:id="229731979">
          <w:marLeft w:val="0"/>
          <w:marRight w:val="0"/>
          <w:marTop w:val="0"/>
          <w:marBottom w:val="0"/>
          <w:divBdr>
            <w:top w:val="none" w:sz="0" w:space="0" w:color="auto"/>
            <w:left w:val="none" w:sz="0" w:space="0" w:color="auto"/>
            <w:bottom w:val="none" w:sz="0" w:space="0" w:color="auto"/>
            <w:right w:val="none" w:sz="0" w:space="0" w:color="auto"/>
          </w:divBdr>
        </w:div>
        <w:div w:id="479544908">
          <w:marLeft w:val="0"/>
          <w:marRight w:val="0"/>
          <w:marTop w:val="0"/>
          <w:marBottom w:val="0"/>
          <w:divBdr>
            <w:top w:val="none" w:sz="0" w:space="0" w:color="auto"/>
            <w:left w:val="none" w:sz="0" w:space="0" w:color="auto"/>
            <w:bottom w:val="none" w:sz="0" w:space="0" w:color="auto"/>
            <w:right w:val="none" w:sz="0" w:space="0" w:color="auto"/>
          </w:divBdr>
          <w:divsChild>
            <w:div w:id="422608582">
              <w:marLeft w:val="0"/>
              <w:marRight w:val="0"/>
              <w:marTop w:val="0"/>
              <w:marBottom w:val="0"/>
              <w:divBdr>
                <w:top w:val="none" w:sz="0" w:space="0" w:color="auto"/>
                <w:left w:val="none" w:sz="0" w:space="0" w:color="auto"/>
                <w:bottom w:val="none" w:sz="0" w:space="0" w:color="auto"/>
                <w:right w:val="none" w:sz="0" w:space="0" w:color="auto"/>
              </w:divBdr>
            </w:div>
          </w:divsChild>
        </w:div>
        <w:div w:id="1709912975">
          <w:marLeft w:val="0"/>
          <w:marRight w:val="0"/>
          <w:marTop w:val="0"/>
          <w:marBottom w:val="0"/>
          <w:divBdr>
            <w:top w:val="none" w:sz="0" w:space="0" w:color="auto"/>
            <w:left w:val="none" w:sz="0" w:space="0" w:color="auto"/>
            <w:bottom w:val="none" w:sz="0" w:space="0" w:color="auto"/>
            <w:right w:val="none" w:sz="0" w:space="0" w:color="auto"/>
          </w:divBdr>
        </w:div>
      </w:divsChild>
    </w:div>
    <w:div w:id="1617518828">
      <w:bodyDiv w:val="1"/>
      <w:marLeft w:val="0"/>
      <w:marRight w:val="0"/>
      <w:marTop w:val="0"/>
      <w:marBottom w:val="0"/>
      <w:divBdr>
        <w:top w:val="none" w:sz="0" w:space="0" w:color="auto"/>
        <w:left w:val="none" w:sz="0" w:space="0" w:color="auto"/>
        <w:bottom w:val="none" w:sz="0" w:space="0" w:color="auto"/>
        <w:right w:val="none" w:sz="0" w:space="0" w:color="auto"/>
      </w:divBdr>
    </w:div>
    <w:div w:id="1635792111">
      <w:bodyDiv w:val="1"/>
      <w:marLeft w:val="0"/>
      <w:marRight w:val="0"/>
      <w:marTop w:val="0"/>
      <w:marBottom w:val="0"/>
      <w:divBdr>
        <w:top w:val="none" w:sz="0" w:space="0" w:color="auto"/>
        <w:left w:val="none" w:sz="0" w:space="0" w:color="auto"/>
        <w:bottom w:val="none" w:sz="0" w:space="0" w:color="auto"/>
        <w:right w:val="none" w:sz="0" w:space="0" w:color="auto"/>
      </w:divBdr>
      <w:divsChild>
        <w:div w:id="844980787">
          <w:marLeft w:val="0"/>
          <w:marRight w:val="0"/>
          <w:marTop w:val="0"/>
          <w:marBottom w:val="0"/>
          <w:divBdr>
            <w:top w:val="none" w:sz="0" w:space="0" w:color="auto"/>
            <w:left w:val="none" w:sz="0" w:space="0" w:color="auto"/>
            <w:bottom w:val="none" w:sz="0" w:space="0" w:color="auto"/>
            <w:right w:val="none" w:sz="0" w:space="0" w:color="auto"/>
          </w:divBdr>
        </w:div>
        <w:div w:id="2006938011">
          <w:marLeft w:val="0"/>
          <w:marRight w:val="0"/>
          <w:marTop w:val="0"/>
          <w:marBottom w:val="0"/>
          <w:divBdr>
            <w:top w:val="none" w:sz="0" w:space="0" w:color="auto"/>
            <w:left w:val="none" w:sz="0" w:space="0" w:color="auto"/>
            <w:bottom w:val="none" w:sz="0" w:space="0" w:color="auto"/>
            <w:right w:val="none" w:sz="0" w:space="0" w:color="auto"/>
          </w:divBdr>
          <w:divsChild>
            <w:div w:id="597445268">
              <w:marLeft w:val="0"/>
              <w:marRight w:val="0"/>
              <w:marTop w:val="0"/>
              <w:marBottom w:val="0"/>
              <w:divBdr>
                <w:top w:val="none" w:sz="0" w:space="0" w:color="auto"/>
                <w:left w:val="none" w:sz="0" w:space="0" w:color="auto"/>
                <w:bottom w:val="none" w:sz="0" w:space="0" w:color="auto"/>
                <w:right w:val="none" w:sz="0" w:space="0" w:color="auto"/>
              </w:divBdr>
            </w:div>
            <w:div w:id="881215729">
              <w:marLeft w:val="0"/>
              <w:marRight w:val="0"/>
              <w:marTop w:val="0"/>
              <w:marBottom w:val="0"/>
              <w:divBdr>
                <w:top w:val="none" w:sz="0" w:space="0" w:color="auto"/>
                <w:left w:val="none" w:sz="0" w:space="0" w:color="auto"/>
                <w:bottom w:val="none" w:sz="0" w:space="0" w:color="auto"/>
                <w:right w:val="none" w:sz="0" w:space="0" w:color="auto"/>
              </w:divBdr>
            </w:div>
            <w:div w:id="1987196084">
              <w:marLeft w:val="0"/>
              <w:marRight w:val="0"/>
              <w:marTop w:val="0"/>
              <w:marBottom w:val="0"/>
              <w:divBdr>
                <w:top w:val="none" w:sz="0" w:space="0" w:color="auto"/>
                <w:left w:val="none" w:sz="0" w:space="0" w:color="auto"/>
                <w:bottom w:val="none" w:sz="0" w:space="0" w:color="auto"/>
                <w:right w:val="none" w:sz="0" w:space="0" w:color="auto"/>
              </w:divBdr>
            </w:div>
            <w:div w:id="2102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686">
      <w:bodyDiv w:val="1"/>
      <w:marLeft w:val="0"/>
      <w:marRight w:val="0"/>
      <w:marTop w:val="0"/>
      <w:marBottom w:val="0"/>
      <w:divBdr>
        <w:top w:val="none" w:sz="0" w:space="0" w:color="auto"/>
        <w:left w:val="none" w:sz="0" w:space="0" w:color="auto"/>
        <w:bottom w:val="none" w:sz="0" w:space="0" w:color="auto"/>
        <w:right w:val="none" w:sz="0" w:space="0" w:color="auto"/>
      </w:divBdr>
      <w:divsChild>
        <w:div w:id="693075627">
          <w:marLeft w:val="0"/>
          <w:marRight w:val="0"/>
          <w:marTop w:val="0"/>
          <w:marBottom w:val="0"/>
          <w:divBdr>
            <w:top w:val="none" w:sz="0" w:space="0" w:color="auto"/>
            <w:left w:val="none" w:sz="0" w:space="0" w:color="auto"/>
            <w:bottom w:val="none" w:sz="0" w:space="0" w:color="auto"/>
            <w:right w:val="none" w:sz="0" w:space="0" w:color="auto"/>
          </w:divBdr>
          <w:divsChild>
            <w:div w:id="401804106">
              <w:marLeft w:val="0"/>
              <w:marRight w:val="0"/>
              <w:marTop w:val="0"/>
              <w:marBottom w:val="0"/>
              <w:divBdr>
                <w:top w:val="none" w:sz="0" w:space="0" w:color="auto"/>
                <w:left w:val="none" w:sz="0" w:space="0" w:color="auto"/>
                <w:bottom w:val="none" w:sz="0" w:space="0" w:color="auto"/>
                <w:right w:val="none" w:sz="0" w:space="0" w:color="auto"/>
              </w:divBdr>
            </w:div>
            <w:div w:id="1849177900">
              <w:marLeft w:val="0"/>
              <w:marRight w:val="0"/>
              <w:marTop w:val="0"/>
              <w:marBottom w:val="0"/>
              <w:divBdr>
                <w:top w:val="none" w:sz="0" w:space="0" w:color="auto"/>
                <w:left w:val="none" w:sz="0" w:space="0" w:color="auto"/>
                <w:bottom w:val="none" w:sz="0" w:space="0" w:color="auto"/>
                <w:right w:val="none" w:sz="0" w:space="0" w:color="auto"/>
              </w:divBdr>
            </w:div>
          </w:divsChild>
        </w:div>
        <w:div w:id="1992518115">
          <w:marLeft w:val="0"/>
          <w:marRight w:val="0"/>
          <w:marTop w:val="0"/>
          <w:marBottom w:val="0"/>
          <w:divBdr>
            <w:top w:val="none" w:sz="0" w:space="0" w:color="auto"/>
            <w:left w:val="none" w:sz="0" w:space="0" w:color="auto"/>
            <w:bottom w:val="none" w:sz="0" w:space="0" w:color="auto"/>
            <w:right w:val="none" w:sz="0" w:space="0" w:color="auto"/>
          </w:divBdr>
          <w:divsChild>
            <w:div w:id="8346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20">
      <w:bodyDiv w:val="1"/>
      <w:marLeft w:val="0"/>
      <w:marRight w:val="0"/>
      <w:marTop w:val="0"/>
      <w:marBottom w:val="0"/>
      <w:divBdr>
        <w:top w:val="none" w:sz="0" w:space="0" w:color="auto"/>
        <w:left w:val="none" w:sz="0" w:space="0" w:color="auto"/>
        <w:bottom w:val="none" w:sz="0" w:space="0" w:color="auto"/>
        <w:right w:val="none" w:sz="0" w:space="0" w:color="auto"/>
      </w:divBdr>
      <w:divsChild>
        <w:div w:id="1469009">
          <w:marLeft w:val="0"/>
          <w:marRight w:val="0"/>
          <w:marTop w:val="0"/>
          <w:marBottom w:val="0"/>
          <w:divBdr>
            <w:top w:val="none" w:sz="0" w:space="0" w:color="auto"/>
            <w:left w:val="none" w:sz="0" w:space="0" w:color="auto"/>
            <w:bottom w:val="none" w:sz="0" w:space="0" w:color="auto"/>
            <w:right w:val="none" w:sz="0" w:space="0" w:color="auto"/>
          </w:divBdr>
        </w:div>
        <w:div w:id="21975792">
          <w:marLeft w:val="0"/>
          <w:marRight w:val="0"/>
          <w:marTop w:val="0"/>
          <w:marBottom w:val="0"/>
          <w:divBdr>
            <w:top w:val="none" w:sz="0" w:space="0" w:color="auto"/>
            <w:left w:val="none" w:sz="0" w:space="0" w:color="auto"/>
            <w:bottom w:val="none" w:sz="0" w:space="0" w:color="auto"/>
            <w:right w:val="none" w:sz="0" w:space="0" w:color="auto"/>
          </w:divBdr>
        </w:div>
        <w:div w:id="420369619">
          <w:marLeft w:val="0"/>
          <w:marRight w:val="0"/>
          <w:marTop w:val="0"/>
          <w:marBottom w:val="0"/>
          <w:divBdr>
            <w:top w:val="none" w:sz="0" w:space="0" w:color="auto"/>
            <w:left w:val="none" w:sz="0" w:space="0" w:color="auto"/>
            <w:bottom w:val="none" w:sz="0" w:space="0" w:color="auto"/>
            <w:right w:val="none" w:sz="0" w:space="0" w:color="auto"/>
          </w:divBdr>
        </w:div>
        <w:div w:id="536813412">
          <w:marLeft w:val="0"/>
          <w:marRight w:val="0"/>
          <w:marTop w:val="0"/>
          <w:marBottom w:val="0"/>
          <w:divBdr>
            <w:top w:val="none" w:sz="0" w:space="0" w:color="auto"/>
            <w:left w:val="none" w:sz="0" w:space="0" w:color="auto"/>
            <w:bottom w:val="none" w:sz="0" w:space="0" w:color="auto"/>
            <w:right w:val="none" w:sz="0" w:space="0" w:color="auto"/>
          </w:divBdr>
        </w:div>
        <w:div w:id="609513280">
          <w:marLeft w:val="0"/>
          <w:marRight w:val="0"/>
          <w:marTop w:val="0"/>
          <w:marBottom w:val="0"/>
          <w:divBdr>
            <w:top w:val="none" w:sz="0" w:space="0" w:color="auto"/>
            <w:left w:val="none" w:sz="0" w:space="0" w:color="auto"/>
            <w:bottom w:val="none" w:sz="0" w:space="0" w:color="auto"/>
            <w:right w:val="none" w:sz="0" w:space="0" w:color="auto"/>
          </w:divBdr>
        </w:div>
        <w:div w:id="761530321">
          <w:marLeft w:val="0"/>
          <w:marRight w:val="0"/>
          <w:marTop w:val="0"/>
          <w:marBottom w:val="0"/>
          <w:divBdr>
            <w:top w:val="none" w:sz="0" w:space="0" w:color="auto"/>
            <w:left w:val="none" w:sz="0" w:space="0" w:color="auto"/>
            <w:bottom w:val="none" w:sz="0" w:space="0" w:color="auto"/>
            <w:right w:val="none" w:sz="0" w:space="0" w:color="auto"/>
          </w:divBdr>
        </w:div>
        <w:div w:id="1023747023">
          <w:marLeft w:val="0"/>
          <w:marRight w:val="0"/>
          <w:marTop w:val="0"/>
          <w:marBottom w:val="0"/>
          <w:divBdr>
            <w:top w:val="none" w:sz="0" w:space="0" w:color="auto"/>
            <w:left w:val="none" w:sz="0" w:space="0" w:color="auto"/>
            <w:bottom w:val="none" w:sz="0" w:space="0" w:color="auto"/>
            <w:right w:val="none" w:sz="0" w:space="0" w:color="auto"/>
          </w:divBdr>
        </w:div>
        <w:div w:id="1060637496">
          <w:marLeft w:val="0"/>
          <w:marRight w:val="0"/>
          <w:marTop w:val="0"/>
          <w:marBottom w:val="0"/>
          <w:divBdr>
            <w:top w:val="none" w:sz="0" w:space="0" w:color="auto"/>
            <w:left w:val="none" w:sz="0" w:space="0" w:color="auto"/>
            <w:bottom w:val="none" w:sz="0" w:space="0" w:color="auto"/>
            <w:right w:val="none" w:sz="0" w:space="0" w:color="auto"/>
          </w:divBdr>
        </w:div>
        <w:div w:id="1740977600">
          <w:marLeft w:val="0"/>
          <w:marRight w:val="0"/>
          <w:marTop w:val="0"/>
          <w:marBottom w:val="0"/>
          <w:divBdr>
            <w:top w:val="none" w:sz="0" w:space="0" w:color="auto"/>
            <w:left w:val="none" w:sz="0" w:space="0" w:color="auto"/>
            <w:bottom w:val="none" w:sz="0" w:space="0" w:color="auto"/>
            <w:right w:val="none" w:sz="0" w:space="0" w:color="auto"/>
          </w:divBdr>
        </w:div>
        <w:div w:id="2021928441">
          <w:marLeft w:val="0"/>
          <w:marRight w:val="0"/>
          <w:marTop w:val="0"/>
          <w:marBottom w:val="0"/>
          <w:divBdr>
            <w:top w:val="none" w:sz="0" w:space="0" w:color="auto"/>
            <w:left w:val="none" w:sz="0" w:space="0" w:color="auto"/>
            <w:bottom w:val="none" w:sz="0" w:space="0" w:color="auto"/>
            <w:right w:val="none" w:sz="0" w:space="0" w:color="auto"/>
          </w:divBdr>
        </w:div>
        <w:div w:id="2082368254">
          <w:marLeft w:val="0"/>
          <w:marRight w:val="0"/>
          <w:marTop w:val="0"/>
          <w:marBottom w:val="0"/>
          <w:divBdr>
            <w:top w:val="none" w:sz="0" w:space="0" w:color="auto"/>
            <w:left w:val="none" w:sz="0" w:space="0" w:color="auto"/>
            <w:bottom w:val="none" w:sz="0" w:space="0" w:color="auto"/>
            <w:right w:val="none" w:sz="0" w:space="0" w:color="auto"/>
          </w:divBdr>
        </w:div>
        <w:div w:id="2112896789">
          <w:marLeft w:val="0"/>
          <w:marRight w:val="0"/>
          <w:marTop w:val="0"/>
          <w:marBottom w:val="0"/>
          <w:divBdr>
            <w:top w:val="none" w:sz="0" w:space="0" w:color="auto"/>
            <w:left w:val="none" w:sz="0" w:space="0" w:color="auto"/>
            <w:bottom w:val="none" w:sz="0" w:space="0" w:color="auto"/>
            <w:right w:val="none" w:sz="0" w:space="0" w:color="auto"/>
          </w:divBdr>
        </w:div>
      </w:divsChild>
    </w:div>
    <w:div w:id="1744571015">
      <w:bodyDiv w:val="1"/>
      <w:marLeft w:val="0"/>
      <w:marRight w:val="0"/>
      <w:marTop w:val="0"/>
      <w:marBottom w:val="0"/>
      <w:divBdr>
        <w:top w:val="none" w:sz="0" w:space="0" w:color="auto"/>
        <w:left w:val="none" w:sz="0" w:space="0" w:color="auto"/>
        <w:bottom w:val="none" w:sz="0" w:space="0" w:color="auto"/>
        <w:right w:val="none" w:sz="0" w:space="0" w:color="auto"/>
      </w:divBdr>
      <w:divsChild>
        <w:div w:id="1219517549">
          <w:marLeft w:val="0"/>
          <w:marRight w:val="0"/>
          <w:marTop w:val="0"/>
          <w:marBottom w:val="0"/>
          <w:divBdr>
            <w:top w:val="none" w:sz="0" w:space="0" w:color="auto"/>
            <w:left w:val="none" w:sz="0" w:space="0" w:color="auto"/>
            <w:bottom w:val="none" w:sz="0" w:space="0" w:color="auto"/>
            <w:right w:val="none" w:sz="0" w:space="0" w:color="auto"/>
          </w:divBdr>
        </w:div>
        <w:div w:id="1835997368">
          <w:marLeft w:val="0"/>
          <w:marRight w:val="0"/>
          <w:marTop w:val="0"/>
          <w:marBottom w:val="0"/>
          <w:divBdr>
            <w:top w:val="none" w:sz="0" w:space="0" w:color="auto"/>
            <w:left w:val="none" w:sz="0" w:space="0" w:color="auto"/>
            <w:bottom w:val="none" w:sz="0" w:space="0" w:color="auto"/>
            <w:right w:val="none" w:sz="0" w:space="0" w:color="auto"/>
          </w:divBdr>
        </w:div>
      </w:divsChild>
    </w:div>
    <w:div w:id="1747075025">
      <w:bodyDiv w:val="1"/>
      <w:marLeft w:val="0"/>
      <w:marRight w:val="0"/>
      <w:marTop w:val="0"/>
      <w:marBottom w:val="0"/>
      <w:divBdr>
        <w:top w:val="none" w:sz="0" w:space="0" w:color="auto"/>
        <w:left w:val="none" w:sz="0" w:space="0" w:color="auto"/>
        <w:bottom w:val="none" w:sz="0" w:space="0" w:color="auto"/>
        <w:right w:val="none" w:sz="0" w:space="0" w:color="auto"/>
      </w:divBdr>
      <w:divsChild>
        <w:div w:id="133449617">
          <w:marLeft w:val="0"/>
          <w:marRight w:val="0"/>
          <w:marTop w:val="0"/>
          <w:marBottom w:val="0"/>
          <w:divBdr>
            <w:top w:val="none" w:sz="0" w:space="0" w:color="auto"/>
            <w:left w:val="none" w:sz="0" w:space="0" w:color="auto"/>
            <w:bottom w:val="none" w:sz="0" w:space="0" w:color="auto"/>
            <w:right w:val="none" w:sz="0" w:space="0" w:color="auto"/>
          </w:divBdr>
        </w:div>
        <w:div w:id="341131037">
          <w:marLeft w:val="0"/>
          <w:marRight w:val="0"/>
          <w:marTop w:val="0"/>
          <w:marBottom w:val="0"/>
          <w:divBdr>
            <w:top w:val="none" w:sz="0" w:space="0" w:color="auto"/>
            <w:left w:val="none" w:sz="0" w:space="0" w:color="auto"/>
            <w:bottom w:val="none" w:sz="0" w:space="0" w:color="auto"/>
            <w:right w:val="none" w:sz="0" w:space="0" w:color="auto"/>
          </w:divBdr>
        </w:div>
        <w:div w:id="615018859">
          <w:marLeft w:val="0"/>
          <w:marRight w:val="0"/>
          <w:marTop w:val="0"/>
          <w:marBottom w:val="0"/>
          <w:divBdr>
            <w:top w:val="none" w:sz="0" w:space="0" w:color="auto"/>
            <w:left w:val="none" w:sz="0" w:space="0" w:color="auto"/>
            <w:bottom w:val="none" w:sz="0" w:space="0" w:color="auto"/>
            <w:right w:val="none" w:sz="0" w:space="0" w:color="auto"/>
          </w:divBdr>
        </w:div>
        <w:div w:id="867984133">
          <w:marLeft w:val="0"/>
          <w:marRight w:val="0"/>
          <w:marTop w:val="0"/>
          <w:marBottom w:val="0"/>
          <w:divBdr>
            <w:top w:val="none" w:sz="0" w:space="0" w:color="auto"/>
            <w:left w:val="none" w:sz="0" w:space="0" w:color="auto"/>
            <w:bottom w:val="none" w:sz="0" w:space="0" w:color="auto"/>
            <w:right w:val="none" w:sz="0" w:space="0" w:color="auto"/>
          </w:divBdr>
        </w:div>
        <w:div w:id="894313852">
          <w:marLeft w:val="0"/>
          <w:marRight w:val="0"/>
          <w:marTop w:val="0"/>
          <w:marBottom w:val="0"/>
          <w:divBdr>
            <w:top w:val="none" w:sz="0" w:space="0" w:color="auto"/>
            <w:left w:val="none" w:sz="0" w:space="0" w:color="auto"/>
            <w:bottom w:val="none" w:sz="0" w:space="0" w:color="auto"/>
            <w:right w:val="none" w:sz="0" w:space="0" w:color="auto"/>
          </w:divBdr>
        </w:div>
        <w:div w:id="1279410353">
          <w:marLeft w:val="0"/>
          <w:marRight w:val="0"/>
          <w:marTop w:val="0"/>
          <w:marBottom w:val="0"/>
          <w:divBdr>
            <w:top w:val="none" w:sz="0" w:space="0" w:color="auto"/>
            <w:left w:val="none" w:sz="0" w:space="0" w:color="auto"/>
            <w:bottom w:val="none" w:sz="0" w:space="0" w:color="auto"/>
            <w:right w:val="none" w:sz="0" w:space="0" w:color="auto"/>
          </w:divBdr>
        </w:div>
        <w:div w:id="1343750441">
          <w:marLeft w:val="0"/>
          <w:marRight w:val="0"/>
          <w:marTop w:val="0"/>
          <w:marBottom w:val="0"/>
          <w:divBdr>
            <w:top w:val="none" w:sz="0" w:space="0" w:color="auto"/>
            <w:left w:val="none" w:sz="0" w:space="0" w:color="auto"/>
            <w:bottom w:val="none" w:sz="0" w:space="0" w:color="auto"/>
            <w:right w:val="none" w:sz="0" w:space="0" w:color="auto"/>
          </w:divBdr>
        </w:div>
        <w:div w:id="1524785007">
          <w:marLeft w:val="0"/>
          <w:marRight w:val="0"/>
          <w:marTop w:val="0"/>
          <w:marBottom w:val="0"/>
          <w:divBdr>
            <w:top w:val="none" w:sz="0" w:space="0" w:color="auto"/>
            <w:left w:val="none" w:sz="0" w:space="0" w:color="auto"/>
            <w:bottom w:val="none" w:sz="0" w:space="0" w:color="auto"/>
            <w:right w:val="none" w:sz="0" w:space="0" w:color="auto"/>
          </w:divBdr>
        </w:div>
        <w:div w:id="1755860462">
          <w:marLeft w:val="0"/>
          <w:marRight w:val="0"/>
          <w:marTop w:val="0"/>
          <w:marBottom w:val="0"/>
          <w:divBdr>
            <w:top w:val="none" w:sz="0" w:space="0" w:color="auto"/>
            <w:left w:val="none" w:sz="0" w:space="0" w:color="auto"/>
            <w:bottom w:val="none" w:sz="0" w:space="0" w:color="auto"/>
            <w:right w:val="none" w:sz="0" w:space="0" w:color="auto"/>
          </w:divBdr>
        </w:div>
      </w:divsChild>
    </w:div>
    <w:div w:id="1756971843">
      <w:bodyDiv w:val="1"/>
      <w:marLeft w:val="0"/>
      <w:marRight w:val="0"/>
      <w:marTop w:val="0"/>
      <w:marBottom w:val="0"/>
      <w:divBdr>
        <w:top w:val="none" w:sz="0" w:space="0" w:color="auto"/>
        <w:left w:val="none" w:sz="0" w:space="0" w:color="auto"/>
        <w:bottom w:val="none" w:sz="0" w:space="0" w:color="auto"/>
        <w:right w:val="none" w:sz="0" w:space="0" w:color="auto"/>
      </w:divBdr>
    </w:div>
    <w:div w:id="1761632448">
      <w:bodyDiv w:val="1"/>
      <w:marLeft w:val="0"/>
      <w:marRight w:val="0"/>
      <w:marTop w:val="0"/>
      <w:marBottom w:val="0"/>
      <w:divBdr>
        <w:top w:val="none" w:sz="0" w:space="0" w:color="auto"/>
        <w:left w:val="none" w:sz="0" w:space="0" w:color="auto"/>
        <w:bottom w:val="none" w:sz="0" w:space="0" w:color="auto"/>
        <w:right w:val="none" w:sz="0" w:space="0" w:color="auto"/>
      </w:divBdr>
      <w:divsChild>
        <w:div w:id="347290221">
          <w:marLeft w:val="0"/>
          <w:marRight w:val="0"/>
          <w:marTop w:val="0"/>
          <w:marBottom w:val="0"/>
          <w:divBdr>
            <w:top w:val="none" w:sz="0" w:space="0" w:color="auto"/>
            <w:left w:val="none" w:sz="0" w:space="0" w:color="auto"/>
            <w:bottom w:val="none" w:sz="0" w:space="0" w:color="auto"/>
            <w:right w:val="none" w:sz="0" w:space="0" w:color="auto"/>
          </w:divBdr>
          <w:divsChild>
            <w:div w:id="13963823">
              <w:marLeft w:val="0"/>
              <w:marRight w:val="0"/>
              <w:marTop w:val="0"/>
              <w:marBottom w:val="0"/>
              <w:divBdr>
                <w:top w:val="none" w:sz="0" w:space="0" w:color="auto"/>
                <w:left w:val="none" w:sz="0" w:space="0" w:color="auto"/>
                <w:bottom w:val="none" w:sz="0" w:space="0" w:color="auto"/>
                <w:right w:val="none" w:sz="0" w:space="0" w:color="auto"/>
              </w:divBdr>
            </w:div>
            <w:div w:id="80101092">
              <w:marLeft w:val="0"/>
              <w:marRight w:val="0"/>
              <w:marTop w:val="0"/>
              <w:marBottom w:val="0"/>
              <w:divBdr>
                <w:top w:val="none" w:sz="0" w:space="0" w:color="auto"/>
                <w:left w:val="none" w:sz="0" w:space="0" w:color="auto"/>
                <w:bottom w:val="none" w:sz="0" w:space="0" w:color="auto"/>
                <w:right w:val="none" w:sz="0" w:space="0" w:color="auto"/>
              </w:divBdr>
            </w:div>
            <w:div w:id="303047647">
              <w:marLeft w:val="0"/>
              <w:marRight w:val="0"/>
              <w:marTop w:val="0"/>
              <w:marBottom w:val="0"/>
              <w:divBdr>
                <w:top w:val="none" w:sz="0" w:space="0" w:color="auto"/>
                <w:left w:val="none" w:sz="0" w:space="0" w:color="auto"/>
                <w:bottom w:val="none" w:sz="0" w:space="0" w:color="auto"/>
                <w:right w:val="none" w:sz="0" w:space="0" w:color="auto"/>
              </w:divBdr>
            </w:div>
            <w:div w:id="350381604">
              <w:marLeft w:val="0"/>
              <w:marRight w:val="0"/>
              <w:marTop w:val="0"/>
              <w:marBottom w:val="0"/>
              <w:divBdr>
                <w:top w:val="none" w:sz="0" w:space="0" w:color="auto"/>
                <w:left w:val="none" w:sz="0" w:space="0" w:color="auto"/>
                <w:bottom w:val="none" w:sz="0" w:space="0" w:color="auto"/>
                <w:right w:val="none" w:sz="0" w:space="0" w:color="auto"/>
              </w:divBdr>
            </w:div>
            <w:div w:id="382143137">
              <w:marLeft w:val="0"/>
              <w:marRight w:val="0"/>
              <w:marTop w:val="0"/>
              <w:marBottom w:val="0"/>
              <w:divBdr>
                <w:top w:val="none" w:sz="0" w:space="0" w:color="auto"/>
                <w:left w:val="none" w:sz="0" w:space="0" w:color="auto"/>
                <w:bottom w:val="none" w:sz="0" w:space="0" w:color="auto"/>
                <w:right w:val="none" w:sz="0" w:space="0" w:color="auto"/>
              </w:divBdr>
            </w:div>
            <w:div w:id="592477001">
              <w:marLeft w:val="0"/>
              <w:marRight w:val="0"/>
              <w:marTop w:val="0"/>
              <w:marBottom w:val="0"/>
              <w:divBdr>
                <w:top w:val="none" w:sz="0" w:space="0" w:color="auto"/>
                <w:left w:val="none" w:sz="0" w:space="0" w:color="auto"/>
                <w:bottom w:val="none" w:sz="0" w:space="0" w:color="auto"/>
                <w:right w:val="none" w:sz="0" w:space="0" w:color="auto"/>
              </w:divBdr>
            </w:div>
            <w:div w:id="673072937">
              <w:marLeft w:val="0"/>
              <w:marRight w:val="0"/>
              <w:marTop w:val="0"/>
              <w:marBottom w:val="0"/>
              <w:divBdr>
                <w:top w:val="none" w:sz="0" w:space="0" w:color="auto"/>
                <w:left w:val="none" w:sz="0" w:space="0" w:color="auto"/>
                <w:bottom w:val="none" w:sz="0" w:space="0" w:color="auto"/>
                <w:right w:val="none" w:sz="0" w:space="0" w:color="auto"/>
              </w:divBdr>
            </w:div>
            <w:div w:id="731348843">
              <w:marLeft w:val="0"/>
              <w:marRight w:val="0"/>
              <w:marTop w:val="0"/>
              <w:marBottom w:val="0"/>
              <w:divBdr>
                <w:top w:val="none" w:sz="0" w:space="0" w:color="auto"/>
                <w:left w:val="none" w:sz="0" w:space="0" w:color="auto"/>
                <w:bottom w:val="none" w:sz="0" w:space="0" w:color="auto"/>
                <w:right w:val="none" w:sz="0" w:space="0" w:color="auto"/>
              </w:divBdr>
            </w:div>
            <w:div w:id="753666250">
              <w:marLeft w:val="0"/>
              <w:marRight w:val="0"/>
              <w:marTop w:val="0"/>
              <w:marBottom w:val="0"/>
              <w:divBdr>
                <w:top w:val="none" w:sz="0" w:space="0" w:color="auto"/>
                <w:left w:val="none" w:sz="0" w:space="0" w:color="auto"/>
                <w:bottom w:val="none" w:sz="0" w:space="0" w:color="auto"/>
                <w:right w:val="none" w:sz="0" w:space="0" w:color="auto"/>
              </w:divBdr>
            </w:div>
            <w:div w:id="757946273">
              <w:marLeft w:val="0"/>
              <w:marRight w:val="0"/>
              <w:marTop w:val="0"/>
              <w:marBottom w:val="0"/>
              <w:divBdr>
                <w:top w:val="none" w:sz="0" w:space="0" w:color="auto"/>
                <w:left w:val="none" w:sz="0" w:space="0" w:color="auto"/>
                <w:bottom w:val="none" w:sz="0" w:space="0" w:color="auto"/>
                <w:right w:val="none" w:sz="0" w:space="0" w:color="auto"/>
              </w:divBdr>
            </w:div>
            <w:div w:id="941575139">
              <w:marLeft w:val="0"/>
              <w:marRight w:val="0"/>
              <w:marTop w:val="0"/>
              <w:marBottom w:val="0"/>
              <w:divBdr>
                <w:top w:val="none" w:sz="0" w:space="0" w:color="auto"/>
                <w:left w:val="none" w:sz="0" w:space="0" w:color="auto"/>
                <w:bottom w:val="none" w:sz="0" w:space="0" w:color="auto"/>
                <w:right w:val="none" w:sz="0" w:space="0" w:color="auto"/>
              </w:divBdr>
            </w:div>
            <w:div w:id="952056778">
              <w:marLeft w:val="0"/>
              <w:marRight w:val="0"/>
              <w:marTop w:val="0"/>
              <w:marBottom w:val="0"/>
              <w:divBdr>
                <w:top w:val="none" w:sz="0" w:space="0" w:color="auto"/>
                <w:left w:val="none" w:sz="0" w:space="0" w:color="auto"/>
                <w:bottom w:val="none" w:sz="0" w:space="0" w:color="auto"/>
                <w:right w:val="none" w:sz="0" w:space="0" w:color="auto"/>
              </w:divBdr>
            </w:div>
            <w:div w:id="1078014460">
              <w:marLeft w:val="0"/>
              <w:marRight w:val="0"/>
              <w:marTop w:val="0"/>
              <w:marBottom w:val="0"/>
              <w:divBdr>
                <w:top w:val="none" w:sz="0" w:space="0" w:color="auto"/>
                <w:left w:val="none" w:sz="0" w:space="0" w:color="auto"/>
                <w:bottom w:val="none" w:sz="0" w:space="0" w:color="auto"/>
                <w:right w:val="none" w:sz="0" w:space="0" w:color="auto"/>
              </w:divBdr>
            </w:div>
            <w:div w:id="1111046806">
              <w:marLeft w:val="0"/>
              <w:marRight w:val="0"/>
              <w:marTop w:val="0"/>
              <w:marBottom w:val="0"/>
              <w:divBdr>
                <w:top w:val="none" w:sz="0" w:space="0" w:color="auto"/>
                <w:left w:val="none" w:sz="0" w:space="0" w:color="auto"/>
                <w:bottom w:val="none" w:sz="0" w:space="0" w:color="auto"/>
                <w:right w:val="none" w:sz="0" w:space="0" w:color="auto"/>
              </w:divBdr>
            </w:div>
            <w:div w:id="1122917637">
              <w:marLeft w:val="0"/>
              <w:marRight w:val="0"/>
              <w:marTop w:val="0"/>
              <w:marBottom w:val="0"/>
              <w:divBdr>
                <w:top w:val="none" w:sz="0" w:space="0" w:color="auto"/>
                <w:left w:val="none" w:sz="0" w:space="0" w:color="auto"/>
                <w:bottom w:val="none" w:sz="0" w:space="0" w:color="auto"/>
                <w:right w:val="none" w:sz="0" w:space="0" w:color="auto"/>
              </w:divBdr>
            </w:div>
            <w:div w:id="1179391758">
              <w:marLeft w:val="0"/>
              <w:marRight w:val="0"/>
              <w:marTop w:val="0"/>
              <w:marBottom w:val="0"/>
              <w:divBdr>
                <w:top w:val="none" w:sz="0" w:space="0" w:color="auto"/>
                <w:left w:val="none" w:sz="0" w:space="0" w:color="auto"/>
                <w:bottom w:val="none" w:sz="0" w:space="0" w:color="auto"/>
                <w:right w:val="none" w:sz="0" w:space="0" w:color="auto"/>
              </w:divBdr>
            </w:div>
            <w:div w:id="1483502464">
              <w:marLeft w:val="0"/>
              <w:marRight w:val="0"/>
              <w:marTop w:val="0"/>
              <w:marBottom w:val="0"/>
              <w:divBdr>
                <w:top w:val="none" w:sz="0" w:space="0" w:color="auto"/>
                <w:left w:val="none" w:sz="0" w:space="0" w:color="auto"/>
                <w:bottom w:val="none" w:sz="0" w:space="0" w:color="auto"/>
                <w:right w:val="none" w:sz="0" w:space="0" w:color="auto"/>
              </w:divBdr>
            </w:div>
            <w:div w:id="1522470050">
              <w:marLeft w:val="0"/>
              <w:marRight w:val="0"/>
              <w:marTop w:val="0"/>
              <w:marBottom w:val="0"/>
              <w:divBdr>
                <w:top w:val="none" w:sz="0" w:space="0" w:color="auto"/>
                <w:left w:val="none" w:sz="0" w:space="0" w:color="auto"/>
                <w:bottom w:val="none" w:sz="0" w:space="0" w:color="auto"/>
                <w:right w:val="none" w:sz="0" w:space="0" w:color="auto"/>
              </w:divBdr>
            </w:div>
            <w:div w:id="1600259389">
              <w:marLeft w:val="0"/>
              <w:marRight w:val="0"/>
              <w:marTop w:val="0"/>
              <w:marBottom w:val="0"/>
              <w:divBdr>
                <w:top w:val="none" w:sz="0" w:space="0" w:color="auto"/>
                <w:left w:val="none" w:sz="0" w:space="0" w:color="auto"/>
                <w:bottom w:val="none" w:sz="0" w:space="0" w:color="auto"/>
                <w:right w:val="none" w:sz="0" w:space="0" w:color="auto"/>
              </w:divBdr>
            </w:div>
            <w:div w:id="1665739414">
              <w:marLeft w:val="0"/>
              <w:marRight w:val="0"/>
              <w:marTop w:val="0"/>
              <w:marBottom w:val="0"/>
              <w:divBdr>
                <w:top w:val="none" w:sz="0" w:space="0" w:color="auto"/>
                <w:left w:val="none" w:sz="0" w:space="0" w:color="auto"/>
                <w:bottom w:val="none" w:sz="0" w:space="0" w:color="auto"/>
                <w:right w:val="none" w:sz="0" w:space="0" w:color="auto"/>
              </w:divBdr>
            </w:div>
          </w:divsChild>
        </w:div>
        <w:div w:id="453869182">
          <w:marLeft w:val="0"/>
          <w:marRight w:val="0"/>
          <w:marTop w:val="0"/>
          <w:marBottom w:val="0"/>
          <w:divBdr>
            <w:top w:val="none" w:sz="0" w:space="0" w:color="auto"/>
            <w:left w:val="none" w:sz="0" w:space="0" w:color="auto"/>
            <w:bottom w:val="none" w:sz="0" w:space="0" w:color="auto"/>
            <w:right w:val="none" w:sz="0" w:space="0" w:color="auto"/>
          </w:divBdr>
          <w:divsChild>
            <w:div w:id="13070409">
              <w:marLeft w:val="0"/>
              <w:marRight w:val="0"/>
              <w:marTop w:val="0"/>
              <w:marBottom w:val="0"/>
              <w:divBdr>
                <w:top w:val="none" w:sz="0" w:space="0" w:color="auto"/>
                <w:left w:val="none" w:sz="0" w:space="0" w:color="auto"/>
                <w:bottom w:val="none" w:sz="0" w:space="0" w:color="auto"/>
                <w:right w:val="none" w:sz="0" w:space="0" w:color="auto"/>
              </w:divBdr>
            </w:div>
            <w:div w:id="55858027">
              <w:marLeft w:val="0"/>
              <w:marRight w:val="0"/>
              <w:marTop w:val="0"/>
              <w:marBottom w:val="0"/>
              <w:divBdr>
                <w:top w:val="none" w:sz="0" w:space="0" w:color="auto"/>
                <w:left w:val="none" w:sz="0" w:space="0" w:color="auto"/>
                <w:bottom w:val="none" w:sz="0" w:space="0" w:color="auto"/>
                <w:right w:val="none" w:sz="0" w:space="0" w:color="auto"/>
              </w:divBdr>
            </w:div>
            <w:div w:id="203099412">
              <w:marLeft w:val="0"/>
              <w:marRight w:val="0"/>
              <w:marTop w:val="0"/>
              <w:marBottom w:val="0"/>
              <w:divBdr>
                <w:top w:val="none" w:sz="0" w:space="0" w:color="auto"/>
                <w:left w:val="none" w:sz="0" w:space="0" w:color="auto"/>
                <w:bottom w:val="none" w:sz="0" w:space="0" w:color="auto"/>
                <w:right w:val="none" w:sz="0" w:space="0" w:color="auto"/>
              </w:divBdr>
            </w:div>
            <w:div w:id="445662118">
              <w:marLeft w:val="0"/>
              <w:marRight w:val="0"/>
              <w:marTop w:val="0"/>
              <w:marBottom w:val="0"/>
              <w:divBdr>
                <w:top w:val="none" w:sz="0" w:space="0" w:color="auto"/>
                <w:left w:val="none" w:sz="0" w:space="0" w:color="auto"/>
                <w:bottom w:val="none" w:sz="0" w:space="0" w:color="auto"/>
                <w:right w:val="none" w:sz="0" w:space="0" w:color="auto"/>
              </w:divBdr>
            </w:div>
            <w:div w:id="612786976">
              <w:marLeft w:val="0"/>
              <w:marRight w:val="0"/>
              <w:marTop w:val="0"/>
              <w:marBottom w:val="0"/>
              <w:divBdr>
                <w:top w:val="none" w:sz="0" w:space="0" w:color="auto"/>
                <w:left w:val="none" w:sz="0" w:space="0" w:color="auto"/>
                <w:bottom w:val="none" w:sz="0" w:space="0" w:color="auto"/>
                <w:right w:val="none" w:sz="0" w:space="0" w:color="auto"/>
              </w:divBdr>
            </w:div>
            <w:div w:id="918559088">
              <w:marLeft w:val="0"/>
              <w:marRight w:val="0"/>
              <w:marTop w:val="0"/>
              <w:marBottom w:val="0"/>
              <w:divBdr>
                <w:top w:val="none" w:sz="0" w:space="0" w:color="auto"/>
                <w:left w:val="none" w:sz="0" w:space="0" w:color="auto"/>
                <w:bottom w:val="none" w:sz="0" w:space="0" w:color="auto"/>
                <w:right w:val="none" w:sz="0" w:space="0" w:color="auto"/>
              </w:divBdr>
            </w:div>
            <w:div w:id="998578076">
              <w:marLeft w:val="0"/>
              <w:marRight w:val="0"/>
              <w:marTop w:val="0"/>
              <w:marBottom w:val="0"/>
              <w:divBdr>
                <w:top w:val="none" w:sz="0" w:space="0" w:color="auto"/>
                <w:left w:val="none" w:sz="0" w:space="0" w:color="auto"/>
                <w:bottom w:val="none" w:sz="0" w:space="0" w:color="auto"/>
                <w:right w:val="none" w:sz="0" w:space="0" w:color="auto"/>
              </w:divBdr>
            </w:div>
            <w:div w:id="1182470079">
              <w:marLeft w:val="0"/>
              <w:marRight w:val="0"/>
              <w:marTop w:val="0"/>
              <w:marBottom w:val="0"/>
              <w:divBdr>
                <w:top w:val="none" w:sz="0" w:space="0" w:color="auto"/>
                <w:left w:val="none" w:sz="0" w:space="0" w:color="auto"/>
                <w:bottom w:val="none" w:sz="0" w:space="0" w:color="auto"/>
                <w:right w:val="none" w:sz="0" w:space="0" w:color="auto"/>
              </w:divBdr>
            </w:div>
            <w:div w:id="1319311625">
              <w:marLeft w:val="0"/>
              <w:marRight w:val="0"/>
              <w:marTop w:val="0"/>
              <w:marBottom w:val="0"/>
              <w:divBdr>
                <w:top w:val="none" w:sz="0" w:space="0" w:color="auto"/>
                <w:left w:val="none" w:sz="0" w:space="0" w:color="auto"/>
                <w:bottom w:val="none" w:sz="0" w:space="0" w:color="auto"/>
                <w:right w:val="none" w:sz="0" w:space="0" w:color="auto"/>
              </w:divBdr>
            </w:div>
            <w:div w:id="1338119278">
              <w:marLeft w:val="0"/>
              <w:marRight w:val="0"/>
              <w:marTop w:val="0"/>
              <w:marBottom w:val="0"/>
              <w:divBdr>
                <w:top w:val="none" w:sz="0" w:space="0" w:color="auto"/>
                <w:left w:val="none" w:sz="0" w:space="0" w:color="auto"/>
                <w:bottom w:val="none" w:sz="0" w:space="0" w:color="auto"/>
                <w:right w:val="none" w:sz="0" w:space="0" w:color="auto"/>
              </w:divBdr>
            </w:div>
            <w:div w:id="1450314961">
              <w:marLeft w:val="0"/>
              <w:marRight w:val="0"/>
              <w:marTop w:val="0"/>
              <w:marBottom w:val="0"/>
              <w:divBdr>
                <w:top w:val="none" w:sz="0" w:space="0" w:color="auto"/>
                <w:left w:val="none" w:sz="0" w:space="0" w:color="auto"/>
                <w:bottom w:val="none" w:sz="0" w:space="0" w:color="auto"/>
                <w:right w:val="none" w:sz="0" w:space="0" w:color="auto"/>
              </w:divBdr>
            </w:div>
            <w:div w:id="1458068080">
              <w:marLeft w:val="0"/>
              <w:marRight w:val="0"/>
              <w:marTop w:val="0"/>
              <w:marBottom w:val="0"/>
              <w:divBdr>
                <w:top w:val="none" w:sz="0" w:space="0" w:color="auto"/>
                <w:left w:val="none" w:sz="0" w:space="0" w:color="auto"/>
                <w:bottom w:val="none" w:sz="0" w:space="0" w:color="auto"/>
                <w:right w:val="none" w:sz="0" w:space="0" w:color="auto"/>
              </w:divBdr>
            </w:div>
            <w:div w:id="1459108603">
              <w:marLeft w:val="0"/>
              <w:marRight w:val="0"/>
              <w:marTop w:val="0"/>
              <w:marBottom w:val="0"/>
              <w:divBdr>
                <w:top w:val="none" w:sz="0" w:space="0" w:color="auto"/>
                <w:left w:val="none" w:sz="0" w:space="0" w:color="auto"/>
                <w:bottom w:val="none" w:sz="0" w:space="0" w:color="auto"/>
                <w:right w:val="none" w:sz="0" w:space="0" w:color="auto"/>
              </w:divBdr>
            </w:div>
            <w:div w:id="1466508803">
              <w:marLeft w:val="0"/>
              <w:marRight w:val="0"/>
              <w:marTop w:val="0"/>
              <w:marBottom w:val="0"/>
              <w:divBdr>
                <w:top w:val="none" w:sz="0" w:space="0" w:color="auto"/>
                <w:left w:val="none" w:sz="0" w:space="0" w:color="auto"/>
                <w:bottom w:val="none" w:sz="0" w:space="0" w:color="auto"/>
                <w:right w:val="none" w:sz="0" w:space="0" w:color="auto"/>
              </w:divBdr>
            </w:div>
            <w:div w:id="1496216566">
              <w:marLeft w:val="0"/>
              <w:marRight w:val="0"/>
              <w:marTop w:val="0"/>
              <w:marBottom w:val="0"/>
              <w:divBdr>
                <w:top w:val="none" w:sz="0" w:space="0" w:color="auto"/>
                <w:left w:val="none" w:sz="0" w:space="0" w:color="auto"/>
                <w:bottom w:val="none" w:sz="0" w:space="0" w:color="auto"/>
                <w:right w:val="none" w:sz="0" w:space="0" w:color="auto"/>
              </w:divBdr>
            </w:div>
            <w:div w:id="1546674926">
              <w:marLeft w:val="0"/>
              <w:marRight w:val="0"/>
              <w:marTop w:val="0"/>
              <w:marBottom w:val="0"/>
              <w:divBdr>
                <w:top w:val="none" w:sz="0" w:space="0" w:color="auto"/>
                <w:left w:val="none" w:sz="0" w:space="0" w:color="auto"/>
                <w:bottom w:val="none" w:sz="0" w:space="0" w:color="auto"/>
                <w:right w:val="none" w:sz="0" w:space="0" w:color="auto"/>
              </w:divBdr>
            </w:div>
            <w:div w:id="1568615794">
              <w:marLeft w:val="0"/>
              <w:marRight w:val="0"/>
              <w:marTop w:val="0"/>
              <w:marBottom w:val="0"/>
              <w:divBdr>
                <w:top w:val="none" w:sz="0" w:space="0" w:color="auto"/>
                <w:left w:val="none" w:sz="0" w:space="0" w:color="auto"/>
                <w:bottom w:val="none" w:sz="0" w:space="0" w:color="auto"/>
                <w:right w:val="none" w:sz="0" w:space="0" w:color="auto"/>
              </w:divBdr>
            </w:div>
            <w:div w:id="1611159918">
              <w:marLeft w:val="0"/>
              <w:marRight w:val="0"/>
              <w:marTop w:val="0"/>
              <w:marBottom w:val="0"/>
              <w:divBdr>
                <w:top w:val="none" w:sz="0" w:space="0" w:color="auto"/>
                <w:left w:val="none" w:sz="0" w:space="0" w:color="auto"/>
                <w:bottom w:val="none" w:sz="0" w:space="0" w:color="auto"/>
                <w:right w:val="none" w:sz="0" w:space="0" w:color="auto"/>
              </w:divBdr>
            </w:div>
            <w:div w:id="2029600946">
              <w:marLeft w:val="0"/>
              <w:marRight w:val="0"/>
              <w:marTop w:val="0"/>
              <w:marBottom w:val="0"/>
              <w:divBdr>
                <w:top w:val="none" w:sz="0" w:space="0" w:color="auto"/>
                <w:left w:val="none" w:sz="0" w:space="0" w:color="auto"/>
                <w:bottom w:val="none" w:sz="0" w:space="0" w:color="auto"/>
                <w:right w:val="none" w:sz="0" w:space="0" w:color="auto"/>
              </w:divBdr>
            </w:div>
            <w:div w:id="2060130242">
              <w:marLeft w:val="0"/>
              <w:marRight w:val="0"/>
              <w:marTop w:val="0"/>
              <w:marBottom w:val="0"/>
              <w:divBdr>
                <w:top w:val="none" w:sz="0" w:space="0" w:color="auto"/>
                <w:left w:val="none" w:sz="0" w:space="0" w:color="auto"/>
                <w:bottom w:val="none" w:sz="0" w:space="0" w:color="auto"/>
                <w:right w:val="none" w:sz="0" w:space="0" w:color="auto"/>
              </w:divBdr>
            </w:div>
          </w:divsChild>
        </w:div>
        <w:div w:id="668680553">
          <w:marLeft w:val="0"/>
          <w:marRight w:val="0"/>
          <w:marTop w:val="0"/>
          <w:marBottom w:val="0"/>
          <w:divBdr>
            <w:top w:val="none" w:sz="0" w:space="0" w:color="auto"/>
            <w:left w:val="none" w:sz="0" w:space="0" w:color="auto"/>
            <w:bottom w:val="none" w:sz="0" w:space="0" w:color="auto"/>
            <w:right w:val="none" w:sz="0" w:space="0" w:color="auto"/>
          </w:divBdr>
          <w:divsChild>
            <w:div w:id="15693409">
              <w:marLeft w:val="0"/>
              <w:marRight w:val="0"/>
              <w:marTop w:val="0"/>
              <w:marBottom w:val="0"/>
              <w:divBdr>
                <w:top w:val="none" w:sz="0" w:space="0" w:color="auto"/>
                <w:left w:val="none" w:sz="0" w:space="0" w:color="auto"/>
                <w:bottom w:val="none" w:sz="0" w:space="0" w:color="auto"/>
                <w:right w:val="none" w:sz="0" w:space="0" w:color="auto"/>
              </w:divBdr>
            </w:div>
            <w:div w:id="42604325">
              <w:marLeft w:val="0"/>
              <w:marRight w:val="0"/>
              <w:marTop w:val="0"/>
              <w:marBottom w:val="0"/>
              <w:divBdr>
                <w:top w:val="none" w:sz="0" w:space="0" w:color="auto"/>
                <w:left w:val="none" w:sz="0" w:space="0" w:color="auto"/>
                <w:bottom w:val="none" w:sz="0" w:space="0" w:color="auto"/>
                <w:right w:val="none" w:sz="0" w:space="0" w:color="auto"/>
              </w:divBdr>
            </w:div>
            <w:div w:id="85732847">
              <w:marLeft w:val="0"/>
              <w:marRight w:val="0"/>
              <w:marTop w:val="0"/>
              <w:marBottom w:val="0"/>
              <w:divBdr>
                <w:top w:val="none" w:sz="0" w:space="0" w:color="auto"/>
                <w:left w:val="none" w:sz="0" w:space="0" w:color="auto"/>
                <w:bottom w:val="none" w:sz="0" w:space="0" w:color="auto"/>
                <w:right w:val="none" w:sz="0" w:space="0" w:color="auto"/>
              </w:divBdr>
            </w:div>
            <w:div w:id="189224209">
              <w:marLeft w:val="0"/>
              <w:marRight w:val="0"/>
              <w:marTop w:val="0"/>
              <w:marBottom w:val="0"/>
              <w:divBdr>
                <w:top w:val="none" w:sz="0" w:space="0" w:color="auto"/>
                <w:left w:val="none" w:sz="0" w:space="0" w:color="auto"/>
                <w:bottom w:val="none" w:sz="0" w:space="0" w:color="auto"/>
                <w:right w:val="none" w:sz="0" w:space="0" w:color="auto"/>
              </w:divBdr>
            </w:div>
            <w:div w:id="441148965">
              <w:marLeft w:val="0"/>
              <w:marRight w:val="0"/>
              <w:marTop w:val="0"/>
              <w:marBottom w:val="0"/>
              <w:divBdr>
                <w:top w:val="none" w:sz="0" w:space="0" w:color="auto"/>
                <w:left w:val="none" w:sz="0" w:space="0" w:color="auto"/>
                <w:bottom w:val="none" w:sz="0" w:space="0" w:color="auto"/>
                <w:right w:val="none" w:sz="0" w:space="0" w:color="auto"/>
              </w:divBdr>
            </w:div>
            <w:div w:id="750587589">
              <w:marLeft w:val="0"/>
              <w:marRight w:val="0"/>
              <w:marTop w:val="0"/>
              <w:marBottom w:val="0"/>
              <w:divBdr>
                <w:top w:val="none" w:sz="0" w:space="0" w:color="auto"/>
                <w:left w:val="none" w:sz="0" w:space="0" w:color="auto"/>
                <w:bottom w:val="none" w:sz="0" w:space="0" w:color="auto"/>
                <w:right w:val="none" w:sz="0" w:space="0" w:color="auto"/>
              </w:divBdr>
            </w:div>
            <w:div w:id="785197326">
              <w:marLeft w:val="0"/>
              <w:marRight w:val="0"/>
              <w:marTop w:val="0"/>
              <w:marBottom w:val="0"/>
              <w:divBdr>
                <w:top w:val="none" w:sz="0" w:space="0" w:color="auto"/>
                <w:left w:val="none" w:sz="0" w:space="0" w:color="auto"/>
                <w:bottom w:val="none" w:sz="0" w:space="0" w:color="auto"/>
                <w:right w:val="none" w:sz="0" w:space="0" w:color="auto"/>
              </w:divBdr>
            </w:div>
            <w:div w:id="934240822">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134563049">
              <w:marLeft w:val="0"/>
              <w:marRight w:val="0"/>
              <w:marTop w:val="0"/>
              <w:marBottom w:val="0"/>
              <w:divBdr>
                <w:top w:val="none" w:sz="0" w:space="0" w:color="auto"/>
                <w:left w:val="none" w:sz="0" w:space="0" w:color="auto"/>
                <w:bottom w:val="none" w:sz="0" w:space="0" w:color="auto"/>
                <w:right w:val="none" w:sz="0" w:space="0" w:color="auto"/>
              </w:divBdr>
            </w:div>
            <w:div w:id="1176577372">
              <w:marLeft w:val="0"/>
              <w:marRight w:val="0"/>
              <w:marTop w:val="0"/>
              <w:marBottom w:val="0"/>
              <w:divBdr>
                <w:top w:val="none" w:sz="0" w:space="0" w:color="auto"/>
                <w:left w:val="none" w:sz="0" w:space="0" w:color="auto"/>
                <w:bottom w:val="none" w:sz="0" w:space="0" w:color="auto"/>
                <w:right w:val="none" w:sz="0" w:space="0" w:color="auto"/>
              </w:divBdr>
            </w:div>
            <w:div w:id="1298411214">
              <w:marLeft w:val="0"/>
              <w:marRight w:val="0"/>
              <w:marTop w:val="0"/>
              <w:marBottom w:val="0"/>
              <w:divBdr>
                <w:top w:val="none" w:sz="0" w:space="0" w:color="auto"/>
                <w:left w:val="none" w:sz="0" w:space="0" w:color="auto"/>
                <w:bottom w:val="none" w:sz="0" w:space="0" w:color="auto"/>
                <w:right w:val="none" w:sz="0" w:space="0" w:color="auto"/>
              </w:divBdr>
            </w:div>
            <w:div w:id="1316179321">
              <w:marLeft w:val="0"/>
              <w:marRight w:val="0"/>
              <w:marTop w:val="0"/>
              <w:marBottom w:val="0"/>
              <w:divBdr>
                <w:top w:val="none" w:sz="0" w:space="0" w:color="auto"/>
                <w:left w:val="none" w:sz="0" w:space="0" w:color="auto"/>
                <w:bottom w:val="none" w:sz="0" w:space="0" w:color="auto"/>
                <w:right w:val="none" w:sz="0" w:space="0" w:color="auto"/>
              </w:divBdr>
            </w:div>
            <w:div w:id="1363244016">
              <w:marLeft w:val="0"/>
              <w:marRight w:val="0"/>
              <w:marTop w:val="0"/>
              <w:marBottom w:val="0"/>
              <w:divBdr>
                <w:top w:val="none" w:sz="0" w:space="0" w:color="auto"/>
                <w:left w:val="none" w:sz="0" w:space="0" w:color="auto"/>
                <w:bottom w:val="none" w:sz="0" w:space="0" w:color="auto"/>
                <w:right w:val="none" w:sz="0" w:space="0" w:color="auto"/>
              </w:divBdr>
            </w:div>
            <w:div w:id="1488940356">
              <w:marLeft w:val="0"/>
              <w:marRight w:val="0"/>
              <w:marTop w:val="0"/>
              <w:marBottom w:val="0"/>
              <w:divBdr>
                <w:top w:val="none" w:sz="0" w:space="0" w:color="auto"/>
                <w:left w:val="none" w:sz="0" w:space="0" w:color="auto"/>
                <w:bottom w:val="none" w:sz="0" w:space="0" w:color="auto"/>
                <w:right w:val="none" w:sz="0" w:space="0" w:color="auto"/>
              </w:divBdr>
            </w:div>
            <w:div w:id="1500467023">
              <w:marLeft w:val="0"/>
              <w:marRight w:val="0"/>
              <w:marTop w:val="0"/>
              <w:marBottom w:val="0"/>
              <w:divBdr>
                <w:top w:val="none" w:sz="0" w:space="0" w:color="auto"/>
                <w:left w:val="none" w:sz="0" w:space="0" w:color="auto"/>
                <w:bottom w:val="none" w:sz="0" w:space="0" w:color="auto"/>
                <w:right w:val="none" w:sz="0" w:space="0" w:color="auto"/>
              </w:divBdr>
            </w:div>
            <w:div w:id="1553807255">
              <w:marLeft w:val="0"/>
              <w:marRight w:val="0"/>
              <w:marTop w:val="0"/>
              <w:marBottom w:val="0"/>
              <w:divBdr>
                <w:top w:val="none" w:sz="0" w:space="0" w:color="auto"/>
                <w:left w:val="none" w:sz="0" w:space="0" w:color="auto"/>
                <w:bottom w:val="none" w:sz="0" w:space="0" w:color="auto"/>
                <w:right w:val="none" w:sz="0" w:space="0" w:color="auto"/>
              </w:divBdr>
            </w:div>
            <w:div w:id="2052997767">
              <w:marLeft w:val="0"/>
              <w:marRight w:val="0"/>
              <w:marTop w:val="0"/>
              <w:marBottom w:val="0"/>
              <w:divBdr>
                <w:top w:val="none" w:sz="0" w:space="0" w:color="auto"/>
                <w:left w:val="none" w:sz="0" w:space="0" w:color="auto"/>
                <w:bottom w:val="none" w:sz="0" w:space="0" w:color="auto"/>
                <w:right w:val="none" w:sz="0" w:space="0" w:color="auto"/>
              </w:divBdr>
            </w:div>
            <w:div w:id="2074430833">
              <w:marLeft w:val="0"/>
              <w:marRight w:val="0"/>
              <w:marTop w:val="0"/>
              <w:marBottom w:val="0"/>
              <w:divBdr>
                <w:top w:val="none" w:sz="0" w:space="0" w:color="auto"/>
                <w:left w:val="none" w:sz="0" w:space="0" w:color="auto"/>
                <w:bottom w:val="none" w:sz="0" w:space="0" w:color="auto"/>
                <w:right w:val="none" w:sz="0" w:space="0" w:color="auto"/>
              </w:divBdr>
            </w:div>
            <w:div w:id="2107454186">
              <w:marLeft w:val="0"/>
              <w:marRight w:val="0"/>
              <w:marTop w:val="0"/>
              <w:marBottom w:val="0"/>
              <w:divBdr>
                <w:top w:val="none" w:sz="0" w:space="0" w:color="auto"/>
                <w:left w:val="none" w:sz="0" w:space="0" w:color="auto"/>
                <w:bottom w:val="none" w:sz="0" w:space="0" w:color="auto"/>
                <w:right w:val="none" w:sz="0" w:space="0" w:color="auto"/>
              </w:divBdr>
            </w:div>
          </w:divsChild>
        </w:div>
        <w:div w:id="724261927">
          <w:marLeft w:val="0"/>
          <w:marRight w:val="0"/>
          <w:marTop w:val="0"/>
          <w:marBottom w:val="0"/>
          <w:divBdr>
            <w:top w:val="none" w:sz="0" w:space="0" w:color="auto"/>
            <w:left w:val="none" w:sz="0" w:space="0" w:color="auto"/>
            <w:bottom w:val="none" w:sz="0" w:space="0" w:color="auto"/>
            <w:right w:val="none" w:sz="0" w:space="0" w:color="auto"/>
          </w:divBdr>
          <w:divsChild>
            <w:div w:id="159270737">
              <w:marLeft w:val="0"/>
              <w:marRight w:val="0"/>
              <w:marTop w:val="0"/>
              <w:marBottom w:val="0"/>
              <w:divBdr>
                <w:top w:val="none" w:sz="0" w:space="0" w:color="auto"/>
                <w:left w:val="none" w:sz="0" w:space="0" w:color="auto"/>
                <w:bottom w:val="none" w:sz="0" w:space="0" w:color="auto"/>
                <w:right w:val="none" w:sz="0" w:space="0" w:color="auto"/>
              </w:divBdr>
            </w:div>
            <w:div w:id="211960382">
              <w:marLeft w:val="0"/>
              <w:marRight w:val="0"/>
              <w:marTop w:val="0"/>
              <w:marBottom w:val="0"/>
              <w:divBdr>
                <w:top w:val="none" w:sz="0" w:space="0" w:color="auto"/>
                <w:left w:val="none" w:sz="0" w:space="0" w:color="auto"/>
                <w:bottom w:val="none" w:sz="0" w:space="0" w:color="auto"/>
                <w:right w:val="none" w:sz="0" w:space="0" w:color="auto"/>
              </w:divBdr>
            </w:div>
            <w:div w:id="267398907">
              <w:marLeft w:val="0"/>
              <w:marRight w:val="0"/>
              <w:marTop w:val="0"/>
              <w:marBottom w:val="0"/>
              <w:divBdr>
                <w:top w:val="none" w:sz="0" w:space="0" w:color="auto"/>
                <w:left w:val="none" w:sz="0" w:space="0" w:color="auto"/>
                <w:bottom w:val="none" w:sz="0" w:space="0" w:color="auto"/>
                <w:right w:val="none" w:sz="0" w:space="0" w:color="auto"/>
              </w:divBdr>
            </w:div>
            <w:div w:id="391587042">
              <w:marLeft w:val="0"/>
              <w:marRight w:val="0"/>
              <w:marTop w:val="0"/>
              <w:marBottom w:val="0"/>
              <w:divBdr>
                <w:top w:val="none" w:sz="0" w:space="0" w:color="auto"/>
                <w:left w:val="none" w:sz="0" w:space="0" w:color="auto"/>
                <w:bottom w:val="none" w:sz="0" w:space="0" w:color="auto"/>
                <w:right w:val="none" w:sz="0" w:space="0" w:color="auto"/>
              </w:divBdr>
            </w:div>
            <w:div w:id="506411381">
              <w:marLeft w:val="0"/>
              <w:marRight w:val="0"/>
              <w:marTop w:val="0"/>
              <w:marBottom w:val="0"/>
              <w:divBdr>
                <w:top w:val="none" w:sz="0" w:space="0" w:color="auto"/>
                <w:left w:val="none" w:sz="0" w:space="0" w:color="auto"/>
                <w:bottom w:val="none" w:sz="0" w:space="0" w:color="auto"/>
                <w:right w:val="none" w:sz="0" w:space="0" w:color="auto"/>
              </w:divBdr>
            </w:div>
            <w:div w:id="659044475">
              <w:marLeft w:val="0"/>
              <w:marRight w:val="0"/>
              <w:marTop w:val="0"/>
              <w:marBottom w:val="0"/>
              <w:divBdr>
                <w:top w:val="none" w:sz="0" w:space="0" w:color="auto"/>
                <w:left w:val="none" w:sz="0" w:space="0" w:color="auto"/>
                <w:bottom w:val="none" w:sz="0" w:space="0" w:color="auto"/>
                <w:right w:val="none" w:sz="0" w:space="0" w:color="auto"/>
              </w:divBdr>
            </w:div>
            <w:div w:id="678848028">
              <w:marLeft w:val="0"/>
              <w:marRight w:val="0"/>
              <w:marTop w:val="0"/>
              <w:marBottom w:val="0"/>
              <w:divBdr>
                <w:top w:val="none" w:sz="0" w:space="0" w:color="auto"/>
                <w:left w:val="none" w:sz="0" w:space="0" w:color="auto"/>
                <w:bottom w:val="none" w:sz="0" w:space="0" w:color="auto"/>
                <w:right w:val="none" w:sz="0" w:space="0" w:color="auto"/>
              </w:divBdr>
            </w:div>
            <w:div w:id="737554448">
              <w:marLeft w:val="0"/>
              <w:marRight w:val="0"/>
              <w:marTop w:val="0"/>
              <w:marBottom w:val="0"/>
              <w:divBdr>
                <w:top w:val="none" w:sz="0" w:space="0" w:color="auto"/>
                <w:left w:val="none" w:sz="0" w:space="0" w:color="auto"/>
                <w:bottom w:val="none" w:sz="0" w:space="0" w:color="auto"/>
                <w:right w:val="none" w:sz="0" w:space="0" w:color="auto"/>
              </w:divBdr>
            </w:div>
            <w:div w:id="766803781">
              <w:marLeft w:val="0"/>
              <w:marRight w:val="0"/>
              <w:marTop w:val="0"/>
              <w:marBottom w:val="0"/>
              <w:divBdr>
                <w:top w:val="none" w:sz="0" w:space="0" w:color="auto"/>
                <w:left w:val="none" w:sz="0" w:space="0" w:color="auto"/>
                <w:bottom w:val="none" w:sz="0" w:space="0" w:color="auto"/>
                <w:right w:val="none" w:sz="0" w:space="0" w:color="auto"/>
              </w:divBdr>
            </w:div>
            <w:div w:id="848524313">
              <w:marLeft w:val="0"/>
              <w:marRight w:val="0"/>
              <w:marTop w:val="0"/>
              <w:marBottom w:val="0"/>
              <w:divBdr>
                <w:top w:val="none" w:sz="0" w:space="0" w:color="auto"/>
                <w:left w:val="none" w:sz="0" w:space="0" w:color="auto"/>
                <w:bottom w:val="none" w:sz="0" w:space="0" w:color="auto"/>
                <w:right w:val="none" w:sz="0" w:space="0" w:color="auto"/>
              </w:divBdr>
            </w:div>
            <w:div w:id="1006439654">
              <w:marLeft w:val="0"/>
              <w:marRight w:val="0"/>
              <w:marTop w:val="0"/>
              <w:marBottom w:val="0"/>
              <w:divBdr>
                <w:top w:val="none" w:sz="0" w:space="0" w:color="auto"/>
                <w:left w:val="none" w:sz="0" w:space="0" w:color="auto"/>
                <w:bottom w:val="none" w:sz="0" w:space="0" w:color="auto"/>
                <w:right w:val="none" w:sz="0" w:space="0" w:color="auto"/>
              </w:divBdr>
            </w:div>
            <w:div w:id="1103257481">
              <w:marLeft w:val="0"/>
              <w:marRight w:val="0"/>
              <w:marTop w:val="0"/>
              <w:marBottom w:val="0"/>
              <w:divBdr>
                <w:top w:val="none" w:sz="0" w:space="0" w:color="auto"/>
                <w:left w:val="none" w:sz="0" w:space="0" w:color="auto"/>
                <w:bottom w:val="none" w:sz="0" w:space="0" w:color="auto"/>
                <w:right w:val="none" w:sz="0" w:space="0" w:color="auto"/>
              </w:divBdr>
            </w:div>
            <w:div w:id="1367679560">
              <w:marLeft w:val="0"/>
              <w:marRight w:val="0"/>
              <w:marTop w:val="0"/>
              <w:marBottom w:val="0"/>
              <w:divBdr>
                <w:top w:val="none" w:sz="0" w:space="0" w:color="auto"/>
                <w:left w:val="none" w:sz="0" w:space="0" w:color="auto"/>
                <w:bottom w:val="none" w:sz="0" w:space="0" w:color="auto"/>
                <w:right w:val="none" w:sz="0" w:space="0" w:color="auto"/>
              </w:divBdr>
            </w:div>
            <w:div w:id="1451632733">
              <w:marLeft w:val="0"/>
              <w:marRight w:val="0"/>
              <w:marTop w:val="0"/>
              <w:marBottom w:val="0"/>
              <w:divBdr>
                <w:top w:val="none" w:sz="0" w:space="0" w:color="auto"/>
                <w:left w:val="none" w:sz="0" w:space="0" w:color="auto"/>
                <w:bottom w:val="none" w:sz="0" w:space="0" w:color="auto"/>
                <w:right w:val="none" w:sz="0" w:space="0" w:color="auto"/>
              </w:divBdr>
            </w:div>
            <w:div w:id="1643151308">
              <w:marLeft w:val="0"/>
              <w:marRight w:val="0"/>
              <w:marTop w:val="0"/>
              <w:marBottom w:val="0"/>
              <w:divBdr>
                <w:top w:val="none" w:sz="0" w:space="0" w:color="auto"/>
                <w:left w:val="none" w:sz="0" w:space="0" w:color="auto"/>
                <w:bottom w:val="none" w:sz="0" w:space="0" w:color="auto"/>
                <w:right w:val="none" w:sz="0" w:space="0" w:color="auto"/>
              </w:divBdr>
            </w:div>
            <w:div w:id="1663465434">
              <w:marLeft w:val="0"/>
              <w:marRight w:val="0"/>
              <w:marTop w:val="0"/>
              <w:marBottom w:val="0"/>
              <w:divBdr>
                <w:top w:val="none" w:sz="0" w:space="0" w:color="auto"/>
                <w:left w:val="none" w:sz="0" w:space="0" w:color="auto"/>
                <w:bottom w:val="none" w:sz="0" w:space="0" w:color="auto"/>
                <w:right w:val="none" w:sz="0" w:space="0" w:color="auto"/>
              </w:divBdr>
            </w:div>
            <w:div w:id="1823502076">
              <w:marLeft w:val="0"/>
              <w:marRight w:val="0"/>
              <w:marTop w:val="0"/>
              <w:marBottom w:val="0"/>
              <w:divBdr>
                <w:top w:val="none" w:sz="0" w:space="0" w:color="auto"/>
                <w:left w:val="none" w:sz="0" w:space="0" w:color="auto"/>
                <w:bottom w:val="none" w:sz="0" w:space="0" w:color="auto"/>
                <w:right w:val="none" w:sz="0" w:space="0" w:color="auto"/>
              </w:divBdr>
            </w:div>
            <w:div w:id="1935741000">
              <w:marLeft w:val="0"/>
              <w:marRight w:val="0"/>
              <w:marTop w:val="0"/>
              <w:marBottom w:val="0"/>
              <w:divBdr>
                <w:top w:val="none" w:sz="0" w:space="0" w:color="auto"/>
                <w:left w:val="none" w:sz="0" w:space="0" w:color="auto"/>
                <w:bottom w:val="none" w:sz="0" w:space="0" w:color="auto"/>
                <w:right w:val="none" w:sz="0" w:space="0" w:color="auto"/>
              </w:divBdr>
            </w:div>
            <w:div w:id="1953050988">
              <w:marLeft w:val="0"/>
              <w:marRight w:val="0"/>
              <w:marTop w:val="0"/>
              <w:marBottom w:val="0"/>
              <w:divBdr>
                <w:top w:val="none" w:sz="0" w:space="0" w:color="auto"/>
                <w:left w:val="none" w:sz="0" w:space="0" w:color="auto"/>
                <w:bottom w:val="none" w:sz="0" w:space="0" w:color="auto"/>
                <w:right w:val="none" w:sz="0" w:space="0" w:color="auto"/>
              </w:divBdr>
            </w:div>
            <w:div w:id="2142648316">
              <w:marLeft w:val="0"/>
              <w:marRight w:val="0"/>
              <w:marTop w:val="0"/>
              <w:marBottom w:val="0"/>
              <w:divBdr>
                <w:top w:val="none" w:sz="0" w:space="0" w:color="auto"/>
                <w:left w:val="none" w:sz="0" w:space="0" w:color="auto"/>
                <w:bottom w:val="none" w:sz="0" w:space="0" w:color="auto"/>
                <w:right w:val="none" w:sz="0" w:space="0" w:color="auto"/>
              </w:divBdr>
            </w:div>
          </w:divsChild>
        </w:div>
        <w:div w:id="726338213">
          <w:marLeft w:val="0"/>
          <w:marRight w:val="0"/>
          <w:marTop w:val="0"/>
          <w:marBottom w:val="0"/>
          <w:divBdr>
            <w:top w:val="none" w:sz="0" w:space="0" w:color="auto"/>
            <w:left w:val="none" w:sz="0" w:space="0" w:color="auto"/>
            <w:bottom w:val="none" w:sz="0" w:space="0" w:color="auto"/>
            <w:right w:val="none" w:sz="0" w:space="0" w:color="auto"/>
          </w:divBdr>
          <w:divsChild>
            <w:div w:id="8917883">
              <w:marLeft w:val="0"/>
              <w:marRight w:val="0"/>
              <w:marTop w:val="0"/>
              <w:marBottom w:val="0"/>
              <w:divBdr>
                <w:top w:val="none" w:sz="0" w:space="0" w:color="auto"/>
                <w:left w:val="none" w:sz="0" w:space="0" w:color="auto"/>
                <w:bottom w:val="none" w:sz="0" w:space="0" w:color="auto"/>
                <w:right w:val="none" w:sz="0" w:space="0" w:color="auto"/>
              </w:divBdr>
            </w:div>
            <w:div w:id="110363864">
              <w:marLeft w:val="0"/>
              <w:marRight w:val="0"/>
              <w:marTop w:val="0"/>
              <w:marBottom w:val="0"/>
              <w:divBdr>
                <w:top w:val="none" w:sz="0" w:space="0" w:color="auto"/>
                <w:left w:val="none" w:sz="0" w:space="0" w:color="auto"/>
                <w:bottom w:val="none" w:sz="0" w:space="0" w:color="auto"/>
                <w:right w:val="none" w:sz="0" w:space="0" w:color="auto"/>
              </w:divBdr>
            </w:div>
            <w:div w:id="152067450">
              <w:marLeft w:val="0"/>
              <w:marRight w:val="0"/>
              <w:marTop w:val="0"/>
              <w:marBottom w:val="0"/>
              <w:divBdr>
                <w:top w:val="none" w:sz="0" w:space="0" w:color="auto"/>
                <w:left w:val="none" w:sz="0" w:space="0" w:color="auto"/>
                <w:bottom w:val="none" w:sz="0" w:space="0" w:color="auto"/>
                <w:right w:val="none" w:sz="0" w:space="0" w:color="auto"/>
              </w:divBdr>
            </w:div>
            <w:div w:id="293681602">
              <w:marLeft w:val="0"/>
              <w:marRight w:val="0"/>
              <w:marTop w:val="0"/>
              <w:marBottom w:val="0"/>
              <w:divBdr>
                <w:top w:val="none" w:sz="0" w:space="0" w:color="auto"/>
                <w:left w:val="none" w:sz="0" w:space="0" w:color="auto"/>
                <w:bottom w:val="none" w:sz="0" w:space="0" w:color="auto"/>
                <w:right w:val="none" w:sz="0" w:space="0" w:color="auto"/>
              </w:divBdr>
            </w:div>
            <w:div w:id="430129416">
              <w:marLeft w:val="0"/>
              <w:marRight w:val="0"/>
              <w:marTop w:val="0"/>
              <w:marBottom w:val="0"/>
              <w:divBdr>
                <w:top w:val="none" w:sz="0" w:space="0" w:color="auto"/>
                <w:left w:val="none" w:sz="0" w:space="0" w:color="auto"/>
                <w:bottom w:val="none" w:sz="0" w:space="0" w:color="auto"/>
                <w:right w:val="none" w:sz="0" w:space="0" w:color="auto"/>
              </w:divBdr>
            </w:div>
            <w:div w:id="690450393">
              <w:marLeft w:val="0"/>
              <w:marRight w:val="0"/>
              <w:marTop w:val="0"/>
              <w:marBottom w:val="0"/>
              <w:divBdr>
                <w:top w:val="none" w:sz="0" w:space="0" w:color="auto"/>
                <w:left w:val="none" w:sz="0" w:space="0" w:color="auto"/>
                <w:bottom w:val="none" w:sz="0" w:space="0" w:color="auto"/>
                <w:right w:val="none" w:sz="0" w:space="0" w:color="auto"/>
              </w:divBdr>
            </w:div>
            <w:div w:id="984703626">
              <w:marLeft w:val="0"/>
              <w:marRight w:val="0"/>
              <w:marTop w:val="0"/>
              <w:marBottom w:val="0"/>
              <w:divBdr>
                <w:top w:val="none" w:sz="0" w:space="0" w:color="auto"/>
                <w:left w:val="none" w:sz="0" w:space="0" w:color="auto"/>
                <w:bottom w:val="none" w:sz="0" w:space="0" w:color="auto"/>
                <w:right w:val="none" w:sz="0" w:space="0" w:color="auto"/>
              </w:divBdr>
            </w:div>
            <w:div w:id="1040205541">
              <w:marLeft w:val="0"/>
              <w:marRight w:val="0"/>
              <w:marTop w:val="0"/>
              <w:marBottom w:val="0"/>
              <w:divBdr>
                <w:top w:val="none" w:sz="0" w:space="0" w:color="auto"/>
                <w:left w:val="none" w:sz="0" w:space="0" w:color="auto"/>
                <w:bottom w:val="none" w:sz="0" w:space="0" w:color="auto"/>
                <w:right w:val="none" w:sz="0" w:space="0" w:color="auto"/>
              </w:divBdr>
            </w:div>
            <w:div w:id="1141000873">
              <w:marLeft w:val="0"/>
              <w:marRight w:val="0"/>
              <w:marTop w:val="0"/>
              <w:marBottom w:val="0"/>
              <w:divBdr>
                <w:top w:val="none" w:sz="0" w:space="0" w:color="auto"/>
                <w:left w:val="none" w:sz="0" w:space="0" w:color="auto"/>
                <w:bottom w:val="none" w:sz="0" w:space="0" w:color="auto"/>
                <w:right w:val="none" w:sz="0" w:space="0" w:color="auto"/>
              </w:divBdr>
            </w:div>
            <w:div w:id="1335231239">
              <w:marLeft w:val="0"/>
              <w:marRight w:val="0"/>
              <w:marTop w:val="0"/>
              <w:marBottom w:val="0"/>
              <w:divBdr>
                <w:top w:val="none" w:sz="0" w:space="0" w:color="auto"/>
                <w:left w:val="none" w:sz="0" w:space="0" w:color="auto"/>
                <w:bottom w:val="none" w:sz="0" w:space="0" w:color="auto"/>
                <w:right w:val="none" w:sz="0" w:space="0" w:color="auto"/>
              </w:divBdr>
            </w:div>
            <w:div w:id="1492334849">
              <w:marLeft w:val="0"/>
              <w:marRight w:val="0"/>
              <w:marTop w:val="0"/>
              <w:marBottom w:val="0"/>
              <w:divBdr>
                <w:top w:val="none" w:sz="0" w:space="0" w:color="auto"/>
                <w:left w:val="none" w:sz="0" w:space="0" w:color="auto"/>
                <w:bottom w:val="none" w:sz="0" w:space="0" w:color="auto"/>
                <w:right w:val="none" w:sz="0" w:space="0" w:color="auto"/>
              </w:divBdr>
            </w:div>
            <w:div w:id="1621257380">
              <w:marLeft w:val="0"/>
              <w:marRight w:val="0"/>
              <w:marTop w:val="0"/>
              <w:marBottom w:val="0"/>
              <w:divBdr>
                <w:top w:val="none" w:sz="0" w:space="0" w:color="auto"/>
                <w:left w:val="none" w:sz="0" w:space="0" w:color="auto"/>
                <w:bottom w:val="none" w:sz="0" w:space="0" w:color="auto"/>
                <w:right w:val="none" w:sz="0" w:space="0" w:color="auto"/>
              </w:divBdr>
            </w:div>
            <w:div w:id="1667175031">
              <w:marLeft w:val="0"/>
              <w:marRight w:val="0"/>
              <w:marTop w:val="0"/>
              <w:marBottom w:val="0"/>
              <w:divBdr>
                <w:top w:val="none" w:sz="0" w:space="0" w:color="auto"/>
                <w:left w:val="none" w:sz="0" w:space="0" w:color="auto"/>
                <w:bottom w:val="none" w:sz="0" w:space="0" w:color="auto"/>
                <w:right w:val="none" w:sz="0" w:space="0" w:color="auto"/>
              </w:divBdr>
            </w:div>
            <w:div w:id="1877741834">
              <w:marLeft w:val="0"/>
              <w:marRight w:val="0"/>
              <w:marTop w:val="0"/>
              <w:marBottom w:val="0"/>
              <w:divBdr>
                <w:top w:val="none" w:sz="0" w:space="0" w:color="auto"/>
                <w:left w:val="none" w:sz="0" w:space="0" w:color="auto"/>
                <w:bottom w:val="none" w:sz="0" w:space="0" w:color="auto"/>
                <w:right w:val="none" w:sz="0" w:space="0" w:color="auto"/>
              </w:divBdr>
            </w:div>
            <w:div w:id="1904291560">
              <w:marLeft w:val="0"/>
              <w:marRight w:val="0"/>
              <w:marTop w:val="0"/>
              <w:marBottom w:val="0"/>
              <w:divBdr>
                <w:top w:val="none" w:sz="0" w:space="0" w:color="auto"/>
                <w:left w:val="none" w:sz="0" w:space="0" w:color="auto"/>
                <w:bottom w:val="none" w:sz="0" w:space="0" w:color="auto"/>
                <w:right w:val="none" w:sz="0" w:space="0" w:color="auto"/>
              </w:divBdr>
            </w:div>
            <w:div w:id="2095734553">
              <w:marLeft w:val="0"/>
              <w:marRight w:val="0"/>
              <w:marTop w:val="0"/>
              <w:marBottom w:val="0"/>
              <w:divBdr>
                <w:top w:val="none" w:sz="0" w:space="0" w:color="auto"/>
                <w:left w:val="none" w:sz="0" w:space="0" w:color="auto"/>
                <w:bottom w:val="none" w:sz="0" w:space="0" w:color="auto"/>
                <w:right w:val="none" w:sz="0" w:space="0" w:color="auto"/>
              </w:divBdr>
            </w:div>
          </w:divsChild>
        </w:div>
        <w:div w:id="810369140">
          <w:marLeft w:val="0"/>
          <w:marRight w:val="0"/>
          <w:marTop w:val="0"/>
          <w:marBottom w:val="0"/>
          <w:divBdr>
            <w:top w:val="none" w:sz="0" w:space="0" w:color="auto"/>
            <w:left w:val="none" w:sz="0" w:space="0" w:color="auto"/>
            <w:bottom w:val="none" w:sz="0" w:space="0" w:color="auto"/>
            <w:right w:val="none" w:sz="0" w:space="0" w:color="auto"/>
          </w:divBdr>
          <w:divsChild>
            <w:div w:id="2443649">
              <w:marLeft w:val="0"/>
              <w:marRight w:val="0"/>
              <w:marTop w:val="0"/>
              <w:marBottom w:val="0"/>
              <w:divBdr>
                <w:top w:val="none" w:sz="0" w:space="0" w:color="auto"/>
                <w:left w:val="none" w:sz="0" w:space="0" w:color="auto"/>
                <w:bottom w:val="none" w:sz="0" w:space="0" w:color="auto"/>
                <w:right w:val="none" w:sz="0" w:space="0" w:color="auto"/>
              </w:divBdr>
            </w:div>
            <w:div w:id="445077979">
              <w:marLeft w:val="0"/>
              <w:marRight w:val="0"/>
              <w:marTop w:val="0"/>
              <w:marBottom w:val="0"/>
              <w:divBdr>
                <w:top w:val="none" w:sz="0" w:space="0" w:color="auto"/>
                <w:left w:val="none" w:sz="0" w:space="0" w:color="auto"/>
                <w:bottom w:val="none" w:sz="0" w:space="0" w:color="auto"/>
                <w:right w:val="none" w:sz="0" w:space="0" w:color="auto"/>
              </w:divBdr>
            </w:div>
            <w:div w:id="985086870">
              <w:marLeft w:val="0"/>
              <w:marRight w:val="0"/>
              <w:marTop w:val="0"/>
              <w:marBottom w:val="0"/>
              <w:divBdr>
                <w:top w:val="none" w:sz="0" w:space="0" w:color="auto"/>
                <w:left w:val="none" w:sz="0" w:space="0" w:color="auto"/>
                <w:bottom w:val="none" w:sz="0" w:space="0" w:color="auto"/>
                <w:right w:val="none" w:sz="0" w:space="0" w:color="auto"/>
              </w:divBdr>
            </w:div>
            <w:div w:id="1214734094">
              <w:marLeft w:val="0"/>
              <w:marRight w:val="0"/>
              <w:marTop w:val="0"/>
              <w:marBottom w:val="0"/>
              <w:divBdr>
                <w:top w:val="none" w:sz="0" w:space="0" w:color="auto"/>
                <w:left w:val="none" w:sz="0" w:space="0" w:color="auto"/>
                <w:bottom w:val="none" w:sz="0" w:space="0" w:color="auto"/>
                <w:right w:val="none" w:sz="0" w:space="0" w:color="auto"/>
              </w:divBdr>
            </w:div>
            <w:div w:id="1312756869">
              <w:marLeft w:val="0"/>
              <w:marRight w:val="0"/>
              <w:marTop w:val="0"/>
              <w:marBottom w:val="0"/>
              <w:divBdr>
                <w:top w:val="none" w:sz="0" w:space="0" w:color="auto"/>
                <w:left w:val="none" w:sz="0" w:space="0" w:color="auto"/>
                <w:bottom w:val="none" w:sz="0" w:space="0" w:color="auto"/>
                <w:right w:val="none" w:sz="0" w:space="0" w:color="auto"/>
              </w:divBdr>
            </w:div>
            <w:div w:id="1325744588">
              <w:marLeft w:val="0"/>
              <w:marRight w:val="0"/>
              <w:marTop w:val="0"/>
              <w:marBottom w:val="0"/>
              <w:divBdr>
                <w:top w:val="none" w:sz="0" w:space="0" w:color="auto"/>
                <w:left w:val="none" w:sz="0" w:space="0" w:color="auto"/>
                <w:bottom w:val="none" w:sz="0" w:space="0" w:color="auto"/>
                <w:right w:val="none" w:sz="0" w:space="0" w:color="auto"/>
              </w:divBdr>
            </w:div>
            <w:div w:id="1755853326">
              <w:marLeft w:val="0"/>
              <w:marRight w:val="0"/>
              <w:marTop w:val="0"/>
              <w:marBottom w:val="0"/>
              <w:divBdr>
                <w:top w:val="none" w:sz="0" w:space="0" w:color="auto"/>
                <w:left w:val="none" w:sz="0" w:space="0" w:color="auto"/>
                <w:bottom w:val="none" w:sz="0" w:space="0" w:color="auto"/>
                <w:right w:val="none" w:sz="0" w:space="0" w:color="auto"/>
              </w:divBdr>
            </w:div>
            <w:div w:id="1910725949">
              <w:marLeft w:val="0"/>
              <w:marRight w:val="0"/>
              <w:marTop w:val="0"/>
              <w:marBottom w:val="0"/>
              <w:divBdr>
                <w:top w:val="none" w:sz="0" w:space="0" w:color="auto"/>
                <w:left w:val="none" w:sz="0" w:space="0" w:color="auto"/>
                <w:bottom w:val="none" w:sz="0" w:space="0" w:color="auto"/>
                <w:right w:val="none" w:sz="0" w:space="0" w:color="auto"/>
              </w:divBdr>
            </w:div>
            <w:div w:id="2131312129">
              <w:marLeft w:val="0"/>
              <w:marRight w:val="0"/>
              <w:marTop w:val="0"/>
              <w:marBottom w:val="0"/>
              <w:divBdr>
                <w:top w:val="none" w:sz="0" w:space="0" w:color="auto"/>
                <w:left w:val="none" w:sz="0" w:space="0" w:color="auto"/>
                <w:bottom w:val="none" w:sz="0" w:space="0" w:color="auto"/>
                <w:right w:val="none" w:sz="0" w:space="0" w:color="auto"/>
              </w:divBdr>
            </w:div>
            <w:div w:id="2138063344">
              <w:marLeft w:val="0"/>
              <w:marRight w:val="0"/>
              <w:marTop w:val="0"/>
              <w:marBottom w:val="0"/>
              <w:divBdr>
                <w:top w:val="none" w:sz="0" w:space="0" w:color="auto"/>
                <w:left w:val="none" w:sz="0" w:space="0" w:color="auto"/>
                <w:bottom w:val="none" w:sz="0" w:space="0" w:color="auto"/>
                <w:right w:val="none" w:sz="0" w:space="0" w:color="auto"/>
              </w:divBdr>
            </w:div>
            <w:div w:id="2138183023">
              <w:marLeft w:val="0"/>
              <w:marRight w:val="0"/>
              <w:marTop w:val="0"/>
              <w:marBottom w:val="0"/>
              <w:divBdr>
                <w:top w:val="none" w:sz="0" w:space="0" w:color="auto"/>
                <w:left w:val="none" w:sz="0" w:space="0" w:color="auto"/>
                <w:bottom w:val="none" w:sz="0" w:space="0" w:color="auto"/>
                <w:right w:val="none" w:sz="0" w:space="0" w:color="auto"/>
              </w:divBdr>
            </w:div>
          </w:divsChild>
        </w:div>
        <w:div w:id="920721201">
          <w:marLeft w:val="0"/>
          <w:marRight w:val="0"/>
          <w:marTop w:val="0"/>
          <w:marBottom w:val="0"/>
          <w:divBdr>
            <w:top w:val="none" w:sz="0" w:space="0" w:color="auto"/>
            <w:left w:val="none" w:sz="0" w:space="0" w:color="auto"/>
            <w:bottom w:val="none" w:sz="0" w:space="0" w:color="auto"/>
            <w:right w:val="none" w:sz="0" w:space="0" w:color="auto"/>
          </w:divBdr>
          <w:divsChild>
            <w:div w:id="63257495">
              <w:marLeft w:val="0"/>
              <w:marRight w:val="0"/>
              <w:marTop w:val="0"/>
              <w:marBottom w:val="0"/>
              <w:divBdr>
                <w:top w:val="none" w:sz="0" w:space="0" w:color="auto"/>
                <w:left w:val="none" w:sz="0" w:space="0" w:color="auto"/>
                <w:bottom w:val="none" w:sz="0" w:space="0" w:color="auto"/>
                <w:right w:val="none" w:sz="0" w:space="0" w:color="auto"/>
              </w:divBdr>
            </w:div>
            <w:div w:id="414786983">
              <w:marLeft w:val="0"/>
              <w:marRight w:val="0"/>
              <w:marTop w:val="0"/>
              <w:marBottom w:val="0"/>
              <w:divBdr>
                <w:top w:val="none" w:sz="0" w:space="0" w:color="auto"/>
                <w:left w:val="none" w:sz="0" w:space="0" w:color="auto"/>
                <w:bottom w:val="none" w:sz="0" w:space="0" w:color="auto"/>
                <w:right w:val="none" w:sz="0" w:space="0" w:color="auto"/>
              </w:divBdr>
            </w:div>
            <w:div w:id="453640514">
              <w:marLeft w:val="0"/>
              <w:marRight w:val="0"/>
              <w:marTop w:val="0"/>
              <w:marBottom w:val="0"/>
              <w:divBdr>
                <w:top w:val="none" w:sz="0" w:space="0" w:color="auto"/>
                <w:left w:val="none" w:sz="0" w:space="0" w:color="auto"/>
                <w:bottom w:val="none" w:sz="0" w:space="0" w:color="auto"/>
                <w:right w:val="none" w:sz="0" w:space="0" w:color="auto"/>
              </w:divBdr>
            </w:div>
            <w:div w:id="658270465">
              <w:marLeft w:val="0"/>
              <w:marRight w:val="0"/>
              <w:marTop w:val="0"/>
              <w:marBottom w:val="0"/>
              <w:divBdr>
                <w:top w:val="none" w:sz="0" w:space="0" w:color="auto"/>
                <w:left w:val="none" w:sz="0" w:space="0" w:color="auto"/>
                <w:bottom w:val="none" w:sz="0" w:space="0" w:color="auto"/>
                <w:right w:val="none" w:sz="0" w:space="0" w:color="auto"/>
              </w:divBdr>
            </w:div>
            <w:div w:id="753815576">
              <w:marLeft w:val="0"/>
              <w:marRight w:val="0"/>
              <w:marTop w:val="0"/>
              <w:marBottom w:val="0"/>
              <w:divBdr>
                <w:top w:val="none" w:sz="0" w:space="0" w:color="auto"/>
                <w:left w:val="none" w:sz="0" w:space="0" w:color="auto"/>
                <w:bottom w:val="none" w:sz="0" w:space="0" w:color="auto"/>
                <w:right w:val="none" w:sz="0" w:space="0" w:color="auto"/>
              </w:divBdr>
            </w:div>
            <w:div w:id="851379623">
              <w:marLeft w:val="0"/>
              <w:marRight w:val="0"/>
              <w:marTop w:val="0"/>
              <w:marBottom w:val="0"/>
              <w:divBdr>
                <w:top w:val="none" w:sz="0" w:space="0" w:color="auto"/>
                <w:left w:val="none" w:sz="0" w:space="0" w:color="auto"/>
                <w:bottom w:val="none" w:sz="0" w:space="0" w:color="auto"/>
                <w:right w:val="none" w:sz="0" w:space="0" w:color="auto"/>
              </w:divBdr>
            </w:div>
            <w:div w:id="975061079">
              <w:marLeft w:val="0"/>
              <w:marRight w:val="0"/>
              <w:marTop w:val="0"/>
              <w:marBottom w:val="0"/>
              <w:divBdr>
                <w:top w:val="none" w:sz="0" w:space="0" w:color="auto"/>
                <w:left w:val="none" w:sz="0" w:space="0" w:color="auto"/>
                <w:bottom w:val="none" w:sz="0" w:space="0" w:color="auto"/>
                <w:right w:val="none" w:sz="0" w:space="0" w:color="auto"/>
              </w:divBdr>
            </w:div>
            <w:div w:id="1090390752">
              <w:marLeft w:val="0"/>
              <w:marRight w:val="0"/>
              <w:marTop w:val="0"/>
              <w:marBottom w:val="0"/>
              <w:divBdr>
                <w:top w:val="none" w:sz="0" w:space="0" w:color="auto"/>
                <w:left w:val="none" w:sz="0" w:space="0" w:color="auto"/>
                <w:bottom w:val="none" w:sz="0" w:space="0" w:color="auto"/>
                <w:right w:val="none" w:sz="0" w:space="0" w:color="auto"/>
              </w:divBdr>
            </w:div>
            <w:div w:id="1196382612">
              <w:marLeft w:val="0"/>
              <w:marRight w:val="0"/>
              <w:marTop w:val="0"/>
              <w:marBottom w:val="0"/>
              <w:divBdr>
                <w:top w:val="none" w:sz="0" w:space="0" w:color="auto"/>
                <w:left w:val="none" w:sz="0" w:space="0" w:color="auto"/>
                <w:bottom w:val="none" w:sz="0" w:space="0" w:color="auto"/>
                <w:right w:val="none" w:sz="0" w:space="0" w:color="auto"/>
              </w:divBdr>
            </w:div>
            <w:div w:id="1278096641">
              <w:marLeft w:val="0"/>
              <w:marRight w:val="0"/>
              <w:marTop w:val="0"/>
              <w:marBottom w:val="0"/>
              <w:divBdr>
                <w:top w:val="none" w:sz="0" w:space="0" w:color="auto"/>
                <w:left w:val="none" w:sz="0" w:space="0" w:color="auto"/>
                <w:bottom w:val="none" w:sz="0" w:space="0" w:color="auto"/>
                <w:right w:val="none" w:sz="0" w:space="0" w:color="auto"/>
              </w:divBdr>
            </w:div>
            <w:div w:id="1432119545">
              <w:marLeft w:val="0"/>
              <w:marRight w:val="0"/>
              <w:marTop w:val="0"/>
              <w:marBottom w:val="0"/>
              <w:divBdr>
                <w:top w:val="none" w:sz="0" w:space="0" w:color="auto"/>
                <w:left w:val="none" w:sz="0" w:space="0" w:color="auto"/>
                <w:bottom w:val="none" w:sz="0" w:space="0" w:color="auto"/>
                <w:right w:val="none" w:sz="0" w:space="0" w:color="auto"/>
              </w:divBdr>
            </w:div>
            <w:div w:id="1477334612">
              <w:marLeft w:val="0"/>
              <w:marRight w:val="0"/>
              <w:marTop w:val="0"/>
              <w:marBottom w:val="0"/>
              <w:divBdr>
                <w:top w:val="none" w:sz="0" w:space="0" w:color="auto"/>
                <w:left w:val="none" w:sz="0" w:space="0" w:color="auto"/>
                <w:bottom w:val="none" w:sz="0" w:space="0" w:color="auto"/>
                <w:right w:val="none" w:sz="0" w:space="0" w:color="auto"/>
              </w:divBdr>
            </w:div>
            <w:div w:id="1570000718">
              <w:marLeft w:val="0"/>
              <w:marRight w:val="0"/>
              <w:marTop w:val="0"/>
              <w:marBottom w:val="0"/>
              <w:divBdr>
                <w:top w:val="none" w:sz="0" w:space="0" w:color="auto"/>
                <w:left w:val="none" w:sz="0" w:space="0" w:color="auto"/>
                <w:bottom w:val="none" w:sz="0" w:space="0" w:color="auto"/>
                <w:right w:val="none" w:sz="0" w:space="0" w:color="auto"/>
              </w:divBdr>
            </w:div>
            <w:div w:id="1583493191">
              <w:marLeft w:val="0"/>
              <w:marRight w:val="0"/>
              <w:marTop w:val="0"/>
              <w:marBottom w:val="0"/>
              <w:divBdr>
                <w:top w:val="none" w:sz="0" w:space="0" w:color="auto"/>
                <w:left w:val="none" w:sz="0" w:space="0" w:color="auto"/>
                <w:bottom w:val="none" w:sz="0" w:space="0" w:color="auto"/>
                <w:right w:val="none" w:sz="0" w:space="0" w:color="auto"/>
              </w:divBdr>
            </w:div>
            <w:div w:id="1660379192">
              <w:marLeft w:val="0"/>
              <w:marRight w:val="0"/>
              <w:marTop w:val="0"/>
              <w:marBottom w:val="0"/>
              <w:divBdr>
                <w:top w:val="none" w:sz="0" w:space="0" w:color="auto"/>
                <w:left w:val="none" w:sz="0" w:space="0" w:color="auto"/>
                <w:bottom w:val="none" w:sz="0" w:space="0" w:color="auto"/>
                <w:right w:val="none" w:sz="0" w:space="0" w:color="auto"/>
              </w:divBdr>
            </w:div>
            <w:div w:id="1829589063">
              <w:marLeft w:val="0"/>
              <w:marRight w:val="0"/>
              <w:marTop w:val="0"/>
              <w:marBottom w:val="0"/>
              <w:divBdr>
                <w:top w:val="none" w:sz="0" w:space="0" w:color="auto"/>
                <w:left w:val="none" w:sz="0" w:space="0" w:color="auto"/>
                <w:bottom w:val="none" w:sz="0" w:space="0" w:color="auto"/>
                <w:right w:val="none" w:sz="0" w:space="0" w:color="auto"/>
              </w:divBdr>
            </w:div>
            <w:div w:id="1860242607">
              <w:marLeft w:val="0"/>
              <w:marRight w:val="0"/>
              <w:marTop w:val="0"/>
              <w:marBottom w:val="0"/>
              <w:divBdr>
                <w:top w:val="none" w:sz="0" w:space="0" w:color="auto"/>
                <w:left w:val="none" w:sz="0" w:space="0" w:color="auto"/>
                <w:bottom w:val="none" w:sz="0" w:space="0" w:color="auto"/>
                <w:right w:val="none" w:sz="0" w:space="0" w:color="auto"/>
              </w:divBdr>
            </w:div>
            <w:div w:id="1921795066">
              <w:marLeft w:val="0"/>
              <w:marRight w:val="0"/>
              <w:marTop w:val="0"/>
              <w:marBottom w:val="0"/>
              <w:divBdr>
                <w:top w:val="none" w:sz="0" w:space="0" w:color="auto"/>
                <w:left w:val="none" w:sz="0" w:space="0" w:color="auto"/>
                <w:bottom w:val="none" w:sz="0" w:space="0" w:color="auto"/>
                <w:right w:val="none" w:sz="0" w:space="0" w:color="auto"/>
              </w:divBdr>
            </w:div>
            <w:div w:id="1933126540">
              <w:marLeft w:val="0"/>
              <w:marRight w:val="0"/>
              <w:marTop w:val="0"/>
              <w:marBottom w:val="0"/>
              <w:divBdr>
                <w:top w:val="none" w:sz="0" w:space="0" w:color="auto"/>
                <w:left w:val="none" w:sz="0" w:space="0" w:color="auto"/>
                <w:bottom w:val="none" w:sz="0" w:space="0" w:color="auto"/>
                <w:right w:val="none" w:sz="0" w:space="0" w:color="auto"/>
              </w:divBdr>
            </w:div>
            <w:div w:id="2066054832">
              <w:marLeft w:val="0"/>
              <w:marRight w:val="0"/>
              <w:marTop w:val="0"/>
              <w:marBottom w:val="0"/>
              <w:divBdr>
                <w:top w:val="none" w:sz="0" w:space="0" w:color="auto"/>
                <w:left w:val="none" w:sz="0" w:space="0" w:color="auto"/>
                <w:bottom w:val="none" w:sz="0" w:space="0" w:color="auto"/>
                <w:right w:val="none" w:sz="0" w:space="0" w:color="auto"/>
              </w:divBdr>
            </w:div>
          </w:divsChild>
        </w:div>
        <w:div w:id="1089615800">
          <w:marLeft w:val="0"/>
          <w:marRight w:val="0"/>
          <w:marTop w:val="0"/>
          <w:marBottom w:val="0"/>
          <w:divBdr>
            <w:top w:val="none" w:sz="0" w:space="0" w:color="auto"/>
            <w:left w:val="none" w:sz="0" w:space="0" w:color="auto"/>
            <w:bottom w:val="none" w:sz="0" w:space="0" w:color="auto"/>
            <w:right w:val="none" w:sz="0" w:space="0" w:color="auto"/>
          </w:divBdr>
          <w:divsChild>
            <w:div w:id="125247687">
              <w:marLeft w:val="0"/>
              <w:marRight w:val="0"/>
              <w:marTop w:val="0"/>
              <w:marBottom w:val="0"/>
              <w:divBdr>
                <w:top w:val="none" w:sz="0" w:space="0" w:color="auto"/>
                <w:left w:val="none" w:sz="0" w:space="0" w:color="auto"/>
                <w:bottom w:val="none" w:sz="0" w:space="0" w:color="auto"/>
                <w:right w:val="none" w:sz="0" w:space="0" w:color="auto"/>
              </w:divBdr>
            </w:div>
            <w:div w:id="143590226">
              <w:marLeft w:val="0"/>
              <w:marRight w:val="0"/>
              <w:marTop w:val="0"/>
              <w:marBottom w:val="0"/>
              <w:divBdr>
                <w:top w:val="none" w:sz="0" w:space="0" w:color="auto"/>
                <w:left w:val="none" w:sz="0" w:space="0" w:color="auto"/>
                <w:bottom w:val="none" w:sz="0" w:space="0" w:color="auto"/>
                <w:right w:val="none" w:sz="0" w:space="0" w:color="auto"/>
              </w:divBdr>
            </w:div>
            <w:div w:id="318583703">
              <w:marLeft w:val="0"/>
              <w:marRight w:val="0"/>
              <w:marTop w:val="0"/>
              <w:marBottom w:val="0"/>
              <w:divBdr>
                <w:top w:val="none" w:sz="0" w:space="0" w:color="auto"/>
                <w:left w:val="none" w:sz="0" w:space="0" w:color="auto"/>
                <w:bottom w:val="none" w:sz="0" w:space="0" w:color="auto"/>
                <w:right w:val="none" w:sz="0" w:space="0" w:color="auto"/>
              </w:divBdr>
            </w:div>
            <w:div w:id="383599865">
              <w:marLeft w:val="0"/>
              <w:marRight w:val="0"/>
              <w:marTop w:val="0"/>
              <w:marBottom w:val="0"/>
              <w:divBdr>
                <w:top w:val="none" w:sz="0" w:space="0" w:color="auto"/>
                <w:left w:val="none" w:sz="0" w:space="0" w:color="auto"/>
                <w:bottom w:val="none" w:sz="0" w:space="0" w:color="auto"/>
                <w:right w:val="none" w:sz="0" w:space="0" w:color="auto"/>
              </w:divBdr>
            </w:div>
            <w:div w:id="481852761">
              <w:marLeft w:val="0"/>
              <w:marRight w:val="0"/>
              <w:marTop w:val="0"/>
              <w:marBottom w:val="0"/>
              <w:divBdr>
                <w:top w:val="none" w:sz="0" w:space="0" w:color="auto"/>
                <w:left w:val="none" w:sz="0" w:space="0" w:color="auto"/>
                <w:bottom w:val="none" w:sz="0" w:space="0" w:color="auto"/>
                <w:right w:val="none" w:sz="0" w:space="0" w:color="auto"/>
              </w:divBdr>
            </w:div>
            <w:div w:id="498468816">
              <w:marLeft w:val="0"/>
              <w:marRight w:val="0"/>
              <w:marTop w:val="0"/>
              <w:marBottom w:val="0"/>
              <w:divBdr>
                <w:top w:val="none" w:sz="0" w:space="0" w:color="auto"/>
                <w:left w:val="none" w:sz="0" w:space="0" w:color="auto"/>
                <w:bottom w:val="none" w:sz="0" w:space="0" w:color="auto"/>
                <w:right w:val="none" w:sz="0" w:space="0" w:color="auto"/>
              </w:divBdr>
            </w:div>
            <w:div w:id="587427493">
              <w:marLeft w:val="0"/>
              <w:marRight w:val="0"/>
              <w:marTop w:val="0"/>
              <w:marBottom w:val="0"/>
              <w:divBdr>
                <w:top w:val="none" w:sz="0" w:space="0" w:color="auto"/>
                <w:left w:val="none" w:sz="0" w:space="0" w:color="auto"/>
                <w:bottom w:val="none" w:sz="0" w:space="0" w:color="auto"/>
                <w:right w:val="none" w:sz="0" w:space="0" w:color="auto"/>
              </w:divBdr>
            </w:div>
            <w:div w:id="601913684">
              <w:marLeft w:val="0"/>
              <w:marRight w:val="0"/>
              <w:marTop w:val="0"/>
              <w:marBottom w:val="0"/>
              <w:divBdr>
                <w:top w:val="none" w:sz="0" w:space="0" w:color="auto"/>
                <w:left w:val="none" w:sz="0" w:space="0" w:color="auto"/>
                <w:bottom w:val="none" w:sz="0" w:space="0" w:color="auto"/>
                <w:right w:val="none" w:sz="0" w:space="0" w:color="auto"/>
              </w:divBdr>
            </w:div>
            <w:div w:id="869416529">
              <w:marLeft w:val="0"/>
              <w:marRight w:val="0"/>
              <w:marTop w:val="0"/>
              <w:marBottom w:val="0"/>
              <w:divBdr>
                <w:top w:val="none" w:sz="0" w:space="0" w:color="auto"/>
                <w:left w:val="none" w:sz="0" w:space="0" w:color="auto"/>
                <w:bottom w:val="none" w:sz="0" w:space="0" w:color="auto"/>
                <w:right w:val="none" w:sz="0" w:space="0" w:color="auto"/>
              </w:divBdr>
            </w:div>
            <w:div w:id="1146513941">
              <w:marLeft w:val="0"/>
              <w:marRight w:val="0"/>
              <w:marTop w:val="0"/>
              <w:marBottom w:val="0"/>
              <w:divBdr>
                <w:top w:val="none" w:sz="0" w:space="0" w:color="auto"/>
                <w:left w:val="none" w:sz="0" w:space="0" w:color="auto"/>
                <w:bottom w:val="none" w:sz="0" w:space="0" w:color="auto"/>
                <w:right w:val="none" w:sz="0" w:space="0" w:color="auto"/>
              </w:divBdr>
            </w:div>
            <w:div w:id="1161121718">
              <w:marLeft w:val="0"/>
              <w:marRight w:val="0"/>
              <w:marTop w:val="0"/>
              <w:marBottom w:val="0"/>
              <w:divBdr>
                <w:top w:val="none" w:sz="0" w:space="0" w:color="auto"/>
                <w:left w:val="none" w:sz="0" w:space="0" w:color="auto"/>
                <w:bottom w:val="none" w:sz="0" w:space="0" w:color="auto"/>
                <w:right w:val="none" w:sz="0" w:space="0" w:color="auto"/>
              </w:divBdr>
            </w:div>
            <w:div w:id="1222525764">
              <w:marLeft w:val="0"/>
              <w:marRight w:val="0"/>
              <w:marTop w:val="0"/>
              <w:marBottom w:val="0"/>
              <w:divBdr>
                <w:top w:val="none" w:sz="0" w:space="0" w:color="auto"/>
                <w:left w:val="none" w:sz="0" w:space="0" w:color="auto"/>
                <w:bottom w:val="none" w:sz="0" w:space="0" w:color="auto"/>
                <w:right w:val="none" w:sz="0" w:space="0" w:color="auto"/>
              </w:divBdr>
            </w:div>
            <w:div w:id="1295480996">
              <w:marLeft w:val="0"/>
              <w:marRight w:val="0"/>
              <w:marTop w:val="0"/>
              <w:marBottom w:val="0"/>
              <w:divBdr>
                <w:top w:val="none" w:sz="0" w:space="0" w:color="auto"/>
                <w:left w:val="none" w:sz="0" w:space="0" w:color="auto"/>
                <w:bottom w:val="none" w:sz="0" w:space="0" w:color="auto"/>
                <w:right w:val="none" w:sz="0" w:space="0" w:color="auto"/>
              </w:divBdr>
            </w:div>
            <w:div w:id="1327633681">
              <w:marLeft w:val="0"/>
              <w:marRight w:val="0"/>
              <w:marTop w:val="0"/>
              <w:marBottom w:val="0"/>
              <w:divBdr>
                <w:top w:val="none" w:sz="0" w:space="0" w:color="auto"/>
                <w:left w:val="none" w:sz="0" w:space="0" w:color="auto"/>
                <w:bottom w:val="none" w:sz="0" w:space="0" w:color="auto"/>
                <w:right w:val="none" w:sz="0" w:space="0" w:color="auto"/>
              </w:divBdr>
            </w:div>
            <w:div w:id="1429809732">
              <w:marLeft w:val="0"/>
              <w:marRight w:val="0"/>
              <w:marTop w:val="0"/>
              <w:marBottom w:val="0"/>
              <w:divBdr>
                <w:top w:val="none" w:sz="0" w:space="0" w:color="auto"/>
                <w:left w:val="none" w:sz="0" w:space="0" w:color="auto"/>
                <w:bottom w:val="none" w:sz="0" w:space="0" w:color="auto"/>
                <w:right w:val="none" w:sz="0" w:space="0" w:color="auto"/>
              </w:divBdr>
            </w:div>
            <w:div w:id="1530532238">
              <w:marLeft w:val="0"/>
              <w:marRight w:val="0"/>
              <w:marTop w:val="0"/>
              <w:marBottom w:val="0"/>
              <w:divBdr>
                <w:top w:val="none" w:sz="0" w:space="0" w:color="auto"/>
                <w:left w:val="none" w:sz="0" w:space="0" w:color="auto"/>
                <w:bottom w:val="none" w:sz="0" w:space="0" w:color="auto"/>
                <w:right w:val="none" w:sz="0" w:space="0" w:color="auto"/>
              </w:divBdr>
            </w:div>
            <w:div w:id="1541013675">
              <w:marLeft w:val="0"/>
              <w:marRight w:val="0"/>
              <w:marTop w:val="0"/>
              <w:marBottom w:val="0"/>
              <w:divBdr>
                <w:top w:val="none" w:sz="0" w:space="0" w:color="auto"/>
                <w:left w:val="none" w:sz="0" w:space="0" w:color="auto"/>
                <w:bottom w:val="none" w:sz="0" w:space="0" w:color="auto"/>
                <w:right w:val="none" w:sz="0" w:space="0" w:color="auto"/>
              </w:divBdr>
            </w:div>
            <w:div w:id="1711881618">
              <w:marLeft w:val="0"/>
              <w:marRight w:val="0"/>
              <w:marTop w:val="0"/>
              <w:marBottom w:val="0"/>
              <w:divBdr>
                <w:top w:val="none" w:sz="0" w:space="0" w:color="auto"/>
                <w:left w:val="none" w:sz="0" w:space="0" w:color="auto"/>
                <w:bottom w:val="none" w:sz="0" w:space="0" w:color="auto"/>
                <w:right w:val="none" w:sz="0" w:space="0" w:color="auto"/>
              </w:divBdr>
            </w:div>
            <w:div w:id="1869174432">
              <w:marLeft w:val="0"/>
              <w:marRight w:val="0"/>
              <w:marTop w:val="0"/>
              <w:marBottom w:val="0"/>
              <w:divBdr>
                <w:top w:val="none" w:sz="0" w:space="0" w:color="auto"/>
                <w:left w:val="none" w:sz="0" w:space="0" w:color="auto"/>
                <w:bottom w:val="none" w:sz="0" w:space="0" w:color="auto"/>
                <w:right w:val="none" w:sz="0" w:space="0" w:color="auto"/>
              </w:divBdr>
            </w:div>
            <w:div w:id="2011449086">
              <w:marLeft w:val="0"/>
              <w:marRight w:val="0"/>
              <w:marTop w:val="0"/>
              <w:marBottom w:val="0"/>
              <w:divBdr>
                <w:top w:val="none" w:sz="0" w:space="0" w:color="auto"/>
                <w:left w:val="none" w:sz="0" w:space="0" w:color="auto"/>
                <w:bottom w:val="none" w:sz="0" w:space="0" w:color="auto"/>
                <w:right w:val="none" w:sz="0" w:space="0" w:color="auto"/>
              </w:divBdr>
            </w:div>
          </w:divsChild>
        </w:div>
        <w:div w:id="1102190992">
          <w:marLeft w:val="0"/>
          <w:marRight w:val="0"/>
          <w:marTop w:val="0"/>
          <w:marBottom w:val="0"/>
          <w:divBdr>
            <w:top w:val="none" w:sz="0" w:space="0" w:color="auto"/>
            <w:left w:val="none" w:sz="0" w:space="0" w:color="auto"/>
            <w:bottom w:val="none" w:sz="0" w:space="0" w:color="auto"/>
            <w:right w:val="none" w:sz="0" w:space="0" w:color="auto"/>
          </w:divBdr>
          <w:divsChild>
            <w:div w:id="61100825">
              <w:marLeft w:val="0"/>
              <w:marRight w:val="0"/>
              <w:marTop w:val="0"/>
              <w:marBottom w:val="0"/>
              <w:divBdr>
                <w:top w:val="none" w:sz="0" w:space="0" w:color="auto"/>
                <w:left w:val="none" w:sz="0" w:space="0" w:color="auto"/>
                <w:bottom w:val="none" w:sz="0" w:space="0" w:color="auto"/>
                <w:right w:val="none" w:sz="0" w:space="0" w:color="auto"/>
              </w:divBdr>
            </w:div>
            <w:div w:id="147869889">
              <w:marLeft w:val="0"/>
              <w:marRight w:val="0"/>
              <w:marTop w:val="0"/>
              <w:marBottom w:val="0"/>
              <w:divBdr>
                <w:top w:val="none" w:sz="0" w:space="0" w:color="auto"/>
                <w:left w:val="none" w:sz="0" w:space="0" w:color="auto"/>
                <w:bottom w:val="none" w:sz="0" w:space="0" w:color="auto"/>
                <w:right w:val="none" w:sz="0" w:space="0" w:color="auto"/>
              </w:divBdr>
            </w:div>
            <w:div w:id="245697905">
              <w:marLeft w:val="0"/>
              <w:marRight w:val="0"/>
              <w:marTop w:val="0"/>
              <w:marBottom w:val="0"/>
              <w:divBdr>
                <w:top w:val="none" w:sz="0" w:space="0" w:color="auto"/>
                <w:left w:val="none" w:sz="0" w:space="0" w:color="auto"/>
                <w:bottom w:val="none" w:sz="0" w:space="0" w:color="auto"/>
                <w:right w:val="none" w:sz="0" w:space="0" w:color="auto"/>
              </w:divBdr>
            </w:div>
            <w:div w:id="348529741">
              <w:marLeft w:val="0"/>
              <w:marRight w:val="0"/>
              <w:marTop w:val="0"/>
              <w:marBottom w:val="0"/>
              <w:divBdr>
                <w:top w:val="none" w:sz="0" w:space="0" w:color="auto"/>
                <w:left w:val="none" w:sz="0" w:space="0" w:color="auto"/>
                <w:bottom w:val="none" w:sz="0" w:space="0" w:color="auto"/>
                <w:right w:val="none" w:sz="0" w:space="0" w:color="auto"/>
              </w:divBdr>
            </w:div>
            <w:div w:id="362681335">
              <w:marLeft w:val="0"/>
              <w:marRight w:val="0"/>
              <w:marTop w:val="0"/>
              <w:marBottom w:val="0"/>
              <w:divBdr>
                <w:top w:val="none" w:sz="0" w:space="0" w:color="auto"/>
                <w:left w:val="none" w:sz="0" w:space="0" w:color="auto"/>
                <w:bottom w:val="none" w:sz="0" w:space="0" w:color="auto"/>
                <w:right w:val="none" w:sz="0" w:space="0" w:color="auto"/>
              </w:divBdr>
            </w:div>
            <w:div w:id="672684999">
              <w:marLeft w:val="0"/>
              <w:marRight w:val="0"/>
              <w:marTop w:val="0"/>
              <w:marBottom w:val="0"/>
              <w:divBdr>
                <w:top w:val="none" w:sz="0" w:space="0" w:color="auto"/>
                <w:left w:val="none" w:sz="0" w:space="0" w:color="auto"/>
                <w:bottom w:val="none" w:sz="0" w:space="0" w:color="auto"/>
                <w:right w:val="none" w:sz="0" w:space="0" w:color="auto"/>
              </w:divBdr>
            </w:div>
            <w:div w:id="750397927">
              <w:marLeft w:val="0"/>
              <w:marRight w:val="0"/>
              <w:marTop w:val="0"/>
              <w:marBottom w:val="0"/>
              <w:divBdr>
                <w:top w:val="none" w:sz="0" w:space="0" w:color="auto"/>
                <w:left w:val="none" w:sz="0" w:space="0" w:color="auto"/>
                <w:bottom w:val="none" w:sz="0" w:space="0" w:color="auto"/>
                <w:right w:val="none" w:sz="0" w:space="0" w:color="auto"/>
              </w:divBdr>
            </w:div>
            <w:div w:id="842628271">
              <w:marLeft w:val="0"/>
              <w:marRight w:val="0"/>
              <w:marTop w:val="0"/>
              <w:marBottom w:val="0"/>
              <w:divBdr>
                <w:top w:val="none" w:sz="0" w:space="0" w:color="auto"/>
                <w:left w:val="none" w:sz="0" w:space="0" w:color="auto"/>
                <w:bottom w:val="none" w:sz="0" w:space="0" w:color="auto"/>
                <w:right w:val="none" w:sz="0" w:space="0" w:color="auto"/>
              </w:divBdr>
            </w:div>
            <w:div w:id="870386648">
              <w:marLeft w:val="0"/>
              <w:marRight w:val="0"/>
              <w:marTop w:val="0"/>
              <w:marBottom w:val="0"/>
              <w:divBdr>
                <w:top w:val="none" w:sz="0" w:space="0" w:color="auto"/>
                <w:left w:val="none" w:sz="0" w:space="0" w:color="auto"/>
                <w:bottom w:val="none" w:sz="0" w:space="0" w:color="auto"/>
                <w:right w:val="none" w:sz="0" w:space="0" w:color="auto"/>
              </w:divBdr>
            </w:div>
            <w:div w:id="877164477">
              <w:marLeft w:val="0"/>
              <w:marRight w:val="0"/>
              <w:marTop w:val="0"/>
              <w:marBottom w:val="0"/>
              <w:divBdr>
                <w:top w:val="none" w:sz="0" w:space="0" w:color="auto"/>
                <w:left w:val="none" w:sz="0" w:space="0" w:color="auto"/>
                <w:bottom w:val="none" w:sz="0" w:space="0" w:color="auto"/>
                <w:right w:val="none" w:sz="0" w:space="0" w:color="auto"/>
              </w:divBdr>
            </w:div>
            <w:div w:id="1148478787">
              <w:marLeft w:val="0"/>
              <w:marRight w:val="0"/>
              <w:marTop w:val="0"/>
              <w:marBottom w:val="0"/>
              <w:divBdr>
                <w:top w:val="none" w:sz="0" w:space="0" w:color="auto"/>
                <w:left w:val="none" w:sz="0" w:space="0" w:color="auto"/>
                <w:bottom w:val="none" w:sz="0" w:space="0" w:color="auto"/>
                <w:right w:val="none" w:sz="0" w:space="0" w:color="auto"/>
              </w:divBdr>
            </w:div>
            <w:div w:id="1187015776">
              <w:marLeft w:val="0"/>
              <w:marRight w:val="0"/>
              <w:marTop w:val="0"/>
              <w:marBottom w:val="0"/>
              <w:divBdr>
                <w:top w:val="none" w:sz="0" w:space="0" w:color="auto"/>
                <w:left w:val="none" w:sz="0" w:space="0" w:color="auto"/>
                <w:bottom w:val="none" w:sz="0" w:space="0" w:color="auto"/>
                <w:right w:val="none" w:sz="0" w:space="0" w:color="auto"/>
              </w:divBdr>
            </w:div>
            <w:div w:id="1550527991">
              <w:marLeft w:val="0"/>
              <w:marRight w:val="0"/>
              <w:marTop w:val="0"/>
              <w:marBottom w:val="0"/>
              <w:divBdr>
                <w:top w:val="none" w:sz="0" w:space="0" w:color="auto"/>
                <w:left w:val="none" w:sz="0" w:space="0" w:color="auto"/>
                <w:bottom w:val="none" w:sz="0" w:space="0" w:color="auto"/>
                <w:right w:val="none" w:sz="0" w:space="0" w:color="auto"/>
              </w:divBdr>
            </w:div>
            <w:div w:id="1560827904">
              <w:marLeft w:val="0"/>
              <w:marRight w:val="0"/>
              <w:marTop w:val="0"/>
              <w:marBottom w:val="0"/>
              <w:divBdr>
                <w:top w:val="none" w:sz="0" w:space="0" w:color="auto"/>
                <w:left w:val="none" w:sz="0" w:space="0" w:color="auto"/>
                <w:bottom w:val="none" w:sz="0" w:space="0" w:color="auto"/>
                <w:right w:val="none" w:sz="0" w:space="0" w:color="auto"/>
              </w:divBdr>
            </w:div>
            <w:div w:id="1578128122">
              <w:marLeft w:val="0"/>
              <w:marRight w:val="0"/>
              <w:marTop w:val="0"/>
              <w:marBottom w:val="0"/>
              <w:divBdr>
                <w:top w:val="none" w:sz="0" w:space="0" w:color="auto"/>
                <w:left w:val="none" w:sz="0" w:space="0" w:color="auto"/>
                <w:bottom w:val="none" w:sz="0" w:space="0" w:color="auto"/>
                <w:right w:val="none" w:sz="0" w:space="0" w:color="auto"/>
              </w:divBdr>
            </w:div>
            <w:div w:id="1601794605">
              <w:marLeft w:val="0"/>
              <w:marRight w:val="0"/>
              <w:marTop w:val="0"/>
              <w:marBottom w:val="0"/>
              <w:divBdr>
                <w:top w:val="none" w:sz="0" w:space="0" w:color="auto"/>
                <w:left w:val="none" w:sz="0" w:space="0" w:color="auto"/>
                <w:bottom w:val="none" w:sz="0" w:space="0" w:color="auto"/>
                <w:right w:val="none" w:sz="0" w:space="0" w:color="auto"/>
              </w:divBdr>
            </w:div>
            <w:div w:id="1852452262">
              <w:marLeft w:val="0"/>
              <w:marRight w:val="0"/>
              <w:marTop w:val="0"/>
              <w:marBottom w:val="0"/>
              <w:divBdr>
                <w:top w:val="none" w:sz="0" w:space="0" w:color="auto"/>
                <w:left w:val="none" w:sz="0" w:space="0" w:color="auto"/>
                <w:bottom w:val="none" w:sz="0" w:space="0" w:color="auto"/>
                <w:right w:val="none" w:sz="0" w:space="0" w:color="auto"/>
              </w:divBdr>
            </w:div>
            <w:div w:id="1890334208">
              <w:marLeft w:val="0"/>
              <w:marRight w:val="0"/>
              <w:marTop w:val="0"/>
              <w:marBottom w:val="0"/>
              <w:divBdr>
                <w:top w:val="none" w:sz="0" w:space="0" w:color="auto"/>
                <w:left w:val="none" w:sz="0" w:space="0" w:color="auto"/>
                <w:bottom w:val="none" w:sz="0" w:space="0" w:color="auto"/>
                <w:right w:val="none" w:sz="0" w:space="0" w:color="auto"/>
              </w:divBdr>
            </w:div>
            <w:div w:id="1928493093">
              <w:marLeft w:val="0"/>
              <w:marRight w:val="0"/>
              <w:marTop w:val="0"/>
              <w:marBottom w:val="0"/>
              <w:divBdr>
                <w:top w:val="none" w:sz="0" w:space="0" w:color="auto"/>
                <w:left w:val="none" w:sz="0" w:space="0" w:color="auto"/>
                <w:bottom w:val="none" w:sz="0" w:space="0" w:color="auto"/>
                <w:right w:val="none" w:sz="0" w:space="0" w:color="auto"/>
              </w:divBdr>
            </w:div>
            <w:div w:id="2088575789">
              <w:marLeft w:val="0"/>
              <w:marRight w:val="0"/>
              <w:marTop w:val="0"/>
              <w:marBottom w:val="0"/>
              <w:divBdr>
                <w:top w:val="none" w:sz="0" w:space="0" w:color="auto"/>
                <w:left w:val="none" w:sz="0" w:space="0" w:color="auto"/>
                <w:bottom w:val="none" w:sz="0" w:space="0" w:color="auto"/>
                <w:right w:val="none" w:sz="0" w:space="0" w:color="auto"/>
              </w:divBdr>
            </w:div>
          </w:divsChild>
        </w:div>
        <w:div w:id="1631590107">
          <w:marLeft w:val="0"/>
          <w:marRight w:val="0"/>
          <w:marTop w:val="0"/>
          <w:marBottom w:val="0"/>
          <w:divBdr>
            <w:top w:val="none" w:sz="0" w:space="0" w:color="auto"/>
            <w:left w:val="none" w:sz="0" w:space="0" w:color="auto"/>
            <w:bottom w:val="none" w:sz="0" w:space="0" w:color="auto"/>
            <w:right w:val="none" w:sz="0" w:space="0" w:color="auto"/>
          </w:divBdr>
          <w:divsChild>
            <w:div w:id="152764957">
              <w:marLeft w:val="0"/>
              <w:marRight w:val="0"/>
              <w:marTop w:val="0"/>
              <w:marBottom w:val="0"/>
              <w:divBdr>
                <w:top w:val="none" w:sz="0" w:space="0" w:color="auto"/>
                <w:left w:val="none" w:sz="0" w:space="0" w:color="auto"/>
                <w:bottom w:val="none" w:sz="0" w:space="0" w:color="auto"/>
                <w:right w:val="none" w:sz="0" w:space="0" w:color="auto"/>
              </w:divBdr>
            </w:div>
            <w:div w:id="456682625">
              <w:marLeft w:val="0"/>
              <w:marRight w:val="0"/>
              <w:marTop w:val="0"/>
              <w:marBottom w:val="0"/>
              <w:divBdr>
                <w:top w:val="none" w:sz="0" w:space="0" w:color="auto"/>
                <w:left w:val="none" w:sz="0" w:space="0" w:color="auto"/>
                <w:bottom w:val="none" w:sz="0" w:space="0" w:color="auto"/>
                <w:right w:val="none" w:sz="0" w:space="0" w:color="auto"/>
              </w:divBdr>
            </w:div>
            <w:div w:id="689111638">
              <w:marLeft w:val="0"/>
              <w:marRight w:val="0"/>
              <w:marTop w:val="0"/>
              <w:marBottom w:val="0"/>
              <w:divBdr>
                <w:top w:val="none" w:sz="0" w:space="0" w:color="auto"/>
                <w:left w:val="none" w:sz="0" w:space="0" w:color="auto"/>
                <w:bottom w:val="none" w:sz="0" w:space="0" w:color="auto"/>
                <w:right w:val="none" w:sz="0" w:space="0" w:color="auto"/>
              </w:divBdr>
            </w:div>
            <w:div w:id="693847081">
              <w:marLeft w:val="0"/>
              <w:marRight w:val="0"/>
              <w:marTop w:val="0"/>
              <w:marBottom w:val="0"/>
              <w:divBdr>
                <w:top w:val="none" w:sz="0" w:space="0" w:color="auto"/>
                <w:left w:val="none" w:sz="0" w:space="0" w:color="auto"/>
                <w:bottom w:val="none" w:sz="0" w:space="0" w:color="auto"/>
                <w:right w:val="none" w:sz="0" w:space="0" w:color="auto"/>
              </w:divBdr>
            </w:div>
            <w:div w:id="716396837">
              <w:marLeft w:val="0"/>
              <w:marRight w:val="0"/>
              <w:marTop w:val="0"/>
              <w:marBottom w:val="0"/>
              <w:divBdr>
                <w:top w:val="none" w:sz="0" w:space="0" w:color="auto"/>
                <w:left w:val="none" w:sz="0" w:space="0" w:color="auto"/>
                <w:bottom w:val="none" w:sz="0" w:space="0" w:color="auto"/>
                <w:right w:val="none" w:sz="0" w:space="0" w:color="auto"/>
              </w:divBdr>
            </w:div>
            <w:div w:id="719523179">
              <w:marLeft w:val="0"/>
              <w:marRight w:val="0"/>
              <w:marTop w:val="0"/>
              <w:marBottom w:val="0"/>
              <w:divBdr>
                <w:top w:val="none" w:sz="0" w:space="0" w:color="auto"/>
                <w:left w:val="none" w:sz="0" w:space="0" w:color="auto"/>
                <w:bottom w:val="none" w:sz="0" w:space="0" w:color="auto"/>
                <w:right w:val="none" w:sz="0" w:space="0" w:color="auto"/>
              </w:divBdr>
            </w:div>
            <w:div w:id="743718679">
              <w:marLeft w:val="0"/>
              <w:marRight w:val="0"/>
              <w:marTop w:val="0"/>
              <w:marBottom w:val="0"/>
              <w:divBdr>
                <w:top w:val="none" w:sz="0" w:space="0" w:color="auto"/>
                <w:left w:val="none" w:sz="0" w:space="0" w:color="auto"/>
                <w:bottom w:val="none" w:sz="0" w:space="0" w:color="auto"/>
                <w:right w:val="none" w:sz="0" w:space="0" w:color="auto"/>
              </w:divBdr>
            </w:div>
            <w:div w:id="855922419">
              <w:marLeft w:val="0"/>
              <w:marRight w:val="0"/>
              <w:marTop w:val="0"/>
              <w:marBottom w:val="0"/>
              <w:divBdr>
                <w:top w:val="none" w:sz="0" w:space="0" w:color="auto"/>
                <w:left w:val="none" w:sz="0" w:space="0" w:color="auto"/>
                <w:bottom w:val="none" w:sz="0" w:space="0" w:color="auto"/>
                <w:right w:val="none" w:sz="0" w:space="0" w:color="auto"/>
              </w:divBdr>
            </w:div>
            <w:div w:id="925384789">
              <w:marLeft w:val="0"/>
              <w:marRight w:val="0"/>
              <w:marTop w:val="0"/>
              <w:marBottom w:val="0"/>
              <w:divBdr>
                <w:top w:val="none" w:sz="0" w:space="0" w:color="auto"/>
                <w:left w:val="none" w:sz="0" w:space="0" w:color="auto"/>
                <w:bottom w:val="none" w:sz="0" w:space="0" w:color="auto"/>
                <w:right w:val="none" w:sz="0" w:space="0" w:color="auto"/>
              </w:divBdr>
            </w:div>
            <w:div w:id="1125542130">
              <w:marLeft w:val="0"/>
              <w:marRight w:val="0"/>
              <w:marTop w:val="0"/>
              <w:marBottom w:val="0"/>
              <w:divBdr>
                <w:top w:val="none" w:sz="0" w:space="0" w:color="auto"/>
                <w:left w:val="none" w:sz="0" w:space="0" w:color="auto"/>
                <w:bottom w:val="none" w:sz="0" w:space="0" w:color="auto"/>
                <w:right w:val="none" w:sz="0" w:space="0" w:color="auto"/>
              </w:divBdr>
            </w:div>
            <w:div w:id="1161694193">
              <w:marLeft w:val="0"/>
              <w:marRight w:val="0"/>
              <w:marTop w:val="0"/>
              <w:marBottom w:val="0"/>
              <w:divBdr>
                <w:top w:val="none" w:sz="0" w:space="0" w:color="auto"/>
                <w:left w:val="none" w:sz="0" w:space="0" w:color="auto"/>
                <w:bottom w:val="none" w:sz="0" w:space="0" w:color="auto"/>
                <w:right w:val="none" w:sz="0" w:space="0" w:color="auto"/>
              </w:divBdr>
            </w:div>
            <w:div w:id="1164780488">
              <w:marLeft w:val="0"/>
              <w:marRight w:val="0"/>
              <w:marTop w:val="0"/>
              <w:marBottom w:val="0"/>
              <w:divBdr>
                <w:top w:val="none" w:sz="0" w:space="0" w:color="auto"/>
                <w:left w:val="none" w:sz="0" w:space="0" w:color="auto"/>
                <w:bottom w:val="none" w:sz="0" w:space="0" w:color="auto"/>
                <w:right w:val="none" w:sz="0" w:space="0" w:color="auto"/>
              </w:divBdr>
            </w:div>
            <w:div w:id="1175221919">
              <w:marLeft w:val="0"/>
              <w:marRight w:val="0"/>
              <w:marTop w:val="0"/>
              <w:marBottom w:val="0"/>
              <w:divBdr>
                <w:top w:val="none" w:sz="0" w:space="0" w:color="auto"/>
                <w:left w:val="none" w:sz="0" w:space="0" w:color="auto"/>
                <w:bottom w:val="none" w:sz="0" w:space="0" w:color="auto"/>
                <w:right w:val="none" w:sz="0" w:space="0" w:color="auto"/>
              </w:divBdr>
            </w:div>
            <w:div w:id="1372147388">
              <w:marLeft w:val="0"/>
              <w:marRight w:val="0"/>
              <w:marTop w:val="0"/>
              <w:marBottom w:val="0"/>
              <w:divBdr>
                <w:top w:val="none" w:sz="0" w:space="0" w:color="auto"/>
                <w:left w:val="none" w:sz="0" w:space="0" w:color="auto"/>
                <w:bottom w:val="none" w:sz="0" w:space="0" w:color="auto"/>
                <w:right w:val="none" w:sz="0" w:space="0" w:color="auto"/>
              </w:divBdr>
            </w:div>
            <w:div w:id="1536575854">
              <w:marLeft w:val="0"/>
              <w:marRight w:val="0"/>
              <w:marTop w:val="0"/>
              <w:marBottom w:val="0"/>
              <w:divBdr>
                <w:top w:val="none" w:sz="0" w:space="0" w:color="auto"/>
                <w:left w:val="none" w:sz="0" w:space="0" w:color="auto"/>
                <w:bottom w:val="none" w:sz="0" w:space="0" w:color="auto"/>
                <w:right w:val="none" w:sz="0" w:space="0" w:color="auto"/>
              </w:divBdr>
            </w:div>
            <w:div w:id="1536894209">
              <w:marLeft w:val="0"/>
              <w:marRight w:val="0"/>
              <w:marTop w:val="0"/>
              <w:marBottom w:val="0"/>
              <w:divBdr>
                <w:top w:val="none" w:sz="0" w:space="0" w:color="auto"/>
                <w:left w:val="none" w:sz="0" w:space="0" w:color="auto"/>
                <w:bottom w:val="none" w:sz="0" w:space="0" w:color="auto"/>
                <w:right w:val="none" w:sz="0" w:space="0" w:color="auto"/>
              </w:divBdr>
            </w:div>
            <w:div w:id="1675456927">
              <w:marLeft w:val="0"/>
              <w:marRight w:val="0"/>
              <w:marTop w:val="0"/>
              <w:marBottom w:val="0"/>
              <w:divBdr>
                <w:top w:val="none" w:sz="0" w:space="0" w:color="auto"/>
                <w:left w:val="none" w:sz="0" w:space="0" w:color="auto"/>
                <w:bottom w:val="none" w:sz="0" w:space="0" w:color="auto"/>
                <w:right w:val="none" w:sz="0" w:space="0" w:color="auto"/>
              </w:divBdr>
            </w:div>
            <w:div w:id="1820687058">
              <w:marLeft w:val="0"/>
              <w:marRight w:val="0"/>
              <w:marTop w:val="0"/>
              <w:marBottom w:val="0"/>
              <w:divBdr>
                <w:top w:val="none" w:sz="0" w:space="0" w:color="auto"/>
                <w:left w:val="none" w:sz="0" w:space="0" w:color="auto"/>
                <w:bottom w:val="none" w:sz="0" w:space="0" w:color="auto"/>
                <w:right w:val="none" w:sz="0" w:space="0" w:color="auto"/>
              </w:divBdr>
            </w:div>
            <w:div w:id="2095666805">
              <w:marLeft w:val="0"/>
              <w:marRight w:val="0"/>
              <w:marTop w:val="0"/>
              <w:marBottom w:val="0"/>
              <w:divBdr>
                <w:top w:val="none" w:sz="0" w:space="0" w:color="auto"/>
                <w:left w:val="none" w:sz="0" w:space="0" w:color="auto"/>
                <w:bottom w:val="none" w:sz="0" w:space="0" w:color="auto"/>
                <w:right w:val="none" w:sz="0" w:space="0" w:color="auto"/>
              </w:divBdr>
            </w:div>
            <w:div w:id="2104060886">
              <w:marLeft w:val="0"/>
              <w:marRight w:val="0"/>
              <w:marTop w:val="0"/>
              <w:marBottom w:val="0"/>
              <w:divBdr>
                <w:top w:val="none" w:sz="0" w:space="0" w:color="auto"/>
                <w:left w:val="none" w:sz="0" w:space="0" w:color="auto"/>
                <w:bottom w:val="none" w:sz="0" w:space="0" w:color="auto"/>
                <w:right w:val="none" w:sz="0" w:space="0" w:color="auto"/>
              </w:divBdr>
            </w:div>
          </w:divsChild>
        </w:div>
        <w:div w:id="1774091078">
          <w:marLeft w:val="0"/>
          <w:marRight w:val="0"/>
          <w:marTop w:val="0"/>
          <w:marBottom w:val="0"/>
          <w:divBdr>
            <w:top w:val="none" w:sz="0" w:space="0" w:color="auto"/>
            <w:left w:val="none" w:sz="0" w:space="0" w:color="auto"/>
            <w:bottom w:val="none" w:sz="0" w:space="0" w:color="auto"/>
            <w:right w:val="none" w:sz="0" w:space="0" w:color="auto"/>
          </w:divBdr>
          <w:divsChild>
            <w:div w:id="258606043">
              <w:marLeft w:val="0"/>
              <w:marRight w:val="0"/>
              <w:marTop w:val="0"/>
              <w:marBottom w:val="0"/>
              <w:divBdr>
                <w:top w:val="none" w:sz="0" w:space="0" w:color="auto"/>
                <w:left w:val="none" w:sz="0" w:space="0" w:color="auto"/>
                <w:bottom w:val="none" w:sz="0" w:space="0" w:color="auto"/>
                <w:right w:val="none" w:sz="0" w:space="0" w:color="auto"/>
              </w:divBdr>
            </w:div>
            <w:div w:id="406341204">
              <w:marLeft w:val="0"/>
              <w:marRight w:val="0"/>
              <w:marTop w:val="0"/>
              <w:marBottom w:val="0"/>
              <w:divBdr>
                <w:top w:val="none" w:sz="0" w:space="0" w:color="auto"/>
                <w:left w:val="none" w:sz="0" w:space="0" w:color="auto"/>
                <w:bottom w:val="none" w:sz="0" w:space="0" w:color="auto"/>
                <w:right w:val="none" w:sz="0" w:space="0" w:color="auto"/>
              </w:divBdr>
            </w:div>
            <w:div w:id="426926225">
              <w:marLeft w:val="0"/>
              <w:marRight w:val="0"/>
              <w:marTop w:val="0"/>
              <w:marBottom w:val="0"/>
              <w:divBdr>
                <w:top w:val="none" w:sz="0" w:space="0" w:color="auto"/>
                <w:left w:val="none" w:sz="0" w:space="0" w:color="auto"/>
                <w:bottom w:val="none" w:sz="0" w:space="0" w:color="auto"/>
                <w:right w:val="none" w:sz="0" w:space="0" w:color="auto"/>
              </w:divBdr>
            </w:div>
            <w:div w:id="640160271">
              <w:marLeft w:val="0"/>
              <w:marRight w:val="0"/>
              <w:marTop w:val="0"/>
              <w:marBottom w:val="0"/>
              <w:divBdr>
                <w:top w:val="none" w:sz="0" w:space="0" w:color="auto"/>
                <w:left w:val="none" w:sz="0" w:space="0" w:color="auto"/>
                <w:bottom w:val="none" w:sz="0" w:space="0" w:color="auto"/>
                <w:right w:val="none" w:sz="0" w:space="0" w:color="auto"/>
              </w:divBdr>
            </w:div>
            <w:div w:id="674645817">
              <w:marLeft w:val="0"/>
              <w:marRight w:val="0"/>
              <w:marTop w:val="0"/>
              <w:marBottom w:val="0"/>
              <w:divBdr>
                <w:top w:val="none" w:sz="0" w:space="0" w:color="auto"/>
                <w:left w:val="none" w:sz="0" w:space="0" w:color="auto"/>
                <w:bottom w:val="none" w:sz="0" w:space="0" w:color="auto"/>
                <w:right w:val="none" w:sz="0" w:space="0" w:color="auto"/>
              </w:divBdr>
            </w:div>
            <w:div w:id="805779921">
              <w:marLeft w:val="0"/>
              <w:marRight w:val="0"/>
              <w:marTop w:val="0"/>
              <w:marBottom w:val="0"/>
              <w:divBdr>
                <w:top w:val="none" w:sz="0" w:space="0" w:color="auto"/>
                <w:left w:val="none" w:sz="0" w:space="0" w:color="auto"/>
                <w:bottom w:val="none" w:sz="0" w:space="0" w:color="auto"/>
                <w:right w:val="none" w:sz="0" w:space="0" w:color="auto"/>
              </w:divBdr>
            </w:div>
            <w:div w:id="841891288">
              <w:marLeft w:val="0"/>
              <w:marRight w:val="0"/>
              <w:marTop w:val="0"/>
              <w:marBottom w:val="0"/>
              <w:divBdr>
                <w:top w:val="none" w:sz="0" w:space="0" w:color="auto"/>
                <w:left w:val="none" w:sz="0" w:space="0" w:color="auto"/>
                <w:bottom w:val="none" w:sz="0" w:space="0" w:color="auto"/>
                <w:right w:val="none" w:sz="0" w:space="0" w:color="auto"/>
              </w:divBdr>
            </w:div>
            <w:div w:id="870612208">
              <w:marLeft w:val="0"/>
              <w:marRight w:val="0"/>
              <w:marTop w:val="0"/>
              <w:marBottom w:val="0"/>
              <w:divBdr>
                <w:top w:val="none" w:sz="0" w:space="0" w:color="auto"/>
                <w:left w:val="none" w:sz="0" w:space="0" w:color="auto"/>
                <w:bottom w:val="none" w:sz="0" w:space="0" w:color="auto"/>
                <w:right w:val="none" w:sz="0" w:space="0" w:color="auto"/>
              </w:divBdr>
            </w:div>
            <w:div w:id="1023096654">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223558951">
              <w:marLeft w:val="0"/>
              <w:marRight w:val="0"/>
              <w:marTop w:val="0"/>
              <w:marBottom w:val="0"/>
              <w:divBdr>
                <w:top w:val="none" w:sz="0" w:space="0" w:color="auto"/>
                <w:left w:val="none" w:sz="0" w:space="0" w:color="auto"/>
                <w:bottom w:val="none" w:sz="0" w:space="0" w:color="auto"/>
                <w:right w:val="none" w:sz="0" w:space="0" w:color="auto"/>
              </w:divBdr>
            </w:div>
            <w:div w:id="1262029875">
              <w:marLeft w:val="0"/>
              <w:marRight w:val="0"/>
              <w:marTop w:val="0"/>
              <w:marBottom w:val="0"/>
              <w:divBdr>
                <w:top w:val="none" w:sz="0" w:space="0" w:color="auto"/>
                <w:left w:val="none" w:sz="0" w:space="0" w:color="auto"/>
                <w:bottom w:val="none" w:sz="0" w:space="0" w:color="auto"/>
                <w:right w:val="none" w:sz="0" w:space="0" w:color="auto"/>
              </w:divBdr>
            </w:div>
            <w:div w:id="1316179624">
              <w:marLeft w:val="0"/>
              <w:marRight w:val="0"/>
              <w:marTop w:val="0"/>
              <w:marBottom w:val="0"/>
              <w:divBdr>
                <w:top w:val="none" w:sz="0" w:space="0" w:color="auto"/>
                <w:left w:val="none" w:sz="0" w:space="0" w:color="auto"/>
                <w:bottom w:val="none" w:sz="0" w:space="0" w:color="auto"/>
                <w:right w:val="none" w:sz="0" w:space="0" w:color="auto"/>
              </w:divBdr>
            </w:div>
            <w:div w:id="1449011079">
              <w:marLeft w:val="0"/>
              <w:marRight w:val="0"/>
              <w:marTop w:val="0"/>
              <w:marBottom w:val="0"/>
              <w:divBdr>
                <w:top w:val="none" w:sz="0" w:space="0" w:color="auto"/>
                <w:left w:val="none" w:sz="0" w:space="0" w:color="auto"/>
                <w:bottom w:val="none" w:sz="0" w:space="0" w:color="auto"/>
                <w:right w:val="none" w:sz="0" w:space="0" w:color="auto"/>
              </w:divBdr>
            </w:div>
            <w:div w:id="1669483610">
              <w:marLeft w:val="0"/>
              <w:marRight w:val="0"/>
              <w:marTop w:val="0"/>
              <w:marBottom w:val="0"/>
              <w:divBdr>
                <w:top w:val="none" w:sz="0" w:space="0" w:color="auto"/>
                <w:left w:val="none" w:sz="0" w:space="0" w:color="auto"/>
                <w:bottom w:val="none" w:sz="0" w:space="0" w:color="auto"/>
                <w:right w:val="none" w:sz="0" w:space="0" w:color="auto"/>
              </w:divBdr>
            </w:div>
            <w:div w:id="1864902511">
              <w:marLeft w:val="0"/>
              <w:marRight w:val="0"/>
              <w:marTop w:val="0"/>
              <w:marBottom w:val="0"/>
              <w:divBdr>
                <w:top w:val="none" w:sz="0" w:space="0" w:color="auto"/>
                <w:left w:val="none" w:sz="0" w:space="0" w:color="auto"/>
                <w:bottom w:val="none" w:sz="0" w:space="0" w:color="auto"/>
                <w:right w:val="none" w:sz="0" w:space="0" w:color="auto"/>
              </w:divBdr>
            </w:div>
            <w:div w:id="2012757998">
              <w:marLeft w:val="0"/>
              <w:marRight w:val="0"/>
              <w:marTop w:val="0"/>
              <w:marBottom w:val="0"/>
              <w:divBdr>
                <w:top w:val="none" w:sz="0" w:space="0" w:color="auto"/>
                <w:left w:val="none" w:sz="0" w:space="0" w:color="auto"/>
                <w:bottom w:val="none" w:sz="0" w:space="0" w:color="auto"/>
                <w:right w:val="none" w:sz="0" w:space="0" w:color="auto"/>
              </w:divBdr>
            </w:div>
            <w:div w:id="2020229531">
              <w:marLeft w:val="0"/>
              <w:marRight w:val="0"/>
              <w:marTop w:val="0"/>
              <w:marBottom w:val="0"/>
              <w:divBdr>
                <w:top w:val="none" w:sz="0" w:space="0" w:color="auto"/>
                <w:left w:val="none" w:sz="0" w:space="0" w:color="auto"/>
                <w:bottom w:val="none" w:sz="0" w:space="0" w:color="auto"/>
                <w:right w:val="none" w:sz="0" w:space="0" w:color="auto"/>
              </w:divBdr>
            </w:div>
            <w:div w:id="2026125299">
              <w:marLeft w:val="0"/>
              <w:marRight w:val="0"/>
              <w:marTop w:val="0"/>
              <w:marBottom w:val="0"/>
              <w:divBdr>
                <w:top w:val="none" w:sz="0" w:space="0" w:color="auto"/>
                <w:left w:val="none" w:sz="0" w:space="0" w:color="auto"/>
                <w:bottom w:val="none" w:sz="0" w:space="0" w:color="auto"/>
                <w:right w:val="none" w:sz="0" w:space="0" w:color="auto"/>
              </w:divBdr>
            </w:div>
            <w:div w:id="2078898546">
              <w:marLeft w:val="0"/>
              <w:marRight w:val="0"/>
              <w:marTop w:val="0"/>
              <w:marBottom w:val="0"/>
              <w:divBdr>
                <w:top w:val="none" w:sz="0" w:space="0" w:color="auto"/>
                <w:left w:val="none" w:sz="0" w:space="0" w:color="auto"/>
                <w:bottom w:val="none" w:sz="0" w:space="0" w:color="auto"/>
                <w:right w:val="none" w:sz="0" w:space="0" w:color="auto"/>
              </w:divBdr>
            </w:div>
          </w:divsChild>
        </w:div>
        <w:div w:id="2003195252">
          <w:marLeft w:val="0"/>
          <w:marRight w:val="0"/>
          <w:marTop w:val="0"/>
          <w:marBottom w:val="0"/>
          <w:divBdr>
            <w:top w:val="none" w:sz="0" w:space="0" w:color="auto"/>
            <w:left w:val="none" w:sz="0" w:space="0" w:color="auto"/>
            <w:bottom w:val="none" w:sz="0" w:space="0" w:color="auto"/>
            <w:right w:val="none" w:sz="0" w:space="0" w:color="auto"/>
          </w:divBdr>
          <w:divsChild>
            <w:div w:id="137454408">
              <w:marLeft w:val="0"/>
              <w:marRight w:val="0"/>
              <w:marTop w:val="0"/>
              <w:marBottom w:val="0"/>
              <w:divBdr>
                <w:top w:val="none" w:sz="0" w:space="0" w:color="auto"/>
                <w:left w:val="none" w:sz="0" w:space="0" w:color="auto"/>
                <w:bottom w:val="none" w:sz="0" w:space="0" w:color="auto"/>
                <w:right w:val="none" w:sz="0" w:space="0" w:color="auto"/>
              </w:divBdr>
            </w:div>
            <w:div w:id="171072379">
              <w:marLeft w:val="0"/>
              <w:marRight w:val="0"/>
              <w:marTop w:val="0"/>
              <w:marBottom w:val="0"/>
              <w:divBdr>
                <w:top w:val="none" w:sz="0" w:space="0" w:color="auto"/>
                <w:left w:val="none" w:sz="0" w:space="0" w:color="auto"/>
                <w:bottom w:val="none" w:sz="0" w:space="0" w:color="auto"/>
                <w:right w:val="none" w:sz="0" w:space="0" w:color="auto"/>
              </w:divBdr>
            </w:div>
            <w:div w:id="368334251">
              <w:marLeft w:val="0"/>
              <w:marRight w:val="0"/>
              <w:marTop w:val="0"/>
              <w:marBottom w:val="0"/>
              <w:divBdr>
                <w:top w:val="none" w:sz="0" w:space="0" w:color="auto"/>
                <w:left w:val="none" w:sz="0" w:space="0" w:color="auto"/>
                <w:bottom w:val="none" w:sz="0" w:space="0" w:color="auto"/>
                <w:right w:val="none" w:sz="0" w:space="0" w:color="auto"/>
              </w:divBdr>
            </w:div>
            <w:div w:id="496728999">
              <w:marLeft w:val="0"/>
              <w:marRight w:val="0"/>
              <w:marTop w:val="0"/>
              <w:marBottom w:val="0"/>
              <w:divBdr>
                <w:top w:val="none" w:sz="0" w:space="0" w:color="auto"/>
                <w:left w:val="none" w:sz="0" w:space="0" w:color="auto"/>
                <w:bottom w:val="none" w:sz="0" w:space="0" w:color="auto"/>
                <w:right w:val="none" w:sz="0" w:space="0" w:color="auto"/>
              </w:divBdr>
            </w:div>
            <w:div w:id="648096683">
              <w:marLeft w:val="0"/>
              <w:marRight w:val="0"/>
              <w:marTop w:val="0"/>
              <w:marBottom w:val="0"/>
              <w:divBdr>
                <w:top w:val="none" w:sz="0" w:space="0" w:color="auto"/>
                <w:left w:val="none" w:sz="0" w:space="0" w:color="auto"/>
                <w:bottom w:val="none" w:sz="0" w:space="0" w:color="auto"/>
                <w:right w:val="none" w:sz="0" w:space="0" w:color="auto"/>
              </w:divBdr>
            </w:div>
            <w:div w:id="689647772">
              <w:marLeft w:val="0"/>
              <w:marRight w:val="0"/>
              <w:marTop w:val="0"/>
              <w:marBottom w:val="0"/>
              <w:divBdr>
                <w:top w:val="none" w:sz="0" w:space="0" w:color="auto"/>
                <w:left w:val="none" w:sz="0" w:space="0" w:color="auto"/>
                <w:bottom w:val="none" w:sz="0" w:space="0" w:color="auto"/>
                <w:right w:val="none" w:sz="0" w:space="0" w:color="auto"/>
              </w:divBdr>
            </w:div>
            <w:div w:id="801505551">
              <w:marLeft w:val="0"/>
              <w:marRight w:val="0"/>
              <w:marTop w:val="0"/>
              <w:marBottom w:val="0"/>
              <w:divBdr>
                <w:top w:val="none" w:sz="0" w:space="0" w:color="auto"/>
                <w:left w:val="none" w:sz="0" w:space="0" w:color="auto"/>
                <w:bottom w:val="none" w:sz="0" w:space="0" w:color="auto"/>
                <w:right w:val="none" w:sz="0" w:space="0" w:color="auto"/>
              </w:divBdr>
            </w:div>
            <w:div w:id="824707186">
              <w:marLeft w:val="0"/>
              <w:marRight w:val="0"/>
              <w:marTop w:val="0"/>
              <w:marBottom w:val="0"/>
              <w:divBdr>
                <w:top w:val="none" w:sz="0" w:space="0" w:color="auto"/>
                <w:left w:val="none" w:sz="0" w:space="0" w:color="auto"/>
                <w:bottom w:val="none" w:sz="0" w:space="0" w:color="auto"/>
                <w:right w:val="none" w:sz="0" w:space="0" w:color="auto"/>
              </w:divBdr>
            </w:div>
            <w:div w:id="856623875">
              <w:marLeft w:val="0"/>
              <w:marRight w:val="0"/>
              <w:marTop w:val="0"/>
              <w:marBottom w:val="0"/>
              <w:divBdr>
                <w:top w:val="none" w:sz="0" w:space="0" w:color="auto"/>
                <w:left w:val="none" w:sz="0" w:space="0" w:color="auto"/>
                <w:bottom w:val="none" w:sz="0" w:space="0" w:color="auto"/>
                <w:right w:val="none" w:sz="0" w:space="0" w:color="auto"/>
              </w:divBdr>
            </w:div>
            <w:div w:id="926425833">
              <w:marLeft w:val="0"/>
              <w:marRight w:val="0"/>
              <w:marTop w:val="0"/>
              <w:marBottom w:val="0"/>
              <w:divBdr>
                <w:top w:val="none" w:sz="0" w:space="0" w:color="auto"/>
                <w:left w:val="none" w:sz="0" w:space="0" w:color="auto"/>
                <w:bottom w:val="none" w:sz="0" w:space="0" w:color="auto"/>
                <w:right w:val="none" w:sz="0" w:space="0" w:color="auto"/>
              </w:divBdr>
            </w:div>
            <w:div w:id="946934676">
              <w:marLeft w:val="0"/>
              <w:marRight w:val="0"/>
              <w:marTop w:val="0"/>
              <w:marBottom w:val="0"/>
              <w:divBdr>
                <w:top w:val="none" w:sz="0" w:space="0" w:color="auto"/>
                <w:left w:val="none" w:sz="0" w:space="0" w:color="auto"/>
                <w:bottom w:val="none" w:sz="0" w:space="0" w:color="auto"/>
                <w:right w:val="none" w:sz="0" w:space="0" w:color="auto"/>
              </w:divBdr>
            </w:div>
            <w:div w:id="1181510197">
              <w:marLeft w:val="0"/>
              <w:marRight w:val="0"/>
              <w:marTop w:val="0"/>
              <w:marBottom w:val="0"/>
              <w:divBdr>
                <w:top w:val="none" w:sz="0" w:space="0" w:color="auto"/>
                <w:left w:val="none" w:sz="0" w:space="0" w:color="auto"/>
                <w:bottom w:val="none" w:sz="0" w:space="0" w:color="auto"/>
                <w:right w:val="none" w:sz="0" w:space="0" w:color="auto"/>
              </w:divBdr>
            </w:div>
            <w:div w:id="1543906331">
              <w:marLeft w:val="0"/>
              <w:marRight w:val="0"/>
              <w:marTop w:val="0"/>
              <w:marBottom w:val="0"/>
              <w:divBdr>
                <w:top w:val="none" w:sz="0" w:space="0" w:color="auto"/>
                <w:left w:val="none" w:sz="0" w:space="0" w:color="auto"/>
                <w:bottom w:val="none" w:sz="0" w:space="0" w:color="auto"/>
                <w:right w:val="none" w:sz="0" w:space="0" w:color="auto"/>
              </w:divBdr>
            </w:div>
            <w:div w:id="1610046300">
              <w:marLeft w:val="0"/>
              <w:marRight w:val="0"/>
              <w:marTop w:val="0"/>
              <w:marBottom w:val="0"/>
              <w:divBdr>
                <w:top w:val="none" w:sz="0" w:space="0" w:color="auto"/>
                <w:left w:val="none" w:sz="0" w:space="0" w:color="auto"/>
                <w:bottom w:val="none" w:sz="0" w:space="0" w:color="auto"/>
                <w:right w:val="none" w:sz="0" w:space="0" w:color="auto"/>
              </w:divBdr>
            </w:div>
            <w:div w:id="1694920671">
              <w:marLeft w:val="0"/>
              <w:marRight w:val="0"/>
              <w:marTop w:val="0"/>
              <w:marBottom w:val="0"/>
              <w:divBdr>
                <w:top w:val="none" w:sz="0" w:space="0" w:color="auto"/>
                <w:left w:val="none" w:sz="0" w:space="0" w:color="auto"/>
                <w:bottom w:val="none" w:sz="0" w:space="0" w:color="auto"/>
                <w:right w:val="none" w:sz="0" w:space="0" w:color="auto"/>
              </w:divBdr>
            </w:div>
            <w:div w:id="1740715751">
              <w:marLeft w:val="0"/>
              <w:marRight w:val="0"/>
              <w:marTop w:val="0"/>
              <w:marBottom w:val="0"/>
              <w:divBdr>
                <w:top w:val="none" w:sz="0" w:space="0" w:color="auto"/>
                <w:left w:val="none" w:sz="0" w:space="0" w:color="auto"/>
                <w:bottom w:val="none" w:sz="0" w:space="0" w:color="auto"/>
                <w:right w:val="none" w:sz="0" w:space="0" w:color="auto"/>
              </w:divBdr>
            </w:div>
            <w:div w:id="1810517640">
              <w:marLeft w:val="0"/>
              <w:marRight w:val="0"/>
              <w:marTop w:val="0"/>
              <w:marBottom w:val="0"/>
              <w:divBdr>
                <w:top w:val="none" w:sz="0" w:space="0" w:color="auto"/>
                <w:left w:val="none" w:sz="0" w:space="0" w:color="auto"/>
                <w:bottom w:val="none" w:sz="0" w:space="0" w:color="auto"/>
                <w:right w:val="none" w:sz="0" w:space="0" w:color="auto"/>
              </w:divBdr>
            </w:div>
            <w:div w:id="1894657742">
              <w:marLeft w:val="0"/>
              <w:marRight w:val="0"/>
              <w:marTop w:val="0"/>
              <w:marBottom w:val="0"/>
              <w:divBdr>
                <w:top w:val="none" w:sz="0" w:space="0" w:color="auto"/>
                <w:left w:val="none" w:sz="0" w:space="0" w:color="auto"/>
                <w:bottom w:val="none" w:sz="0" w:space="0" w:color="auto"/>
                <w:right w:val="none" w:sz="0" w:space="0" w:color="auto"/>
              </w:divBdr>
            </w:div>
            <w:div w:id="1960332306">
              <w:marLeft w:val="0"/>
              <w:marRight w:val="0"/>
              <w:marTop w:val="0"/>
              <w:marBottom w:val="0"/>
              <w:divBdr>
                <w:top w:val="none" w:sz="0" w:space="0" w:color="auto"/>
                <w:left w:val="none" w:sz="0" w:space="0" w:color="auto"/>
                <w:bottom w:val="none" w:sz="0" w:space="0" w:color="auto"/>
                <w:right w:val="none" w:sz="0" w:space="0" w:color="auto"/>
              </w:divBdr>
            </w:div>
            <w:div w:id="19786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5102">
      <w:bodyDiv w:val="1"/>
      <w:marLeft w:val="0"/>
      <w:marRight w:val="0"/>
      <w:marTop w:val="0"/>
      <w:marBottom w:val="0"/>
      <w:divBdr>
        <w:top w:val="none" w:sz="0" w:space="0" w:color="auto"/>
        <w:left w:val="none" w:sz="0" w:space="0" w:color="auto"/>
        <w:bottom w:val="none" w:sz="0" w:space="0" w:color="auto"/>
        <w:right w:val="none" w:sz="0" w:space="0" w:color="auto"/>
      </w:divBdr>
    </w:div>
    <w:div w:id="1770076968">
      <w:bodyDiv w:val="1"/>
      <w:marLeft w:val="0"/>
      <w:marRight w:val="0"/>
      <w:marTop w:val="0"/>
      <w:marBottom w:val="0"/>
      <w:divBdr>
        <w:top w:val="none" w:sz="0" w:space="0" w:color="auto"/>
        <w:left w:val="none" w:sz="0" w:space="0" w:color="auto"/>
        <w:bottom w:val="none" w:sz="0" w:space="0" w:color="auto"/>
        <w:right w:val="none" w:sz="0" w:space="0" w:color="auto"/>
      </w:divBdr>
      <w:divsChild>
        <w:div w:id="241567233">
          <w:marLeft w:val="0"/>
          <w:marRight w:val="0"/>
          <w:marTop w:val="0"/>
          <w:marBottom w:val="0"/>
          <w:divBdr>
            <w:top w:val="none" w:sz="0" w:space="0" w:color="auto"/>
            <w:left w:val="none" w:sz="0" w:space="0" w:color="auto"/>
            <w:bottom w:val="none" w:sz="0" w:space="0" w:color="auto"/>
            <w:right w:val="none" w:sz="0" w:space="0" w:color="auto"/>
          </w:divBdr>
        </w:div>
        <w:div w:id="625356492">
          <w:marLeft w:val="0"/>
          <w:marRight w:val="0"/>
          <w:marTop w:val="0"/>
          <w:marBottom w:val="0"/>
          <w:divBdr>
            <w:top w:val="none" w:sz="0" w:space="0" w:color="auto"/>
            <w:left w:val="none" w:sz="0" w:space="0" w:color="auto"/>
            <w:bottom w:val="none" w:sz="0" w:space="0" w:color="auto"/>
            <w:right w:val="none" w:sz="0" w:space="0" w:color="auto"/>
          </w:divBdr>
        </w:div>
        <w:div w:id="1027758372">
          <w:marLeft w:val="0"/>
          <w:marRight w:val="0"/>
          <w:marTop w:val="0"/>
          <w:marBottom w:val="0"/>
          <w:divBdr>
            <w:top w:val="none" w:sz="0" w:space="0" w:color="auto"/>
            <w:left w:val="none" w:sz="0" w:space="0" w:color="auto"/>
            <w:bottom w:val="none" w:sz="0" w:space="0" w:color="auto"/>
            <w:right w:val="none" w:sz="0" w:space="0" w:color="auto"/>
          </w:divBdr>
        </w:div>
        <w:div w:id="1445610997">
          <w:marLeft w:val="0"/>
          <w:marRight w:val="0"/>
          <w:marTop w:val="0"/>
          <w:marBottom w:val="0"/>
          <w:divBdr>
            <w:top w:val="none" w:sz="0" w:space="0" w:color="auto"/>
            <w:left w:val="none" w:sz="0" w:space="0" w:color="auto"/>
            <w:bottom w:val="none" w:sz="0" w:space="0" w:color="auto"/>
            <w:right w:val="none" w:sz="0" w:space="0" w:color="auto"/>
          </w:divBdr>
        </w:div>
        <w:div w:id="1730375722">
          <w:marLeft w:val="0"/>
          <w:marRight w:val="0"/>
          <w:marTop w:val="0"/>
          <w:marBottom w:val="0"/>
          <w:divBdr>
            <w:top w:val="none" w:sz="0" w:space="0" w:color="auto"/>
            <w:left w:val="none" w:sz="0" w:space="0" w:color="auto"/>
            <w:bottom w:val="none" w:sz="0" w:space="0" w:color="auto"/>
            <w:right w:val="none" w:sz="0" w:space="0" w:color="auto"/>
          </w:divBdr>
        </w:div>
        <w:div w:id="1776319678">
          <w:marLeft w:val="0"/>
          <w:marRight w:val="0"/>
          <w:marTop w:val="0"/>
          <w:marBottom w:val="0"/>
          <w:divBdr>
            <w:top w:val="none" w:sz="0" w:space="0" w:color="auto"/>
            <w:left w:val="none" w:sz="0" w:space="0" w:color="auto"/>
            <w:bottom w:val="none" w:sz="0" w:space="0" w:color="auto"/>
            <w:right w:val="none" w:sz="0" w:space="0" w:color="auto"/>
          </w:divBdr>
        </w:div>
        <w:div w:id="2028632245">
          <w:marLeft w:val="0"/>
          <w:marRight w:val="0"/>
          <w:marTop w:val="0"/>
          <w:marBottom w:val="0"/>
          <w:divBdr>
            <w:top w:val="none" w:sz="0" w:space="0" w:color="auto"/>
            <w:left w:val="none" w:sz="0" w:space="0" w:color="auto"/>
            <w:bottom w:val="none" w:sz="0" w:space="0" w:color="auto"/>
            <w:right w:val="none" w:sz="0" w:space="0" w:color="auto"/>
          </w:divBdr>
        </w:div>
      </w:divsChild>
    </w:div>
    <w:div w:id="1775661514">
      <w:bodyDiv w:val="1"/>
      <w:marLeft w:val="0"/>
      <w:marRight w:val="0"/>
      <w:marTop w:val="0"/>
      <w:marBottom w:val="0"/>
      <w:divBdr>
        <w:top w:val="none" w:sz="0" w:space="0" w:color="auto"/>
        <w:left w:val="none" w:sz="0" w:space="0" w:color="auto"/>
        <w:bottom w:val="none" w:sz="0" w:space="0" w:color="auto"/>
        <w:right w:val="none" w:sz="0" w:space="0" w:color="auto"/>
      </w:divBdr>
    </w:div>
    <w:div w:id="1781491359">
      <w:bodyDiv w:val="1"/>
      <w:marLeft w:val="0"/>
      <w:marRight w:val="0"/>
      <w:marTop w:val="0"/>
      <w:marBottom w:val="0"/>
      <w:divBdr>
        <w:top w:val="none" w:sz="0" w:space="0" w:color="auto"/>
        <w:left w:val="none" w:sz="0" w:space="0" w:color="auto"/>
        <w:bottom w:val="none" w:sz="0" w:space="0" w:color="auto"/>
        <w:right w:val="none" w:sz="0" w:space="0" w:color="auto"/>
      </w:divBdr>
      <w:divsChild>
        <w:div w:id="446973295">
          <w:marLeft w:val="0"/>
          <w:marRight w:val="0"/>
          <w:marTop w:val="0"/>
          <w:marBottom w:val="0"/>
          <w:divBdr>
            <w:top w:val="none" w:sz="0" w:space="0" w:color="auto"/>
            <w:left w:val="none" w:sz="0" w:space="0" w:color="auto"/>
            <w:bottom w:val="none" w:sz="0" w:space="0" w:color="auto"/>
            <w:right w:val="none" w:sz="0" w:space="0" w:color="auto"/>
          </w:divBdr>
        </w:div>
        <w:div w:id="465664805">
          <w:marLeft w:val="0"/>
          <w:marRight w:val="0"/>
          <w:marTop w:val="0"/>
          <w:marBottom w:val="0"/>
          <w:divBdr>
            <w:top w:val="none" w:sz="0" w:space="0" w:color="auto"/>
            <w:left w:val="none" w:sz="0" w:space="0" w:color="auto"/>
            <w:bottom w:val="none" w:sz="0" w:space="0" w:color="auto"/>
            <w:right w:val="none" w:sz="0" w:space="0" w:color="auto"/>
          </w:divBdr>
        </w:div>
        <w:div w:id="954101526">
          <w:marLeft w:val="0"/>
          <w:marRight w:val="0"/>
          <w:marTop w:val="0"/>
          <w:marBottom w:val="0"/>
          <w:divBdr>
            <w:top w:val="none" w:sz="0" w:space="0" w:color="auto"/>
            <w:left w:val="none" w:sz="0" w:space="0" w:color="auto"/>
            <w:bottom w:val="none" w:sz="0" w:space="0" w:color="auto"/>
            <w:right w:val="none" w:sz="0" w:space="0" w:color="auto"/>
          </w:divBdr>
        </w:div>
        <w:div w:id="1048451756">
          <w:marLeft w:val="0"/>
          <w:marRight w:val="0"/>
          <w:marTop w:val="0"/>
          <w:marBottom w:val="0"/>
          <w:divBdr>
            <w:top w:val="none" w:sz="0" w:space="0" w:color="auto"/>
            <w:left w:val="none" w:sz="0" w:space="0" w:color="auto"/>
            <w:bottom w:val="none" w:sz="0" w:space="0" w:color="auto"/>
            <w:right w:val="none" w:sz="0" w:space="0" w:color="auto"/>
          </w:divBdr>
        </w:div>
        <w:div w:id="1261181399">
          <w:marLeft w:val="0"/>
          <w:marRight w:val="0"/>
          <w:marTop w:val="0"/>
          <w:marBottom w:val="0"/>
          <w:divBdr>
            <w:top w:val="none" w:sz="0" w:space="0" w:color="auto"/>
            <w:left w:val="none" w:sz="0" w:space="0" w:color="auto"/>
            <w:bottom w:val="none" w:sz="0" w:space="0" w:color="auto"/>
            <w:right w:val="none" w:sz="0" w:space="0" w:color="auto"/>
          </w:divBdr>
        </w:div>
        <w:div w:id="1582789522">
          <w:marLeft w:val="0"/>
          <w:marRight w:val="0"/>
          <w:marTop w:val="0"/>
          <w:marBottom w:val="0"/>
          <w:divBdr>
            <w:top w:val="none" w:sz="0" w:space="0" w:color="auto"/>
            <w:left w:val="none" w:sz="0" w:space="0" w:color="auto"/>
            <w:bottom w:val="none" w:sz="0" w:space="0" w:color="auto"/>
            <w:right w:val="none" w:sz="0" w:space="0" w:color="auto"/>
          </w:divBdr>
        </w:div>
        <w:div w:id="1610894726">
          <w:marLeft w:val="0"/>
          <w:marRight w:val="0"/>
          <w:marTop w:val="0"/>
          <w:marBottom w:val="0"/>
          <w:divBdr>
            <w:top w:val="none" w:sz="0" w:space="0" w:color="auto"/>
            <w:left w:val="none" w:sz="0" w:space="0" w:color="auto"/>
            <w:bottom w:val="none" w:sz="0" w:space="0" w:color="auto"/>
            <w:right w:val="none" w:sz="0" w:space="0" w:color="auto"/>
          </w:divBdr>
        </w:div>
        <w:div w:id="1626814359">
          <w:marLeft w:val="0"/>
          <w:marRight w:val="0"/>
          <w:marTop w:val="0"/>
          <w:marBottom w:val="0"/>
          <w:divBdr>
            <w:top w:val="none" w:sz="0" w:space="0" w:color="auto"/>
            <w:left w:val="none" w:sz="0" w:space="0" w:color="auto"/>
            <w:bottom w:val="none" w:sz="0" w:space="0" w:color="auto"/>
            <w:right w:val="none" w:sz="0" w:space="0" w:color="auto"/>
          </w:divBdr>
        </w:div>
      </w:divsChild>
    </w:div>
    <w:div w:id="1806965198">
      <w:bodyDiv w:val="1"/>
      <w:marLeft w:val="0"/>
      <w:marRight w:val="0"/>
      <w:marTop w:val="0"/>
      <w:marBottom w:val="0"/>
      <w:divBdr>
        <w:top w:val="none" w:sz="0" w:space="0" w:color="auto"/>
        <w:left w:val="none" w:sz="0" w:space="0" w:color="auto"/>
        <w:bottom w:val="none" w:sz="0" w:space="0" w:color="auto"/>
        <w:right w:val="none" w:sz="0" w:space="0" w:color="auto"/>
      </w:divBdr>
      <w:divsChild>
        <w:div w:id="549420702">
          <w:marLeft w:val="0"/>
          <w:marRight w:val="0"/>
          <w:marTop w:val="0"/>
          <w:marBottom w:val="0"/>
          <w:divBdr>
            <w:top w:val="none" w:sz="0" w:space="0" w:color="auto"/>
            <w:left w:val="none" w:sz="0" w:space="0" w:color="auto"/>
            <w:bottom w:val="none" w:sz="0" w:space="0" w:color="auto"/>
            <w:right w:val="none" w:sz="0" w:space="0" w:color="auto"/>
          </w:divBdr>
        </w:div>
        <w:div w:id="879560572">
          <w:marLeft w:val="0"/>
          <w:marRight w:val="0"/>
          <w:marTop w:val="0"/>
          <w:marBottom w:val="0"/>
          <w:divBdr>
            <w:top w:val="none" w:sz="0" w:space="0" w:color="auto"/>
            <w:left w:val="none" w:sz="0" w:space="0" w:color="auto"/>
            <w:bottom w:val="none" w:sz="0" w:space="0" w:color="auto"/>
            <w:right w:val="none" w:sz="0" w:space="0" w:color="auto"/>
          </w:divBdr>
        </w:div>
        <w:div w:id="1016493907">
          <w:marLeft w:val="0"/>
          <w:marRight w:val="0"/>
          <w:marTop w:val="0"/>
          <w:marBottom w:val="0"/>
          <w:divBdr>
            <w:top w:val="none" w:sz="0" w:space="0" w:color="auto"/>
            <w:left w:val="none" w:sz="0" w:space="0" w:color="auto"/>
            <w:bottom w:val="none" w:sz="0" w:space="0" w:color="auto"/>
            <w:right w:val="none" w:sz="0" w:space="0" w:color="auto"/>
          </w:divBdr>
        </w:div>
        <w:div w:id="1251886114">
          <w:marLeft w:val="0"/>
          <w:marRight w:val="0"/>
          <w:marTop w:val="0"/>
          <w:marBottom w:val="0"/>
          <w:divBdr>
            <w:top w:val="none" w:sz="0" w:space="0" w:color="auto"/>
            <w:left w:val="none" w:sz="0" w:space="0" w:color="auto"/>
            <w:bottom w:val="none" w:sz="0" w:space="0" w:color="auto"/>
            <w:right w:val="none" w:sz="0" w:space="0" w:color="auto"/>
          </w:divBdr>
        </w:div>
        <w:div w:id="1891649412">
          <w:marLeft w:val="0"/>
          <w:marRight w:val="0"/>
          <w:marTop w:val="0"/>
          <w:marBottom w:val="0"/>
          <w:divBdr>
            <w:top w:val="none" w:sz="0" w:space="0" w:color="auto"/>
            <w:left w:val="none" w:sz="0" w:space="0" w:color="auto"/>
            <w:bottom w:val="none" w:sz="0" w:space="0" w:color="auto"/>
            <w:right w:val="none" w:sz="0" w:space="0" w:color="auto"/>
          </w:divBdr>
        </w:div>
      </w:divsChild>
    </w:div>
    <w:div w:id="1808159653">
      <w:bodyDiv w:val="1"/>
      <w:marLeft w:val="0"/>
      <w:marRight w:val="0"/>
      <w:marTop w:val="0"/>
      <w:marBottom w:val="0"/>
      <w:divBdr>
        <w:top w:val="none" w:sz="0" w:space="0" w:color="auto"/>
        <w:left w:val="none" w:sz="0" w:space="0" w:color="auto"/>
        <w:bottom w:val="none" w:sz="0" w:space="0" w:color="auto"/>
        <w:right w:val="none" w:sz="0" w:space="0" w:color="auto"/>
      </w:divBdr>
      <w:divsChild>
        <w:div w:id="821502868">
          <w:marLeft w:val="0"/>
          <w:marRight w:val="0"/>
          <w:marTop w:val="0"/>
          <w:marBottom w:val="0"/>
          <w:divBdr>
            <w:top w:val="none" w:sz="0" w:space="0" w:color="auto"/>
            <w:left w:val="none" w:sz="0" w:space="0" w:color="auto"/>
            <w:bottom w:val="none" w:sz="0" w:space="0" w:color="auto"/>
            <w:right w:val="none" w:sz="0" w:space="0" w:color="auto"/>
          </w:divBdr>
        </w:div>
        <w:div w:id="1032919949">
          <w:marLeft w:val="0"/>
          <w:marRight w:val="0"/>
          <w:marTop w:val="0"/>
          <w:marBottom w:val="0"/>
          <w:divBdr>
            <w:top w:val="none" w:sz="0" w:space="0" w:color="auto"/>
            <w:left w:val="none" w:sz="0" w:space="0" w:color="auto"/>
            <w:bottom w:val="none" w:sz="0" w:space="0" w:color="auto"/>
            <w:right w:val="none" w:sz="0" w:space="0" w:color="auto"/>
          </w:divBdr>
        </w:div>
        <w:div w:id="1309095488">
          <w:marLeft w:val="0"/>
          <w:marRight w:val="0"/>
          <w:marTop w:val="0"/>
          <w:marBottom w:val="0"/>
          <w:divBdr>
            <w:top w:val="none" w:sz="0" w:space="0" w:color="auto"/>
            <w:left w:val="none" w:sz="0" w:space="0" w:color="auto"/>
            <w:bottom w:val="none" w:sz="0" w:space="0" w:color="auto"/>
            <w:right w:val="none" w:sz="0" w:space="0" w:color="auto"/>
          </w:divBdr>
        </w:div>
        <w:div w:id="1852143745">
          <w:marLeft w:val="0"/>
          <w:marRight w:val="0"/>
          <w:marTop w:val="0"/>
          <w:marBottom w:val="0"/>
          <w:divBdr>
            <w:top w:val="none" w:sz="0" w:space="0" w:color="auto"/>
            <w:left w:val="none" w:sz="0" w:space="0" w:color="auto"/>
            <w:bottom w:val="none" w:sz="0" w:space="0" w:color="auto"/>
            <w:right w:val="none" w:sz="0" w:space="0" w:color="auto"/>
          </w:divBdr>
        </w:div>
      </w:divsChild>
    </w:div>
    <w:div w:id="1813516683">
      <w:bodyDiv w:val="1"/>
      <w:marLeft w:val="0"/>
      <w:marRight w:val="0"/>
      <w:marTop w:val="0"/>
      <w:marBottom w:val="0"/>
      <w:divBdr>
        <w:top w:val="none" w:sz="0" w:space="0" w:color="auto"/>
        <w:left w:val="none" w:sz="0" w:space="0" w:color="auto"/>
        <w:bottom w:val="none" w:sz="0" w:space="0" w:color="auto"/>
        <w:right w:val="none" w:sz="0" w:space="0" w:color="auto"/>
      </w:divBdr>
    </w:div>
    <w:div w:id="1813936148">
      <w:bodyDiv w:val="1"/>
      <w:marLeft w:val="0"/>
      <w:marRight w:val="0"/>
      <w:marTop w:val="0"/>
      <w:marBottom w:val="0"/>
      <w:divBdr>
        <w:top w:val="none" w:sz="0" w:space="0" w:color="auto"/>
        <w:left w:val="none" w:sz="0" w:space="0" w:color="auto"/>
        <w:bottom w:val="none" w:sz="0" w:space="0" w:color="auto"/>
        <w:right w:val="none" w:sz="0" w:space="0" w:color="auto"/>
      </w:divBdr>
      <w:divsChild>
        <w:div w:id="990405676">
          <w:marLeft w:val="0"/>
          <w:marRight w:val="0"/>
          <w:marTop w:val="0"/>
          <w:marBottom w:val="0"/>
          <w:divBdr>
            <w:top w:val="none" w:sz="0" w:space="0" w:color="auto"/>
            <w:left w:val="none" w:sz="0" w:space="0" w:color="auto"/>
            <w:bottom w:val="none" w:sz="0" w:space="0" w:color="auto"/>
            <w:right w:val="none" w:sz="0" w:space="0" w:color="auto"/>
          </w:divBdr>
        </w:div>
        <w:div w:id="1527600700">
          <w:marLeft w:val="0"/>
          <w:marRight w:val="0"/>
          <w:marTop w:val="0"/>
          <w:marBottom w:val="0"/>
          <w:divBdr>
            <w:top w:val="none" w:sz="0" w:space="0" w:color="auto"/>
            <w:left w:val="none" w:sz="0" w:space="0" w:color="auto"/>
            <w:bottom w:val="none" w:sz="0" w:space="0" w:color="auto"/>
            <w:right w:val="none" w:sz="0" w:space="0" w:color="auto"/>
          </w:divBdr>
        </w:div>
      </w:divsChild>
    </w:div>
    <w:div w:id="1839465806">
      <w:bodyDiv w:val="1"/>
      <w:marLeft w:val="0"/>
      <w:marRight w:val="0"/>
      <w:marTop w:val="0"/>
      <w:marBottom w:val="0"/>
      <w:divBdr>
        <w:top w:val="none" w:sz="0" w:space="0" w:color="auto"/>
        <w:left w:val="none" w:sz="0" w:space="0" w:color="auto"/>
        <w:bottom w:val="none" w:sz="0" w:space="0" w:color="auto"/>
        <w:right w:val="none" w:sz="0" w:space="0" w:color="auto"/>
      </w:divBdr>
    </w:div>
    <w:div w:id="1867710904">
      <w:bodyDiv w:val="1"/>
      <w:marLeft w:val="0"/>
      <w:marRight w:val="0"/>
      <w:marTop w:val="0"/>
      <w:marBottom w:val="0"/>
      <w:divBdr>
        <w:top w:val="none" w:sz="0" w:space="0" w:color="auto"/>
        <w:left w:val="none" w:sz="0" w:space="0" w:color="auto"/>
        <w:bottom w:val="none" w:sz="0" w:space="0" w:color="auto"/>
        <w:right w:val="none" w:sz="0" w:space="0" w:color="auto"/>
      </w:divBdr>
    </w:div>
    <w:div w:id="1887985332">
      <w:bodyDiv w:val="1"/>
      <w:marLeft w:val="0"/>
      <w:marRight w:val="0"/>
      <w:marTop w:val="0"/>
      <w:marBottom w:val="0"/>
      <w:divBdr>
        <w:top w:val="none" w:sz="0" w:space="0" w:color="auto"/>
        <w:left w:val="none" w:sz="0" w:space="0" w:color="auto"/>
        <w:bottom w:val="none" w:sz="0" w:space="0" w:color="auto"/>
        <w:right w:val="none" w:sz="0" w:space="0" w:color="auto"/>
      </w:divBdr>
      <w:divsChild>
        <w:div w:id="153571919">
          <w:marLeft w:val="0"/>
          <w:marRight w:val="0"/>
          <w:marTop w:val="0"/>
          <w:marBottom w:val="0"/>
          <w:divBdr>
            <w:top w:val="none" w:sz="0" w:space="0" w:color="auto"/>
            <w:left w:val="none" w:sz="0" w:space="0" w:color="auto"/>
            <w:bottom w:val="none" w:sz="0" w:space="0" w:color="auto"/>
            <w:right w:val="none" w:sz="0" w:space="0" w:color="auto"/>
          </w:divBdr>
        </w:div>
        <w:div w:id="282345709">
          <w:marLeft w:val="0"/>
          <w:marRight w:val="0"/>
          <w:marTop w:val="0"/>
          <w:marBottom w:val="0"/>
          <w:divBdr>
            <w:top w:val="none" w:sz="0" w:space="0" w:color="auto"/>
            <w:left w:val="none" w:sz="0" w:space="0" w:color="auto"/>
            <w:bottom w:val="none" w:sz="0" w:space="0" w:color="auto"/>
            <w:right w:val="none" w:sz="0" w:space="0" w:color="auto"/>
          </w:divBdr>
        </w:div>
        <w:div w:id="647437280">
          <w:marLeft w:val="0"/>
          <w:marRight w:val="0"/>
          <w:marTop w:val="0"/>
          <w:marBottom w:val="0"/>
          <w:divBdr>
            <w:top w:val="none" w:sz="0" w:space="0" w:color="auto"/>
            <w:left w:val="none" w:sz="0" w:space="0" w:color="auto"/>
            <w:bottom w:val="none" w:sz="0" w:space="0" w:color="auto"/>
            <w:right w:val="none" w:sz="0" w:space="0" w:color="auto"/>
          </w:divBdr>
        </w:div>
        <w:div w:id="829638878">
          <w:marLeft w:val="0"/>
          <w:marRight w:val="0"/>
          <w:marTop w:val="0"/>
          <w:marBottom w:val="0"/>
          <w:divBdr>
            <w:top w:val="none" w:sz="0" w:space="0" w:color="auto"/>
            <w:left w:val="none" w:sz="0" w:space="0" w:color="auto"/>
            <w:bottom w:val="none" w:sz="0" w:space="0" w:color="auto"/>
            <w:right w:val="none" w:sz="0" w:space="0" w:color="auto"/>
          </w:divBdr>
        </w:div>
        <w:div w:id="855122171">
          <w:marLeft w:val="0"/>
          <w:marRight w:val="0"/>
          <w:marTop w:val="0"/>
          <w:marBottom w:val="0"/>
          <w:divBdr>
            <w:top w:val="none" w:sz="0" w:space="0" w:color="auto"/>
            <w:left w:val="none" w:sz="0" w:space="0" w:color="auto"/>
            <w:bottom w:val="none" w:sz="0" w:space="0" w:color="auto"/>
            <w:right w:val="none" w:sz="0" w:space="0" w:color="auto"/>
          </w:divBdr>
        </w:div>
        <w:div w:id="958561737">
          <w:marLeft w:val="0"/>
          <w:marRight w:val="0"/>
          <w:marTop w:val="0"/>
          <w:marBottom w:val="0"/>
          <w:divBdr>
            <w:top w:val="none" w:sz="0" w:space="0" w:color="auto"/>
            <w:left w:val="none" w:sz="0" w:space="0" w:color="auto"/>
            <w:bottom w:val="none" w:sz="0" w:space="0" w:color="auto"/>
            <w:right w:val="none" w:sz="0" w:space="0" w:color="auto"/>
          </w:divBdr>
        </w:div>
        <w:div w:id="986474255">
          <w:marLeft w:val="0"/>
          <w:marRight w:val="0"/>
          <w:marTop w:val="0"/>
          <w:marBottom w:val="0"/>
          <w:divBdr>
            <w:top w:val="none" w:sz="0" w:space="0" w:color="auto"/>
            <w:left w:val="none" w:sz="0" w:space="0" w:color="auto"/>
            <w:bottom w:val="none" w:sz="0" w:space="0" w:color="auto"/>
            <w:right w:val="none" w:sz="0" w:space="0" w:color="auto"/>
          </w:divBdr>
        </w:div>
        <w:div w:id="1183978800">
          <w:marLeft w:val="0"/>
          <w:marRight w:val="0"/>
          <w:marTop w:val="0"/>
          <w:marBottom w:val="0"/>
          <w:divBdr>
            <w:top w:val="none" w:sz="0" w:space="0" w:color="auto"/>
            <w:left w:val="none" w:sz="0" w:space="0" w:color="auto"/>
            <w:bottom w:val="none" w:sz="0" w:space="0" w:color="auto"/>
            <w:right w:val="none" w:sz="0" w:space="0" w:color="auto"/>
          </w:divBdr>
        </w:div>
        <w:div w:id="1194853841">
          <w:marLeft w:val="0"/>
          <w:marRight w:val="0"/>
          <w:marTop w:val="0"/>
          <w:marBottom w:val="0"/>
          <w:divBdr>
            <w:top w:val="none" w:sz="0" w:space="0" w:color="auto"/>
            <w:left w:val="none" w:sz="0" w:space="0" w:color="auto"/>
            <w:bottom w:val="none" w:sz="0" w:space="0" w:color="auto"/>
            <w:right w:val="none" w:sz="0" w:space="0" w:color="auto"/>
          </w:divBdr>
        </w:div>
        <w:div w:id="1284264977">
          <w:marLeft w:val="0"/>
          <w:marRight w:val="0"/>
          <w:marTop w:val="0"/>
          <w:marBottom w:val="0"/>
          <w:divBdr>
            <w:top w:val="none" w:sz="0" w:space="0" w:color="auto"/>
            <w:left w:val="none" w:sz="0" w:space="0" w:color="auto"/>
            <w:bottom w:val="none" w:sz="0" w:space="0" w:color="auto"/>
            <w:right w:val="none" w:sz="0" w:space="0" w:color="auto"/>
          </w:divBdr>
        </w:div>
        <w:div w:id="1676692683">
          <w:marLeft w:val="0"/>
          <w:marRight w:val="0"/>
          <w:marTop w:val="0"/>
          <w:marBottom w:val="0"/>
          <w:divBdr>
            <w:top w:val="none" w:sz="0" w:space="0" w:color="auto"/>
            <w:left w:val="none" w:sz="0" w:space="0" w:color="auto"/>
            <w:bottom w:val="none" w:sz="0" w:space="0" w:color="auto"/>
            <w:right w:val="none" w:sz="0" w:space="0" w:color="auto"/>
          </w:divBdr>
        </w:div>
        <w:div w:id="2029408135">
          <w:marLeft w:val="0"/>
          <w:marRight w:val="0"/>
          <w:marTop w:val="0"/>
          <w:marBottom w:val="0"/>
          <w:divBdr>
            <w:top w:val="none" w:sz="0" w:space="0" w:color="auto"/>
            <w:left w:val="none" w:sz="0" w:space="0" w:color="auto"/>
            <w:bottom w:val="none" w:sz="0" w:space="0" w:color="auto"/>
            <w:right w:val="none" w:sz="0" w:space="0" w:color="auto"/>
          </w:divBdr>
        </w:div>
      </w:divsChild>
    </w:div>
    <w:div w:id="1889337532">
      <w:bodyDiv w:val="1"/>
      <w:marLeft w:val="0"/>
      <w:marRight w:val="0"/>
      <w:marTop w:val="0"/>
      <w:marBottom w:val="0"/>
      <w:divBdr>
        <w:top w:val="none" w:sz="0" w:space="0" w:color="auto"/>
        <w:left w:val="none" w:sz="0" w:space="0" w:color="auto"/>
        <w:bottom w:val="none" w:sz="0" w:space="0" w:color="auto"/>
        <w:right w:val="none" w:sz="0" w:space="0" w:color="auto"/>
      </w:divBdr>
      <w:divsChild>
        <w:div w:id="148641536">
          <w:marLeft w:val="0"/>
          <w:marRight w:val="0"/>
          <w:marTop w:val="0"/>
          <w:marBottom w:val="0"/>
          <w:divBdr>
            <w:top w:val="none" w:sz="0" w:space="0" w:color="auto"/>
            <w:left w:val="none" w:sz="0" w:space="0" w:color="auto"/>
            <w:bottom w:val="none" w:sz="0" w:space="0" w:color="auto"/>
            <w:right w:val="none" w:sz="0" w:space="0" w:color="auto"/>
          </w:divBdr>
        </w:div>
        <w:div w:id="656570974">
          <w:marLeft w:val="0"/>
          <w:marRight w:val="0"/>
          <w:marTop w:val="0"/>
          <w:marBottom w:val="0"/>
          <w:divBdr>
            <w:top w:val="none" w:sz="0" w:space="0" w:color="auto"/>
            <w:left w:val="none" w:sz="0" w:space="0" w:color="auto"/>
            <w:bottom w:val="none" w:sz="0" w:space="0" w:color="auto"/>
            <w:right w:val="none" w:sz="0" w:space="0" w:color="auto"/>
          </w:divBdr>
        </w:div>
        <w:div w:id="813909332">
          <w:marLeft w:val="0"/>
          <w:marRight w:val="0"/>
          <w:marTop w:val="0"/>
          <w:marBottom w:val="0"/>
          <w:divBdr>
            <w:top w:val="none" w:sz="0" w:space="0" w:color="auto"/>
            <w:left w:val="none" w:sz="0" w:space="0" w:color="auto"/>
            <w:bottom w:val="none" w:sz="0" w:space="0" w:color="auto"/>
            <w:right w:val="none" w:sz="0" w:space="0" w:color="auto"/>
          </w:divBdr>
        </w:div>
        <w:div w:id="939920704">
          <w:marLeft w:val="0"/>
          <w:marRight w:val="0"/>
          <w:marTop w:val="0"/>
          <w:marBottom w:val="0"/>
          <w:divBdr>
            <w:top w:val="none" w:sz="0" w:space="0" w:color="auto"/>
            <w:left w:val="none" w:sz="0" w:space="0" w:color="auto"/>
            <w:bottom w:val="none" w:sz="0" w:space="0" w:color="auto"/>
            <w:right w:val="none" w:sz="0" w:space="0" w:color="auto"/>
          </w:divBdr>
        </w:div>
      </w:divsChild>
    </w:div>
    <w:div w:id="1899633488">
      <w:bodyDiv w:val="1"/>
      <w:marLeft w:val="0"/>
      <w:marRight w:val="0"/>
      <w:marTop w:val="0"/>
      <w:marBottom w:val="0"/>
      <w:divBdr>
        <w:top w:val="none" w:sz="0" w:space="0" w:color="auto"/>
        <w:left w:val="none" w:sz="0" w:space="0" w:color="auto"/>
        <w:bottom w:val="none" w:sz="0" w:space="0" w:color="auto"/>
        <w:right w:val="none" w:sz="0" w:space="0" w:color="auto"/>
      </w:divBdr>
      <w:divsChild>
        <w:div w:id="871959170">
          <w:marLeft w:val="0"/>
          <w:marRight w:val="0"/>
          <w:marTop w:val="0"/>
          <w:marBottom w:val="0"/>
          <w:divBdr>
            <w:top w:val="none" w:sz="0" w:space="0" w:color="auto"/>
            <w:left w:val="none" w:sz="0" w:space="0" w:color="auto"/>
            <w:bottom w:val="none" w:sz="0" w:space="0" w:color="auto"/>
            <w:right w:val="none" w:sz="0" w:space="0" w:color="auto"/>
          </w:divBdr>
          <w:divsChild>
            <w:div w:id="415325461">
              <w:marLeft w:val="0"/>
              <w:marRight w:val="0"/>
              <w:marTop w:val="0"/>
              <w:marBottom w:val="0"/>
              <w:divBdr>
                <w:top w:val="none" w:sz="0" w:space="0" w:color="auto"/>
                <w:left w:val="none" w:sz="0" w:space="0" w:color="auto"/>
                <w:bottom w:val="none" w:sz="0" w:space="0" w:color="auto"/>
                <w:right w:val="none" w:sz="0" w:space="0" w:color="auto"/>
              </w:divBdr>
            </w:div>
            <w:div w:id="1632512992">
              <w:marLeft w:val="0"/>
              <w:marRight w:val="0"/>
              <w:marTop w:val="0"/>
              <w:marBottom w:val="0"/>
              <w:divBdr>
                <w:top w:val="none" w:sz="0" w:space="0" w:color="auto"/>
                <w:left w:val="none" w:sz="0" w:space="0" w:color="auto"/>
                <w:bottom w:val="none" w:sz="0" w:space="0" w:color="auto"/>
                <w:right w:val="none" w:sz="0" w:space="0" w:color="auto"/>
              </w:divBdr>
            </w:div>
          </w:divsChild>
        </w:div>
        <w:div w:id="1041323988">
          <w:marLeft w:val="0"/>
          <w:marRight w:val="0"/>
          <w:marTop w:val="0"/>
          <w:marBottom w:val="0"/>
          <w:divBdr>
            <w:top w:val="none" w:sz="0" w:space="0" w:color="auto"/>
            <w:left w:val="none" w:sz="0" w:space="0" w:color="auto"/>
            <w:bottom w:val="none" w:sz="0" w:space="0" w:color="auto"/>
            <w:right w:val="none" w:sz="0" w:space="0" w:color="auto"/>
          </w:divBdr>
          <w:divsChild>
            <w:div w:id="13211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715">
      <w:bodyDiv w:val="1"/>
      <w:marLeft w:val="0"/>
      <w:marRight w:val="0"/>
      <w:marTop w:val="0"/>
      <w:marBottom w:val="0"/>
      <w:divBdr>
        <w:top w:val="none" w:sz="0" w:space="0" w:color="auto"/>
        <w:left w:val="none" w:sz="0" w:space="0" w:color="auto"/>
        <w:bottom w:val="none" w:sz="0" w:space="0" w:color="auto"/>
        <w:right w:val="none" w:sz="0" w:space="0" w:color="auto"/>
      </w:divBdr>
    </w:div>
    <w:div w:id="1960910082">
      <w:bodyDiv w:val="1"/>
      <w:marLeft w:val="0"/>
      <w:marRight w:val="0"/>
      <w:marTop w:val="0"/>
      <w:marBottom w:val="0"/>
      <w:divBdr>
        <w:top w:val="none" w:sz="0" w:space="0" w:color="auto"/>
        <w:left w:val="none" w:sz="0" w:space="0" w:color="auto"/>
        <w:bottom w:val="none" w:sz="0" w:space="0" w:color="auto"/>
        <w:right w:val="none" w:sz="0" w:space="0" w:color="auto"/>
      </w:divBdr>
      <w:divsChild>
        <w:div w:id="1096554981">
          <w:marLeft w:val="0"/>
          <w:marRight w:val="0"/>
          <w:marTop w:val="0"/>
          <w:marBottom w:val="0"/>
          <w:divBdr>
            <w:top w:val="none" w:sz="0" w:space="0" w:color="auto"/>
            <w:left w:val="none" w:sz="0" w:space="0" w:color="auto"/>
            <w:bottom w:val="none" w:sz="0" w:space="0" w:color="auto"/>
            <w:right w:val="none" w:sz="0" w:space="0" w:color="auto"/>
          </w:divBdr>
          <w:divsChild>
            <w:div w:id="1731150084">
              <w:marLeft w:val="0"/>
              <w:marRight w:val="0"/>
              <w:marTop w:val="0"/>
              <w:marBottom w:val="0"/>
              <w:divBdr>
                <w:top w:val="none" w:sz="0" w:space="0" w:color="auto"/>
                <w:left w:val="none" w:sz="0" w:space="0" w:color="auto"/>
                <w:bottom w:val="none" w:sz="0" w:space="0" w:color="auto"/>
                <w:right w:val="none" w:sz="0" w:space="0" w:color="auto"/>
              </w:divBdr>
            </w:div>
            <w:div w:id="1985233005">
              <w:marLeft w:val="0"/>
              <w:marRight w:val="0"/>
              <w:marTop w:val="0"/>
              <w:marBottom w:val="0"/>
              <w:divBdr>
                <w:top w:val="none" w:sz="0" w:space="0" w:color="auto"/>
                <w:left w:val="none" w:sz="0" w:space="0" w:color="auto"/>
                <w:bottom w:val="none" w:sz="0" w:space="0" w:color="auto"/>
                <w:right w:val="none" w:sz="0" w:space="0" w:color="auto"/>
              </w:divBdr>
            </w:div>
          </w:divsChild>
        </w:div>
        <w:div w:id="1131552513">
          <w:marLeft w:val="0"/>
          <w:marRight w:val="0"/>
          <w:marTop w:val="0"/>
          <w:marBottom w:val="0"/>
          <w:divBdr>
            <w:top w:val="none" w:sz="0" w:space="0" w:color="auto"/>
            <w:left w:val="none" w:sz="0" w:space="0" w:color="auto"/>
            <w:bottom w:val="none" w:sz="0" w:space="0" w:color="auto"/>
            <w:right w:val="none" w:sz="0" w:space="0" w:color="auto"/>
          </w:divBdr>
          <w:divsChild>
            <w:div w:id="1739942484">
              <w:marLeft w:val="0"/>
              <w:marRight w:val="0"/>
              <w:marTop w:val="0"/>
              <w:marBottom w:val="0"/>
              <w:divBdr>
                <w:top w:val="none" w:sz="0" w:space="0" w:color="auto"/>
                <w:left w:val="none" w:sz="0" w:space="0" w:color="auto"/>
                <w:bottom w:val="none" w:sz="0" w:space="0" w:color="auto"/>
                <w:right w:val="none" w:sz="0" w:space="0" w:color="auto"/>
              </w:divBdr>
            </w:div>
            <w:div w:id="1888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2400">
      <w:bodyDiv w:val="1"/>
      <w:marLeft w:val="0"/>
      <w:marRight w:val="0"/>
      <w:marTop w:val="0"/>
      <w:marBottom w:val="0"/>
      <w:divBdr>
        <w:top w:val="none" w:sz="0" w:space="0" w:color="auto"/>
        <w:left w:val="none" w:sz="0" w:space="0" w:color="auto"/>
        <w:bottom w:val="none" w:sz="0" w:space="0" w:color="auto"/>
        <w:right w:val="none" w:sz="0" w:space="0" w:color="auto"/>
      </w:divBdr>
      <w:divsChild>
        <w:div w:id="829441493">
          <w:marLeft w:val="0"/>
          <w:marRight w:val="0"/>
          <w:marTop w:val="0"/>
          <w:marBottom w:val="0"/>
          <w:divBdr>
            <w:top w:val="none" w:sz="0" w:space="0" w:color="auto"/>
            <w:left w:val="none" w:sz="0" w:space="0" w:color="auto"/>
            <w:bottom w:val="none" w:sz="0" w:space="0" w:color="auto"/>
            <w:right w:val="none" w:sz="0" w:space="0" w:color="auto"/>
          </w:divBdr>
        </w:div>
        <w:div w:id="2015841622">
          <w:marLeft w:val="0"/>
          <w:marRight w:val="0"/>
          <w:marTop w:val="0"/>
          <w:marBottom w:val="0"/>
          <w:divBdr>
            <w:top w:val="none" w:sz="0" w:space="0" w:color="auto"/>
            <w:left w:val="none" w:sz="0" w:space="0" w:color="auto"/>
            <w:bottom w:val="none" w:sz="0" w:space="0" w:color="auto"/>
            <w:right w:val="none" w:sz="0" w:space="0" w:color="auto"/>
          </w:divBdr>
          <w:divsChild>
            <w:div w:id="7056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137">
      <w:bodyDiv w:val="1"/>
      <w:marLeft w:val="0"/>
      <w:marRight w:val="0"/>
      <w:marTop w:val="0"/>
      <w:marBottom w:val="0"/>
      <w:divBdr>
        <w:top w:val="none" w:sz="0" w:space="0" w:color="auto"/>
        <w:left w:val="none" w:sz="0" w:space="0" w:color="auto"/>
        <w:bottom w:val="none" w:sz="0" w:space="0" w:color="auto"/>
        <w:right w:val="none" w:sz="0" w:space="0" w:color="auto"/>
      </w:divBdr>
      <w:divsChild>
        <w:div w:id="176425629">
          <w:marLeft w:val="0"/>
          <w:marRight w:val="0"/>
          <w:marTop w:val="0"/>
          <w:marBottom w:val="0"/>
          <w:divBdr>
            <w:top w:val="none" w:sz="0" w:space="0" w:color="auto"/>
            <w:left w:val="none" w:sz="0" w:space="0" w:color="auto"/>
            <w:bottom w:val="none" w:sz="0" w:space="0" w:color="auto"/>
            <w:right w:val="none" w:sz="0" w:space="0" w:color="auto"/>
          </w:divBdr>
          <w:divsChild>
            <w:div w:id="1182740467">
              <w:marLeft w:val="0"/>
              <w:marRight w:val="0"/>
              <w:marTop w:val="0"/>
              <w:marBottom w:val="0"/>
              <w:divBdr>
                <w:top w:val="none" w:sz="0" w:space="0" w:color="auto"/>
                <w:left w:val="none" w:sz="0" w:space="0" w:color="auto"/>
                <w:bottom w:val="none" w:sz="0" w:space="0" w:color="auto"/>
                <w:right w:val="none" w:sz="0" w:space="0" w:color="auto"/>
              </w:divBdr>
            </w:div>
            <w:div w:id="1850366825">
              <w:marLeft w:val="0"/>
              <w:marRight w:val="0"/>
              <w:marTop w:val="0"/>
              <w:marBottom w:val="0"/>
              <w:divBdr>
                <w:top w:val="none" w:sz="0" w:space="0" w:color="auto"/>
                <w:left w:val="none" w:sz="0" w:space="0" w:color="auto"/>
                <w:bottom w:val="none" w:sz="0" w:space="0" w:color="auto"/>
                <w:right w:val="none" w:sz="0" w:space="0" w:color="auto"/>
              </w:divBdr>
            </w:div>
          </w:divsChild>
        </w:div>
        <w:div w:id="921186547">
          <w:marLeft w:val="0"/>
          <w:marRight w:val="0"/>
          <w:marTop w:val="0"/>
          <w:marBottom w:val="0"/>
          <w:divBdr>
            <w:top w:val="none" w:sz="0" w:space="0" w:color="auto"/>
            <w:left w:val="none" w:sz="0" w:space="0" w:color="auto"/>
            <w:bottom w:val="none" w:sz="0" w:space="0" w:color="auto"/>
            <w:right w:val="none" w:sz="0" w:space="0" w:color="auto"/>
          </w:divBdr>
          <w:divsChild>
            <w:div w:id="1227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3483">
      <w:bodyDiv w:val="1"/>
      <w:marLeft w:val="0"/>
      <w:marRight w:val="0"/>
      <w:marTop w:val="0"/>
      <w:marBottom w:val="0"/>
      <w:divBdr>
        <w:top w:val="none" w:sz="0" w:space="0" w:color="auto"/>
        <w:left w:val="none" w:sz="0" w:space="0" w:color="auto"/>
        <w:bottom w:val="none" w:sz="0" w:space="0" w:color="auto"/>
        <w:right w:val="none" w:sz="0" w:space="0" w:color="auto"/>
      </w:divBdr>
      <w:divsChild>
        <w:div w:id="393623294">
          <w:marLeft w:val="0"/>
          <w:marRight w:val="0"/>
          <w:marTop w:val="0"/>
          <w:marBottom w:val="0"/>
          <w:divBdr>
            <w:top w:val="none" w:sz="0" w:space="0" w:color="auto"/>
            <w:left w:val="none" w:sz="0" w:space="0" w:color="auto"/>
            <w:bottom w:val="none" w:sz="0" w:space="0" w:color="auto"/>
            <w:right w:val="none" w:sz="0" w:space="0" w:color="auto"/>
          </w:divBdr>
        </w:div>
        <w:div w:id="1390110243">
          <w:marLeft w:val="0"/>
          <w:marRight w:val="0"/>
          <w:marTop w:val="0"/>
          <w:marBottom w:val="0"/>
          <w:divBdr>
            <w:top w:val="none" w:sz="0" w:space="0" w:color="auto"/>
            <w:left w:val="none" w:sz="0" w:space="0" w:color="auto"/>
            <w:bottom w:val="none" w:sz="0" w:space="0" w:color="auto"/>
            <w:right w:val="none" w:sz="0" w:space="0" w:color="auto"/>
          </w:divBdr>
        </w:div>
      </w:divsChild>
    </w:div>
    <w:div w:id="2003200248">
      <w:bodyDiv w:val="1"/>
      <w:marLeft w:val="0"/>
      <w:marRight w:val="0"/>
      <w:marTop w:val="0"/>
      <w:marBottom w:val="0"/>
      <w:divBdr>
        <w:top w:val="none" w:sz="0" w:space="0" w:color="auto"/>
        <w:left w:val="none" w:sz="0" w:space="0" w:color="auto"/>
        <w:bottom w:val="none" w:sz="0" w:space="0" w:color="auto"/>
        <w:right w:val="none" w:sz="0" w:space="0" w:color="auto"/>
      </w:divBdr>
      <w:divsChild>
        <w:div w:id="882444151">
          <w:marLeft w:val="0"/>
          <w:marRight w:val="0"/>
          <w:marTop w:val="0"/>
          <w:marBottom w:val="0"/>
          <w:divBdr>
            <w:top w:val="none" w:sz="0" w:space="0" w:color="auto"/>
            <w:left w:val="none" w:sz="0" w:space="0" w:color="auto"/>
            <w:bottom w:val="none" w:sz="0" w:space="0" w:color="auto"/>
            <w:right w:val="none" w:sz="0" w:space="0" w:color="auto"/>
          </w:divBdr>
        </w:div>
        <w:div w:id="1252622146">
          <w:marLeft w:val="0"/>
          <w:marRight w:val="0"/>
          <w:marTop w:val="0"/>
          <w:marBottom w:val="0"/>
          <w:divBdr>
            <w:top w:val="none" w:sz="0" w:space="0" w:color="auto"/>
            <w:left w:val="none" w:sz="0" w:space="0" w:color="auto"/>
            <w:bottom w:val="none" w:sz="0" w:space="0" w:color="auto"/>
            <w:right w:val="none" w:sz="0" w:space="0" w:color="auto"/>
          </w:divBdr>
        </w:div>
      </w:divsChild>
    </w:div>
    <w:div w:id="2004046802">
      <w:bodyDiv w:val="1"/>
      <w:marLeft w:val="0"/>
      <w:marRight w:val="0"/>
      <w:marTop w:val="0"/>
      <w:marBottom w:val="0"/>
      <w:divBdr>
        <w:top w:val="none" w:sz="0" w:space="0" w:color="auto"/>
        <w:left w:val="none" w:sz="0" w:space="0" w:color="auto"/>
        <w:bottom w:val="none" w:sz="0" w:space="0" w:color="auto"/>
        <w:right w:val="none" w:sz="0" w:space="0" w:color="auto"/>
      </w:divBdr>
    </w:div>
    <w:div w:id="2056848265">
      <w:bodyDiv w:val="1"/>
      <w:marLeft w:val="0"/>
      <w:marRight w:val="0"/>
      <w:marTop w:val="0"/>
      <w:marBottom w:val="0"/>
      <w:divBdr>
        <w:top w:val="none" w:sz="0" w:space="0" w:color="auto"/>
        <w:left w:val="none" w:sz="0" w:space="0" w:color="auto"/>
        <w:bottom w:val="none" w:sz="0" w:space="0" w:color="auto"/>
        <w:right w:val="none" w:sz="0" w:space="0" w:color="auto"/>
      </w:divBdr>
      <w:divsChild>
        <w:div w:id="24598488">
          <w:marLeft w:val="0"/>
          <w:marRight w:val="0"/>
          <w:marTop w:val="0"/>
          <w:marBottom w:val="0"/>
          <w:divBdr>
            <w:top w:val="none" w:sz="0" w:space="0" w:color="auto"/>
            <w:left w:val="none" w:sz="0" w:space="0" w:color="auto"/>
            <w:bottom w:val="none" w:sz="0" w:space="0" w:color="auto"/>
            <w:right w:val="none" w:sz="0" w:space="0" w:color="auto"/>
          </w:divBdr>
        </w:div>
        <w:div w:id="181866963">
          <w:marLeft w:val="0"/>
          <w:marRight w:val="0"/>
          <w:marTop w:val="0"/>
          <w:marBottom w:val="0"/>
          <w:divBdr>
            <w:top w:val="none" w:sz="0" w:space="0" w:color="auto"/>
            <w:left w:val="none" w:sz="0" w:space="0" w:color="auto"/>
            <w:bottom w:val="none" w:sz="0" w:space="0" w:color="auto"/>
            <w:right w:val="none" w:sz="0" w:space="0" w:color="auto"/>
          </w:divBdr>
        </w:div>
        <w:div w:id="205068926">
          <w:marLeft w:val="0"/>
          <w:marRight w:val="0"/>
          <w:marTop w:val="0"/>
          <w:marBottom w:val="0"/>
          <w:divBdr>
            <w:top w:val="none" w:sz="0" w:space="0" w:color="auto"/>
            <w:left w:val="none" w:sz="0" w:space="0" w:color="auto"/>
            <w:bottom w:val="none" w:sz="0" w:space="0" w:color="auto"/>
            <w:right w:val="none" w:sz="0" w:space="0" w:color="auto"/>
          </w:divBdr>
        </w:div>
        <w:div w:id="373775742">
          <w:marLeft w:val="0"/>
          <w:marRight w:val="0"/>
          <w:marTop w:val="0"/>
          <w:marBottom w:val="0"/>
          <w:divBdr>
            <w:top w:val="none" w:sz="0" w:space="0" w:color="auto"/>
            <w:left w:val="none" w:sz="0" w:space="0" w:color="auto"/>
            <w:bottom w:val="none" w:sz="0" w:space="0" w:color="auto"/>
            <w:right w:val="none" w:sz="0" w:space="0" w:color="auto"/>
          </w:divBdr>
        </w:div>
        <w:div w:id="410349458">
          <w:marLeft w:val="0"/>
          <w:marRight w:val="0"/>
          <w:marTop w:val="0"/>
          <w:marBottom w:val="0"/>
          <w:divBdr>
            <w:top w:val="none" w:sz="0" w:space="0" w:color="auto"/>
            <w:left w:val="none" w:sz="0" w:space="0" w:color="auto"/>
            <w:bottom w:val="none" w:sz="0" w:space="0" w:color="auto"/>
            <w:right w:val="none" w:sz="0" w:space="0" w:color="auto"/>
          </w:divBdr>
        </w:div>
        <w:div w:id="465856707">
          <w:marLeft w:val="0"/>
          <w:marRight w:val="0"/>
          <w:marTop w:val="0"/>
          <w:marBottom w:val="0"/>
          <w:divBdr>
            <w:top w:val="none" w:sz="0" w:space="0" w:color="auto"/>
            <w:left w:val="none" w:sz="0" w:space="0" w:color="auto"/>
            <w:bottom w:val="none" w:sz="0" w:space="0" w:color="auto"/>
            <w:right w:val="none" w:sz="0" w:space="0" w:color="auto"/>
          </w:divBdr>
          <w:divsChild>
            <w:div w:id="198009339">
              <w:marLeft w:val="0"/>
              <w:marRight w:val="0"/>
              <w:marTop w:val="0"/>
              <w:marBottom w:val="0"/>
              <w:divBdr>
                <w:top w:val="none" w:sz="0" w:space="0" w:color="auto"/>
                <w:left w:val="none" w:sz="0" w:space="0" w:color="auto"/>
                <w:bottom w:val="none" w:sz="0" w:space="0" w:color="auto"/>
                <w:right w:val="none" w:sz="0" w:space="0" w:color="auto"/>
              </w:divBdr>
            </w:div>
            <w:div w:id="1447964208">
              <w:marLeft w:val="0"/>
              <w:marRight w:val="0"/>
              <w:marTop w:val="0"/>
              <w:marBottom w:val="0"/>
              <w:divBdr>
                <w:top w:val="none" w:sz="0" w:space="0" w:color="auto"/>
                <w:left w:val="none" w:sz="0" w:space="0" w:color="auto"/>
                <w:bottom w:val="none" w:sz="0" w:space="0" w:color="auto"/>
                <w:right w:val="none" w:sz="0" w:space="0" w:color="auto"/>
              </w:divBdr>
            </w:div>
            <w:div w:id="1869834594">
              <w:marLeft w:val="0"/>
              <w:marRight w:val="0"/>
              <w:marTop w:val="0"/>
              <w:marBottom w:val="0"/>
              <w:divBdr>
                <w:top w:val="none" w:sz="0" w:space="0" w:color="auto"/>
                <w:left w:val="none" w:sz="0" w:space="0" w:color="auto"/>
                <w:bottom w:val="none" w:sz="0" w:space="0" w:color="auto"/>
                <w:right w:val="none" w:sz="0" w:space="0" w:color="auto"/>
              </w:divBdr>
            </w:div>
            <w:div w:id="1899391996">
              <w:marLeft w:val="0"/>
              <w:marRight w:val="0"/>
              <w:marTop w:val="0"/>
              <w:marBottom w:val="0"/>
              <w:divBdr>
                <w:top w:val="none" w:sz="0" w:space="0" w:color="auto"/>
                <w:left w:val="none" w:sz="0" w:space="0" w:color="auto"/>
                <w:bottom w:val="none" w:sz="0" w:space="0" w:color="auto"/>
                <w:right w:val="none" w:sz="0" w:space="0" w:color="auto"/>
              </w:divBdr>
            </w:div>
            <w:div w:id="2135521025">
              <w:marLeft w:val="0"/>
              <w:marRight w:val="0"/>
              <w:marTop w:val="0"/>
              <w:marBottom w:val="0"/>
              <w:divBdr>
                <w:top w:val="none" w:sz="0" w:space="0" w:color="auto"/>
                <w:left w:val="none" w:sz="0" w:space="0" w:color="auto"/>
                <w:bottom w:val="none" w:sz="0" w:space="0" w:color="auto"/>
                <w:right w:val="none" w:sz="0" w:space="0" w:color="auto"/>
              </w:divBdr>
            </w:div>
          </w:divsChild>
        </w:div>
        <w:div w:id="791166147">
          <w:marLeft w:val="0"/>
          <w:marRight w:val="0"/>
          <w:marTop w:val="0"/>
          <w:marBottom w:val="0"/>
          <w:divBdr>
            <w:top w:val="none" w:sz="0" w:space="0" w:color="auto"/>
            <w:left w:val="none" w:sz="0" w:space="0" w:color="auto"/>
            <w:bottom w:val="none" w:sz="0" w:space="0" w:color="auto"/>
            <w:right w:val="none" w:sz="0" w:space="0" w:color="auto"/>
          </w:divBdr>
          <w:divsChild>
            <w:div w:id="244848762">
              <w:marLeft w:val="0"/>
              <w:marRight w:val="0"/>
              <w:marTop w:val="0"/>
              <w:marBottom w:val="0"/>
              <w:divBdr>
                <w:top w:val="none" w:sz="0" w:space="0" w:color="auto"/>
                <w:left w:val="none" w:sz="0" w:space="0" w:color="auto"/>
                <w:bottom w:val="none" w:sz="0" w:space="0" w:color="auto"/>
                <w:right w:val="none" w:sz="0" w:space="0" w:color="auto"/>
              </w:divBdr>
            </w:div>
            <w:div w:id="902325752">
              <w:marLeft w:val="0"/>
              <w:marRight w:val="0"/>
              <w:marTop w:val="0"/>
              <w:marBottom w:val="0"/>
              <w:divBdr>
                <w:top w:val="none" w:sz="0" w:space="0" w:color="auto"/>
                <w:left w:val="none" w:sz="0" w:space="0" w:color="auto"/>
                <w:bottom w:val="none" w:sz="0" w:space="0" w:color="auto"/>
                <w:right w:val="none" w:sz="0" w:space="0" w:color="auto"/>
              </w:divBdr>
            </w:div>
            <w:div w:id="979992201">
              <w:marLeft w:val="0"/>
              <w:marRight w:val="0"/>
              <w:marTop w:val="0"/>
              <w:marBottom w:val="0"/>
              <w:divBdr>
                <w:top w:val="none" w:sz="0" w:space="0" w:color="auto"/>
                <w:left w:val="none" w:sz="0" w:space="0" w:color="auto"/>
                <w:bottom w:val="none" w:sz="0" w:space="0" w:color="auto"/>
                <w:right w:val="none" w:sz="0" w:space="0" w:color="auto"/>
              </w:divBdr>
            </w:div>
            <w:div w:id="1805809050">
              <w:marLeft w:val="0"/>
              <w:marRight w:val="0"/>
              <w:marTop w:val="0"/>
              <w:marBottom w:val="0"/>
              <w:divBdr>
                <w:top w:val="none" w:sz="0" w:space="0" w:color="auto"/>
                <w:left w:val="none" w:sz="0" w:space="0" w:color="auto"/>
                <w:bottom w:val="none" w:sz="0" w:space="0" w:color="auto"/>
                <w:right w:val="none" w:sz="0" w:space="0" w:color="auto"/>
              </w:divBdr>
            </w:div>
            <w:div w:id="2145999179">
              <w:marLeft w:val="0"/>
              <w:marRight w:val="0"/>
              <w:marTop w:val="0"/>
              <w:marBottom w:val="0"/>
              <w:divBdr>
                <w:top w:val="none" w:sz="0" w:space="0" w:color="auto"/>
                <w:left w:val="none" w:sz="0" w:space="0" w:color="auto"/>
                <w:bottom w:val="none" w:sz="0" w:space="0" w:color="auto"/>
                <w:right w:val="none" w:sz="0" w:space="0" w:color="auto"/>
              </w:divBdr>
            </w:div>
          </w:divsChild>
        </w:div>
        <w:div w:id="973096548">
          <w:marLeft w:val="0"/>
          <w:marRight w:val="0"/>
          <w:marTop w:val="0"/>
          <w:marBottom w:val="0"/>
          <w:divBdr>
            <w:top w:val="none" w:sz="0" w:space="0" w:color="auto"/>
            <w:left w:val="none" w:sz="0" w:space="0" w:color="auto"/>
            <w:bottom w:val="none" w:sz="0" w:space="0" w:color="auto"/>
            <w:right w:val="none" w:sz="0" w:space="0" w:color="auto"/>
          </w:divBdr>
          <w:divsChild>
            <w:div w:id="287013187">
              <w:marLeft w:val="0"/>
              <w:marRight w:val="0"/>
              <w:marTop w:val="0"/>
              <w:marBottom w:val="0"/>
              <w:divBdr>
                <w:top w:val="none" w:sz="0" w:space="0" w:color="auto"/>
                <w:left w:val="none" w:sz="0" w:space="0" w:color="auto"/>
                <w:bottom w:val="none" w:sz="0" w:space="0" w:color="auto"/>
                <w:right w:val="none" w:sz="0" w:space="0" w:color="auto"/>
              </w:divBdr>
            </w:div>
            <w:div w:id="1510949576">
              <w:marLeft w:val="0"/>
              <w:marRight w:val="0"/>
              <w:marTop w:val="0"/>
              <w:marBottom w:val="0"/>
              <w:divBdr>
                <w:top w:val="none" w:sz="0" w:space="0" w:color="auto"/>
                <w:left w:val="none" w:sz="0" w:space="0" w:color="auto"/>
                <w:bottom w:val="none" w:sz="0" w:space="0" w:color="auto"/>
                <w:right w:val="none" w:sz="0" w:space="0" w:color="auto"/>
              </w:divBdr>
            </w:div>
          </w:divsChild>
        </w:div>
        <w:div w:id="979463241">
          <w:marLeft w:val="0"/>
          <w:marRight w:val="0"/>
          <w:marTop w:val="0"/>
          <w:marBottom w:val="0"/>
          <w:divBdr>
            <w:top w:val="none" w:sz="0" w:space="0" w:color="auto"/>
            <w:left w:val="none" w:sz="0" w:space="0" w:color="auto"/>
            <w:bottom w:val="none" w:sz="0" w:space="0" w:color="auto"/>
            <w:right w:val="none" w:sz="0" w:space="0" w:color="auto"/>
          </w:divBdr>
        </w:div>
        <w:div w:id="987824727">
          <w:marLeft w:val="0"/>
          <w:marRight w:val="0"/>
          <w:marTop w:val="0"/>
          <w:marBottom w:val="0"/>
          <w:divBdr>
            <w:top w:val="none" w:sz="0" w:space="0" w:color="auto"/>
            <w:left w:val="none" w:sz="0" w:space="0" w:color="auto"/>
            <w:bottom w:val="none" w:sz="0" w:space="0" w:color="auto"/>
            <w:right w:val="none" w:sz="0" w:space="0" w:color="auto"/>
          </w:divBdr>
          <w:divsChild>
            <w:div w:id="1572304105">
              <w:marLeft w:val="0"/>
              <w:marRight w:val="0"/>
              <w:marTop w:val="0"/>
              <w:marBottom w:val="0"/>
              <w:divBdr>
                <w:top w:val="none" w:sz="0" w:space="0" w:color="auto"/>
                <w:left w:val="none" w:sz="0" w:space="0" w:color="auto"/>
                <w:bottom w:val="none" w:sz="0" w:space="0" w:color="auto"/>
                <w:right w:val="none" w:sz="0" w:space="0" w:color="auto"/>
              </w:divBdr>
            </w:div>
            <w:div w:id="2067217811">
              <w:marLeft w:val="0"/>
              <w:marRight w:val="0"/>
              <w:marTop w:val="0"/>
              <w:marBottom w:val="0"/>
              <w:divBdr>
                <w:top w:val="none" w:sz="0" w:space="0" w:color="auto"/>
                <w:left w:val="none" w:sz="0" w:space="0" w:color="auto"/>
                <w:bottom w:val="none" w:sz="0" w:space="0" w:color="auto"/>
                <w:right w:val="none" w:sz="0" w:space="0" w:color="auto"/>
              </w:divBdr>
            </w:div>
          </w:divsChild>
        </w:div>
        <w:div w:id="1259679453">
          <w:marLeft w:val="0"/>
          <w:marRight w:val="0"/>
          <w:marTop w:val="0"/>
          <w:marBottom w:val="0"/>
          <w:divBdr>
            <w:top w:val="none" w:sz="0" w:space="0" w:color="auto"/>
            <w:left w:val="none" w:sz="0" w:space="0" w:color="auto"/>
            <w:bottom w:val="none" w:sz="0" w:space="0" w:color="auto"/>
            <w:right w:val="none" w:sz="0" w:space="0" w:color="auto"/>
          </w:divBdr>
        </w:div>
        <w:div w:id="1277444681">
          <w:marLeft w:val="0"/>
          <w:marRight w:val="0"/>
          <w:marTop w:val="0"/>
          <w:marBottom w:val="0"/>
          <w:divBdr>
            <w:top w:val="none" w:sz="0" w:space="0" w:color="auto"/>
            <w:left w:val="none" w:sz="0" w:space="0" w:color="auto"/>
            <w:bottom w:val="none" w:sz="0" w:space="0" w:color="auto"/>
            <w:right w:val="none" w:sz="0" w:space="0" w:color="auto"/>
          </w:divBdr>
        </w:div>
        <w:div w:id="1372028859">
          <w:marLeft w:val="0"/>
          <w:marRight w:val="0"/>
          <w:marTop w:val="0"/>
          <w:marBottom w:val="0"/>
          <w:divBdr>
            <w:top w:val="none" w:sz="0" w:space="0" w:color="auto"/>
            <w:left w:val="none" w:sz="0" w:space="0" w:color="auto"/>
            <w:bottom w:val="none" w:sz="0" w:space="0" w:color="auto"/>
            <w:right w:val="none" w:sz="0" w:space="0" w:color="auto"/>
          </w:divBdr>
        </w:div>
        <w:div w:id="1402172574">
          <w:marLeft w:val="0"/>
          <w:marRight w:val="0"/>
          <w:marTop w:val="0"/>
          <w:marBottom w:val="0"/>
          <w:divBdr>
            <w:top w:val="none" w:sz="0" w:space="0" w:color="auto"/>
            <w:left w:val="none" w:sz="0" w:space="0" w:color="auto"/>
            <w:bottom w:val="none" w:sz="0" w:space="0" w:color="auto"/>
            <w:right w:val="none" w:sz="0" w:space="0" w:color="auto"/>
          </w:divBdr>
        </w:div>
        <w:div w:id="1724324610">
          <w:marLeft w:val="0"/>
          <w:marRight w:val="0"/>
          <w:marTop w:val="0"/>
          <w:marBottom w:val="0"/>
          <w:divBdr>
            <w:top w:val="none" w:sz="0" w:space="0" w:color="auto"/>
            <w:left w:val="none" w:sz="0" w:space="0" w:color="auto"/>
            <w:bottom w:val="none" w:sz="0" w:space="0" w:color="auto"/>
            <w:right w:val="none" w:sz="0" w:space="0" w:color="auto"/>
          </w:divBdr>
        </w:div>
        <w:div w:id="1725716110">
          <w:marLeft w:val="0"/>
          <w:marRight w:val="0"/>
          <w:marTop w:val="0"/>
          <w:marBottom w:val="0"/>
          <w:divBdr>
            <w:top w:val="none" w:sz="0" w:space="0" w:color="auto"/>
            <w:left w:val="none" w:sz="0" w:space="0" w:color="auto"/>
            <w:bottom w:val="none" w:sz="0" w:space="0" w:color="auto"/>
            <w:right w:val="none" w:sz="0" w:space="0" w:color="auto"/>
          </w:divBdr>
        </w:div>
        <w:div w:id="1816752577">
          <w:marLeft w:val="0"/>
          <w:marRight w:val="0"/>
          <w:marTop w:val="0"/>
          <w:marBottom w:val="0"/>
          <w:divBdr>
            <w:top w:val="none" w:sz="0" w:space="0" w:color="auto"/>
            <w:left w:val="none" w:sz="0" w:space="0" w:color="auto"/>
            <w:bottom w:val="none" w:sz="0" w:space="0" w:color="auto"/>
            <w:right w:val="none" w:sz="0" w:space="0" w:color="auto"/>
          </w:divBdr>
        </w:div>
        <w:div w:id="2086564213">
          <w:marLeft w:val="0"/>
          <w:marRight w:val="0"/>
          <w:marTop w:val="0"/>
          <w:marBottom w:val="0"/>
          <w:divBdr>
            <w:top w:val="none" w:sz="0" w:space="0" w:color="auto"/>
            <w:left w:val="none" w:sz="0" w:space="0" w:color="auto"/>
            <w:bottom w:val="none" w:sz="0" w:space="0" w:color="auto"/>
            <w:right w:val="none" w:sz="0" w:space="0" w:color="auto"/>
          </w:divBdr>
          <w:divsChild>
            <w:div w:id="396631677">
              <w:marLeft w:val="0"/>
              <w:marRight w:val="0"/>
              <w:marTop w:val="0"/>
              <w:marBottom w:val="0"/>
              <w:divBdr>
                <w:top w:val="none" w:sz="0" w:space="0" w:color="auto"/>
                <w:left w:val="none" w:sz="0" w:space="0" w:color="auto"/>
                <w:bottom w:val="none" w:sz="0" w:space="0" w:color="auto"/>
                <w:right w:val="none" w:sz="0" w:space="0" w:color="auto"/>
              </w:divBdr>
            </w:div>
            <w:div w:id="561602772">
              <w:marLeft w:val="0"/>
              <w:marRight w:val="0"/>
              <w:marTop w:val="0"/>
              <w:marBottom w:val="0"/>
              <w:divBdr>
                <w:top w:val="none" w:sz="0" w:space="0" w:color="auto"/>
                <w:left w:val="none" w:sz="0" w:space="0" w:color="auto"/>
                <w:bottom w:val="none" w:sz="0" w:space="0" w:color="auto"/>
                <w:right w:val="none" w:sz="0" w:space="0" w:color="auto"/>
              </w:divBdr>
            </w:div>
            <w:div w:id="1327704392">
              <w:marLeft w:val="0"/>
              <w:marRight w:val="0"/>
              <w:marTop w:val="0"/>
              <w:marBottom w:val="0"/>
              <w:divBdr>
                <w:top w:val="none" w:sz="0" w:space="0" w:color="auto"/>
                <w:left w:val="none" w:sz="0" w:space="0" w:color="auto"/>
                <w:bottom w:val="none" w:sz="0" w:space="0" w:color="auto"/>
                <w:right w:val="none" w:sz="0" w:space="0" w:color="auto"/>
              </w:divBdr>
            </w:div>
            <w:div w:id="18451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6140">
      <w:bodyDiv w:val="1"/>
      <w:marLeft w:val="0"/>
      <w:marRight w:val="0"/>
      <w:marTop w:val="0"/>
      <w:marBottom w:val="0"/>
      <w:divBdr>
        <w:top w:val="none" w:sz="0" w:space="0" w:color="auto"/>
        <w:left w:val="none" w:sz="0" w:space="0" w:color="auto"/>
        <w:bottom w:val="none" w:sz="0" w:space="0" w:color="auto"/>
        <w:right w:val="none" w:sz="0" w:space="0" w:color="auto"/>
      </w:divBdr>
    </w:div>
    <w:div w:id="2082438073">
      <w:bodyDiv w:val="1"/>
      <w:marLeft w:val="0"/>
      <w:marRight w:val="0"/>
      <w:marTop w:val="0"/>
      <w:marBottom w:val="0"/>
      <w:divBdr>
        <w:top w:val="none" w:sz="0" w:space="0" w:color="auto"/>
        <w:left w:val="none" w:sz="0" w:space="0" w:color="auto"/>
        <w:bottom w:val="none" w:sz="0" w:space="0" w:color="auto"/>
        <w:right w:val="none" w:sz="0" w:space="0" w:color="auto"/>
      </w:divBdr>
      <w:divsChild>
        <w:div w:id="38361639">
          <w:marLeft w:val="0"/>
          <w:marRight w:val="0"/>
          <w:marTop w:val="0"/>
          <w:marBottom w:val="0"/>
          <w:divBdr>
            <w:top w:val="none" w:sz="0" w:space="0" w:color="auto"/>
            <w:left w:val="none" w:sz="0" w:space="0" w:color="auto"/>
            <w:bottom w:val="none" w:sz="0" w:space="0" w:color="auto"/>
            <w:right w:val="none" w:sz="0" w:space="0" w:color="auto"/>
          </w:divBdr>
        </w:div>
        <w:div w:id="198861572">
          <w:marLeft w:val="0"/>
          <w:marRight w:val="0"/>
          <w:marTop w:val="0"/>
          <w:marBottom w:val="0"/>
          <w:divBdr>
            <w:top w:val="none" w:sz="0" w:space="0" w:color="auto"/>
            <w:left w:val="none" w:sz="0" w:space="0" w:color="auto"/>
            <w:bottom w:val="none" w:sz="0" w:space="0" w:color="auto"/>
            <w:right w:val="none" w:sz="0" w:space="0" w:color="auto"/>
          </w:divBdr>
        </w:div>
        <w:div w:id="667248530">
          <w:marLeft w:val="0"/>
          <w:marRight w:val="0"/>
          <w:marTop w:val="0"/>
          <w:marBottom w:val="0"/>
          <w:divBdr>
            <w:top w:val="none" w:sz="0" w:space="0" w:color="auto"/>
            <w:left w:val="none" w:sz="0" w:space="0" w:color="auto"/>
            <w:bottom w:val="none" w:sz="0" w:space="0" w:color="auto"/>
            <w:right w:val="none" w:sz="0" w:space="0" w:color="auto"/>
          </w:divBdr>
        </w:div>
        <w:div w:id="683677485">
          <w:marLeft w:val="0"/>
          <w:marRight w:val="0"/>
          <w:marTop w:val="0"/>
          <w:marBottom w:val="0"/>
          <w:divBdr>
            <w:top w:val="none" w:sz="0" w:space="0" w:color="auto"/>
            <w:left w:val="none" w:sz="0" w:space="0" w:color="auto"/>
            <w:bottom w:val="none" w:sz="0" w:space="0" w:color="auto"/>
            <w:right w:val="none" w:sz="0" w:space="0" w:color="auto"/>
          </w:divBdr>
        </w:div>
        <w:div w:id="923539016">
          <w:marLeft w:val="0"/>
          <w:marRight w:val="0"/>
          <w:marTop w:val="0"/>
          <w:marBottom w:val="0"/>
          <w:divBdr>
            <w:top w:val="none" w:sz="0" w:space="0" w:color="auto"/>
            <w:left w:val="none" w:sz="0" w:space="0" w:color="auto"/>
            <w:bottom w:val="none" w:sz="0" w:space="0" w:color="auto"/>
            <w:right w:val="none" w:sz="0" w:space="0" w:color="auto"/>
          </w:divBdr>
        </w:div>
        <w:div w:id="1145317799">
          <w:marLeft w:val="0"/>
          <w:marRight w:val="0"/>
          <w:marTop w:val="0"/>
          <w:marBottom w:val="0"/>
          <w:divBdr>
            <w:top w:val="none" w:sz="0" w:space="0" w:color="auto"/>
            <w:left w:val="none" w:sz="0" w:space="0" w:color="auto"/>
            <w:bottom w:val="none" w:sz="0" w:space="0" w:color="auto"/>
            <w:right w:val="none" w:sz="0" w:space="0" w:color="auto"/>
          </w:divBdr>
        </w:div>
        <w:div w:id="1699314677">
          <w:marLeft w:val="0"/>
          <w:marRight w:val="0"/>
          <w:marTop w:val="0"/>
          <w:marBottom w:val="0"/>
          <w:divBdr>
            <w:top w:val="none" w:sz="0" w:space="0" w:color="auto"/>
            <w:left w:val="none" w:sz="0" w:space="0" w:color="auto"/>
            <w:bottom w:val="none" w:sz="0" w:space="0" w:color="auto"/>
            <w:right w:val="none" w:sz="0" w:space="0" w:color="auto"/>
          </w:divBdr>
        </w:div>
        <w:div w:id="1753046464">
          <w:marLeft w:val="0"/>
          <w:marRight w:val="0"/>
          <w:marTop w:val="0"/>
          <w:marBottom w:val="0"/>
          <w:divBdr>
            <w:top w:val="none" w:sz="0" w:space="0" w:color="auto"/>
            <w:left w:val="none" w:sz="0" w:space="0" w:color="auto"/>
            <w:bottom w:val="none" w:sz="0" w:space="0" w:color="auto"/>
            <w:right w:val="none" w:sz="0" w:space="0" w:color="auto"/>
          </w:divBdr>
        </w:div>
        <w:div w:id="2048139889">
          <w:marLeft w:val="0"/>
          <w:marRight w:val="0"/>
          <w:marTop w:val="0"/>
          <w:marBottom w:val="0"/>
          <w:divBdr>
            <w:top w:val="none" w:sz="0" w:space="0" w:color="auto"/>
            <w:left w:val="none" w:sz="0" w:space="0" w:color="auto"/>
            <w:bottom w:val="none" w:sz="0" w:space="0" w:color="auto"/>
            <w:right w:val="none" w:sz="0" w:space="0" w:color="auto"/>
          </w:divBdr>
        </w:div>
        <w:div w:id="2124952726">
          <w:marLeft w:val="0"/>
          <w:marRight w:val="0"/>
          <w:marTop w:val="0"/>
          <w:marBottom w:val="0"/>
          <w:divBdr>
            <w:top w:val="none" w:sz="0" w:space="0" w:color="auto"/>
            <w:left w:val="none" w:sz="0" w:space="0" w:color="auto"/>
            <w:bottom w:val="none" w:sz="0" w:space="0" w:color="auto"/>
            <w:right w:val="none" w:sz="0" w:space="0" w:color="auto"/>
          </w:divBdr>
          <w:divsChild>
            <w:div w:id="808859988">
              <w:marLeft w:val="0"/>
              <w:marRight w:val="0"/>
              <w:marTop w:val="0"/>
              <w:marBottom w:val="0"/>
              <w:divBdr>
                <w:top w:val="none" w:sz="0" w:space="0" w:color="auto"/>
                <w:left w:val="none" w:sz="0" w:space="0" w:color="auto"/>
                <w:bottom w:val="none" w:sz="0" w:space="0" w:color="auto"/>
                <w:right w:val="none" w:sz="0" w:space="0" w:color="auto"/>
              </w:divBdr>
            </w:div>
            <w:div w:id="1251232366">
              <w:marLeft w:val="0"/>
              <w:marRight w:val="0"/>
              <w:marTop w:val="0"/>
              <w:marBottom w:val="0"/>
              <w:divBdr>
                <w:top w:val="none" w:sz="0" w:space="0" w:color="auto"/>
                <w:left w:val="none" w:sz="0" w:space="0" w:color="auto"/>
                <w:bottom w:val="none" w:sz="0" w:space="0" w:color="auto"/>
                <w:right w:val="none" w:sz="0" w:space="0" w:color="auto"/>
              </w:divBdr>
            </w:div>
            <w:div w:id="19742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3806">
      <w:bodyDiv w:val="1"/>
      <w:marLeft w:val="0"/>
      <w:marRight w:val="0"/>
      <w:marTop w:val="0"/>
      <w:marBottom w:val="0"/>
      <w:divBdr>
        <w:top w:val="none" w:sz="0" w:space="0" w:color="auto"/>
        <w:left w:val="none" w:sz="0" w:space="0" w:color="auto"/>
        <w:bottom w:val="none" w:sz="0" w:space="0" w:color="auto"/>
        <w:right w:val="none" w:sz="0" w:space="0" w:color="auto"/>
      </w:divBdr>
      <w:divsChild>
        <w:div w:id="675041325">
          <w:marLeft w:val="0"/>
          <w:marRight w:val="0"/>
          <w:marTop w:val="0"/>
          <w:marBottom w:val="0"/>
          <w:divBdr>
            <w:top w:val="none" w:sz="0" w:space="0" w:color="auto"/>
            <w:left w:val="none" w:sz="0" w:space="0" w:color="auto"/>
            <w:bottom w:val="none" w:sz="0" w:space="0" w:color="auto"/>
            <w:right w:val="none" w:sz="0" w:space="0" w:color="auto"/>
          </w:divBdr>
        </w:div>
        <w:div w:id="1549142517">
          <w:marLeft w:val="0"/>
          <w:marRight w:val="0"/>
          <w:marTop w:val="0"/>
          <w:marBottom w:val="0"/>
          <w:divBdr>
            <w:top w:val="none" w:sz="0" w:space="0" w:color="auto"/>
            <w:left w:val="none" w:sz="0" w:space="0" w:color="auto"/>
            <w:bottom w:val="none" w:sz="0" w:space="0" w:color="auto"/>
            <w:right w:val="none" w:sz="0" w:space="0" w:color="auto"/>
          </w:divBdr>
        </w:div>
      </w:divsChild>
    </w:div>
    <w:div w:id="2109808264">
      <w:bodyDiv w:val="1"/>
      <w:marLeft w:val="0"/>
      <w:marRight w:val="0"/>
      <w:marTop w:val="0"/>
      <w:marBottom w:val="0"/>
      <w:divBdr>
        <w:top w:val="none" w:sz="0" w:space="0" w:color="auto"/>
        <w:left w:val="none" w:sz="0" w:space="0" w:color="auto"/>
        <w:bottom w:val="none" w:sz="0" w:space="0" w:color="auto"/>
        <w:right w:val="none" w:sz="0" w:space="0" w:color="auto"/>
      </w:divBdr>
      <w:divsChild>
        <w:div w:id="575282016">
          <w:marLeft w:val="0"/>
          <w:marRight w:val="0"/>
          <w:marTop w:val="0"/>
          <w:marBottom w:val="0"/>
          <w:divBdr>
            <w:top w:val="none" w:sz="0" w:space="0" w:color="auto"/>
            <w:left w:val="none" w:sz="0" w:space="0" w:color="auto"/>
            <w:bottom w:val="none" w:sz="0" w:space="0" w:color="auto"/>
            <w:right w:val="none" w:sz="0" w:space="0" w:color="auto"/>
          </w:divBdr>
        </w:div>
        <w:div w:id="1081878339">
          <w:marLeft w:val="0"/>
          <w:marRight w:val="0"/>
          <w:marTop w:val="0"/>
          <w:marBottom w:val="0"/>
          <w:divBdr>
            <w:top w:val="none" w:sz="0" w:space="0" w:color="auto"/>
            <w:left w:val="none" w:sz="0" w:space="0" w:color="auto"/>
            <w:bottom w:val="none" w:sz="0" w:space="0" w:color="auto"/>
            <w:right w:val="none" w:sz="0" w:space="0" w:color="auto"/>
          </w:divBdr>
        </w:div>
        <w:div w:id="1140263561">
          <w:marLeft w:val="0"/>
          <w:marRight w:val="0"/>
          <w:marTop w:val="0"/>
          <w:marBottom w:val="0"/>
          <w:divBdr>
            <w:top w:val="none" w:sz="0" w:space="0" w:color="auto"/>
            <w:left w:val="none" w:sz="0" w:space="0" w:color="auto"/>
            <w:bottom w:val="none" w:sz="0" w:space="0" w:color="auto"/>
            <w:right w:val="none" w:sz="0" w:space="0" w:color="auto"/>
          </w:divBdr>
        </w:div>
        <w:div w:id="1199778382">
          <w:marLeft w:val="0"/>
          <w:marRight w:val="0"/>
          <w:marTop w:val="0"/>
          <w:marBottom w:val="0"/>
          <w:divBdr>
            <w:top w:val="none" w:sz="0" w:space="0" w:color="auto"/>
            <w:left w:val="none" w:sz="0" w:space="0" w:color="auto"/>
            <w:bottom w:val="none" w:sz="0" w:space="0" w:color="auto"/>
            <w:right w:val="none" w:sz="0" w:space="0" w:color="auto"/>
          </w:divBdr>
        </w:div>
      </w:divsChild>
    </w:div>
    <w:div w:id="21471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oda.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tario.ca/laws/statute/17a15"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20Rubinstein\AppData\Roaming\Microsoft\Templates\OMD%20RF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AC66FB-ACED-4D9A-8F57-438CC32D6682}">
  <ds:schemaRefs>
    <ds:schemaRef ds:uri="http://schemas.openxmlformats.org/officeDocument/2006/bibliography"/>
  </ds:schemaRefs>
</ds:datastoreItem>
</file>

<file path=customXml/itemProps2.xml><?xml version="1.0" encoding="utf-8"?>
<ds:datastoreItem xmlns:ds="http://schemas.openxmlformats.org/officeDocument/2006/customXml" ds:itemID="{E6A30099-CCF6-4386-ACB7-D76D1F37BC57}">
  <ds:schemaRefs>
    <ds:schemaRef ds:uri="http://schemas.microsoft.com/sharepoint/v3/contenttype/forms"/>
  </ds:schemaRefs>
</ds:datastoreItem>
</file>

<file path=customXml/itemProps3.xml><?xml version="1.0" encoding="utf-8"?>
<ds:datastoreItem xmlns:ds="http://schemas.openxmlformats.org/officeDocument/2006/customXml" ds:itemID="{776228CF-F80C-45B2-B207-9CC08B1022DB}"/>
</file>

<file path=customXml/itemProps4.xml><?xml version="1.0" encoding="utf-8"?>
<ds:datastoreItem xmlns:ds="http://schemas.openxmlformats.org/officeDocument/2006/customXml" ds:itemID="{EDB1E43D-2D7D-4F95-8908-390CDECF420F}">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OMD RFP.dotx</Template>
  <TotalTime>53</TotalTime>
  <Pages>13</Pages>
  <Words>3754</Words>
  <Characters>22889</Characters>
  <Application>Microsoft Office Word</Application>
  <DocSecurity>0</DocSecurity>
  <Lines>190</Lines>
  <Paragraphs>53</Paragraphs>
  <ScaleCrop>false</ScaleCrop>
  <Company>MGS</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#1 - Definitions</dc:title>
  <dc:subject/>
  <dc:creator>SCO, OSS, MGCS</dc:creator>
  <cp:keywords/>
  <cp:lastModifiedBy>Jeong, Moon (CSCO)</cp:lastModifiedBy>
  <cp:revision>35</cp:revision>
  <cp:lastPrinted>2023-05-18T22:20:00Z</cp:lastPrinted>
  <dcterms:created xsi:type="dcterms:W3CDTF">2024-11-08T15:48:00Z</dcterms:created>
  <dcterms:modified xsi:type="dcterms:W3CDTF">2024-11-29T13:07:00Z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Document">
    <vt:lpwstr>Yes</vt:lpwstr>
  </property>
  <property fmtid="{D5CDD505-2E9C-101B-9397-08002B2CF9AE}" pid="3" name="CUS_DOCIDSTRING">
    <vt:lpwstr> </vt:lpwstr>
  </property>
  <property fmtid="{D5CDD505-2E9C-101B-9397-08002B2CF9AE}" pid="4" name="CUS_DocIDOperation">
    <vt:lpwstr>END OF DOCUMENT</vt:lpwstr>
  </property>
  <property fmtid="{D5CDD505-2E9C-101B-9397-08002B2CF9AE}" pid="5" name="ContentTypeId">
    <vt:lpwstr>0x0101008E7AE39BDFA3AF45AE47D48D441DF702</vt:lpwstr>
  </property>
  <property fmtid="{D5CDD505-2E9C-101B-9397-08002B2CF9AE}" pid="6" name="MSIP_Label_034a106e-6316-442c-ad35-738afd673d2b_Enabled">
    <vt:lpwstr>true</vt:lpwstr>
  </property>
  <property fmtid="{D5CDD505-2E9C-101B-9397-08002B2CF9AE}" pid="7" name="MSIP_Label_034a106e-6316-442c-ad35-738afd673d2b_SetDate">
    <vt:lpwstr>2022-01-17T19:42:18Z</vt:lpwstr>
  </property>
  <property fmtid="{D5CDD505-2E9C-101B-9397-08002B2CF9AE}" pid="8" name="MSIP_Label_034a106e-6316-442c-ad35-738afd673d2b_Method">
    <vt:lpwstr>Standard</vt:lpwstr>
  </property>
  <property fmtid="{D5CDD505-2E9C-101B-9397-08002B2CF9AE}" pid="9" name="MSIP_Label_034a106e-6316-442c-ad35-738afd673d2b_Name">
    <vt:lpwstr>034a106e-6316-442c-ad35-738afd673d2b</vt:lpwstr>
  </property>
  <property fmtid="{D5CDD505-2E9C-101B-9397-08002B2CF9AE}" pid="10" name="MSIP_Label_034a106e-6316-442c-ad35-738afd673d2b_SiteId">
    <vt:lpwstr>cddc1229-ac2a-4b97-b78a-0e5cacb5865c</vt:lpwstr>
  </property>
  <property fmtid="{D5CDD505-2E9C-101B-9397-08002B2CF9AE}" pid="11" name="MSIP_Label_034a106e-6316-442c-ad35-738afd673d2b_ContentBits">
    <vt:lpwstr>0</vt:lpwstr>
  </property>
  <property fmtid="{D5CDD505-2E9C-101B-9397-08002B2CF9AE}" pid="12" name="GrammarlyDocumentId">
    <vt:lpwstr>accb89bb9abb9f4724b8426987748f1029103b963921caf6b0ce44d23759e85f</vt:lpwstr>
  </property>
</Properties>
</file>